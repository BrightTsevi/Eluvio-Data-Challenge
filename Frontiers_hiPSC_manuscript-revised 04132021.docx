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64A84" w14:textId="61818F08" w:rsidR="002868E2" w:rsidRPr="00376CC5" w:rsidRDefault="002213CD" w:rsidP="00376CC5">
      <w:pPr>
        <w:pStyle w:val="Title"/>
      </w:pPr>
      <w:r w:rsidRPr="002213CD">
        <w:t>An</w:t>
      </w:r>
      <w:r w:rsidRPr="002213CD">
        <w:rPr>
          <w:i/>
          <w:iCs/>
        </w:rPr>
        <w:t xml:space="preserve"> </w:t>
      </w:r>
      <w:proofErr w:type="gramStart"/>
      <w:r w:rsidRPr="002213CD">
        <w:rPr>
          <w:i/>
          <w:iCs/>
        </w:rPr>
        <w:t>In</w:t>
      </w:r>
      <w:proofErr w:type="gramEnd"/>
      <w:r w:rsidRPr="002213CD">
        <w:rPr>
          <w:i/>
          <w:iCs/>
        </w:rPr>
        <w:t xml:space="preserve"> Silico</w:t>
      </w:r>
      <w:r w:rsidRPr="002213CD">
        <w:t xml:space="preserve"> </w:t>
      </w:r>
      <w:proofErr w:type="spellStart"/>
      <w:r w:rsidRPr="002213CD">
        <w:t>hiPSC</w:t>
      </w:r>
      <w:proofErr w:type="spellEnd"/>
      <w:r w:rsidRPr="002213CD">
        <w:t>-derived Cardiomyocyte Model Built with Genetic Algorithm</w:t>
      </w:r>
    </w:p>
    <w:p w14:paraId="337586F1" w14:textId="521FB993" w:rsidR="002868E2" w:rsidRPr="00376CC5" w:rsidRDefault="002213CD" w:rsidP="00651CA2">
      <w:pPr>
        <w:pStyle w:val="AuthorList"/>
      </w:pPr>
      <w:proofErr w:type="spellStart"/>
      <w:r w:rsidRPr="00A157D6">
        <w:t>Akwasi</w:t>
      </w:r>
      <w:proofErr w:type="spellEnd"/>
      <w:r w:rsidRPr="00A157D6">
        <w:t xml:space="preserve"> D. Akwaboah</w:t>
      </w:r>
      <w:r w:rsidRPr="002213CD">
        <w:rPr>
          <w:vertAlign w:val="superscript"/>
        </w:rPr>
        <w:t>1</w:t>
      </w:r>
      <w:r w:rsidRPr="00A157D6">
        <w:t>, Bright Tsevi</w:t>
      </w:r>
      <w:r w:rsidRPr="002213CD">
        <w:rPr>
          <w:vertAlign w:val="superscript"/>
        </w:rPr>
        <w:t>1</w:t>
      </w:r>
      <w:r w:rsidRPr="00A157D6">
        <w:t>, Pascal Yamlome</w:t>
      </w:r>
      <w:r w:rsidRPr="002213CD">
        <w:rPr>
          <w:vertAlign w:val="superscript"/>
        </w:rPr>
        <w:t>1</w:t>
      </w:r>
      <w:r w:rsidRPr="00A157D6">
        <w:t>, Jacqueline A. Treat</w:t>
      </w:r>
      <w:r w:rsidRPr="002213CD">
        <w:rPr>
          <w:vertAlign w:val="superscript"/>
        </w:rPr>
        <w:t>2</w:t>
      </w:r>
      <w:r w:rsidRPr="00A157D6">
        <w:t xml:space="preserve">, </w:t>
      </w:r>
      <w:proofErr w:type="spellStart"/>
      <w:r>
        <w:t>Maila</w:t>
      </w:r>
      <w:proofErr w:type="spellEnd"/>
      <w:r>
        <w:t xml:space="preserve"> Brucal-Hallare</w:t>
      </w:r>
      <w:r w:rsidRPr="002213CD">
        <w:rPr>
          <w:vertAlign w:val="superscript"/>
        </w:rPr>
        <w:t>3</w:t>
      </w:r>
      <w:r>
        <w:t xml:space="preserve">, </w:t>
      </w:r>
      <w:r w:rsidRPr="00A157D6">
        <w:t>Jonathan M. Cordeiro</w:t>
      </w:r>
      <w:r w:rsidRPr="002213CD">
        <w:rPr>
          <w:vertAlign w:val="superscript"/>
        </w:rPr>
        <w:t>2</w:t>
      </w:r>
      <w:r>
        <w:t xml:space="preserve">, </w:t>
      </w:r>
      <w:r w:rsidRPr="00A157D6">
        <w:t>Makarand Deo</w:t>
      </w:r>
      <w:r w:rsidRPr="002213CD">
        <w:rPr>
          <w:vertAlign w:val="superscript"/>
        </w:rPr>
        <w:t>1*</w:t>
      </w:r>
    </w:p>
    <w:p w14:paraId="3EC68EFD" w14:textId="57866CFF" w:rsidR="002868E2" w:rsidRPr="00376CC5" w:rsidRDefault="002868E2" w:rsidP="006B2D5B">
      <w:pPr>
        <w:spacing w:before="240" w:after="0"/>
        <w:rPr>
          <w:rFonts w:cs="Times New Roman"/>
          <w:b/>
          <w:szCs w:val="24"/>
        </w:rPr>
      </w:pPr>
      <w:r w:rsidRPr="00376CC5">
        <w:rPr>
          <w:rFonts w:cs="Times New Roman"/>
          <w:szCs w:val="24"/>
          <w:vertAlign w:val="superscript"/>
        </w:rPr>
        <w:t>1</w:t>
      </w:r>
      <w:r w:rsidR="002213CD">
        <w:rPr>
          <w:rFonts w:cs="Times New Roman"/>
          <w:szCs w:val="24"/>
        </w:rPr>
        <w:t>Norfolk State University, Department of Engineering, Norfolk, VA, USA</w:t>
      </w:r>
    </w:p>
    <w:p w14:paraId="626845AB" w14:textId="14005D28" w:rsidR="002868E2" w:rsidRDefault="002868E2" w:rsidP="006B2D5B">
      <w:pPr>
        <w:spacing w:after="0"/>
      </w:pPr>
      <w:r w:rsidRPr="00376CC5">
        <w:rPr>
          <w:rFonts w:cs="Times New Roman"/>
          <w:szCs w:val="24"/>
          <w:vertAlign w:val="superscript"/>
        </w:rPr>
        <w:t>2</w:t>
      </w:r>
      <w:r w:rsidR="002213CD" w:rsidRPr="002213CD">
        <w:t xml:space="preserve"> </w:t>
      </w:r>
      <w:r w:rsidR="002213CD">
        <w:t>Masonic Medical Research Institute, Utica, NY, USA</w:t>
      </w:r>
    </w:p>
    <w:p w14:paraId="6D029455" w14:textId="34ABB52B" w:rsidR="002213CD" w:rsidRPr="00376CC5" w:rsidRDefault="002213CD" w:rsidP="006B2D5B">
      <w:pPr>
        <w:spacing w:after="0"/>
        <w:rPr>
          <w:rFonts w:cs="Times New Roman"/>
          <w:b/>
          <w:szCs w:val="24"/>
        </w:rPr>
      </w:pPr>
      <w:r>
        <w:rPr>
          <w:rFonts w:cs="Times New Roman"/>
          <w:szCs w:val="24"/>
          <w:vertAlign w:val="superscript"/>
        </w:rPr>
        <w:t>3</w:t>
      </w:r>
      <w:r>
        <w:rPr>
          <w:rFonts w:cs="Times New Roman"/>
          <w:szCs w:val="24"/>
        </w:rPr>
        <w:t>Norfolk State University, Department of Mathematics, Norfolk, VA, USA</w:t>
      </w:r>
    </w:p>
    <w:p w14:paraId="55458F15" w14:textId="0954EA8D"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002213CD">
        <w:rPr>
          <w:rFonts w:cs="Times New Roman"/>
          <w:szCs w:val="24"/>
        </w:rPr>
        <w:t>Makarand Deo</w:t>
      </w:r>
      <w:r w:rsidR="00671D9A" w:rsidRPr="00376CC5">
        <w:rPr>
          <w:rFonts w:cs="Times New Roman"/>
          <w:szCs w:val="24"/>
        </w:rPr>
        <w:br/>
      </w:r>
      <w:r w:rsidR="002213CD">
        <w:rPr>
          <w:rFonts w:cs="Times New Roman"/>
          <w:szCs w:val="24"/>
        </w:rPr>
        <w:t>mdeo@nsu.edu</w:t>
      </w:r>
    </w:p>
    <w:p w14:paraId="688EE9ED" w14:textId="68EC8EB8" w:rsidR="00EA3D3C" w:rsidRPr="00376CC5" w:rsidRDefault="00817DD6" w:rsidP="00651CA2">
      <w:pPr>
        <w:pStyle w:val="AuthorList"/>
      </w:pPr>
      <w:r w:rsidRPr="00376CC5">
        <w:t xml:space="preserve">Keywords: </w:t>
      </w:r>
      <w:r w:rsidR="002213CD" w:rsidRPr="00A157D6">
        <w:t xml:space="preserve">biophysical model, genetic algorithm, </w:t>
      </w:r>
      <w:proofErr w:type="spellStart"/>
      <w:r w:rsidR="002213CD" w:rsidRPr="00A157D6">
        <w:t>hiPSC</w:t>
      </w:r>
      <w:proofErr w:type="spellEnd"/>
      <w:r w:rsidR="002213CD" w:rsidRPr="00A157D6">
        <w:t>-</w:t>
      </w:r>
      <w:r w:rsidR="002213CD">
        <w:t>derived cardiomyocytes</w:t>
      </w:r>
      <w:r w:rsidR="002213CD" w:rsidRPr="00A157D6">
        <w:t>, computational biology</w:t>
      </w:r>
      <w:r w:rsidR="00394F4E">
        <w:t>, cardiac electrophysiology</w:t>
      </w:r>
    </w:p>
    <w:p w14:paraId="4DB10602" w14:textId="77777777" w:rsidR="008E2B54" w:rsidRPr="00376CC5" w:rsidRDefault="00EA3D3C" w:rsidP="00147395">
      <w:pPr>
        <w:pStyle w:val="AuthorList"/>
      </w:pPr>
      <w:r w:rsidRPr="00376CC5">
        <w:t>Abstract</w:t>
      </w:r>
    </w:p>
    <w:p w14:paraId="0F5200D5" w14:textId="00CA08A9" w:rsidR="00EA3D3C" w:rsidRPr="00376CC5" w:rsidRDefault="002213CD" w:rsidP="004B4F49">
      <w:pPr>
        <w:jc w:val="both"/>
        <w:rPr>
          <w:b/>
          <w:szCs w:val="24"/>
        </w:rPr>
      </w:pPr>
      <w:r w:rsidRPr="00A157D6">
        <w:t xml:space="preserve">The formulation of </w:t>
      </w:r>
      <w:r w:rsidRPr="00E93AA8">
        <w:rPr>
          <w:i/>
          <w:iCs/>
        </w:rPr>
        <w:t>in sil</w:t>
      </w:r>
      <w:r>
        <w:rPr>
          <w:i/>
          <w:iCs/>
        </w:rPr>
        <w:t>i</w:t>
      </w:r>
      <w:r w:rsidRPr="00E93AA8">
        <w:rPr>
          <w:i/>
          <w:iCs/>
        </w:rPr>
        <w:t>co</w:t>
      </w:r>
      <w:r w:rsidRPr="00A157D6">
        <w:t xml:space="preserve"> biophysical models generally require optimization strategies for reproducing experimentally observed phenomena. In electrophysiolog</w:t>
      </w:r>
      <w:r>
        <w:t>ical modeling</w:t>
      </w:r>
      <w:r w:rsidRPr="00A157D6">
        <w:t>, robust nonlinear regressive methods are often crucial for guaranteeing high fidelity models. Human induced pluripotent stem cell-derived cardiomyocytes (</w:t>
      </w:r>
      <w:proofErr w:type="spellStart"/>
      <w:r w:rsidRPr="00A157D6">
        <w:t>hiPSC</w:t>
      </w:r>
      <w:proofErr w:type="spellEnd"/>
      <w:r w:rsidRPr="00A157D6">
        <w:t xml:space="preserve">-CMs), though nascent, have proven useful in cardiac safety pharmacology, regenerative medicine, and in the implementation of patient-specific test benches for investigating inherited cardiac disorders. </w:t>
      </w:r>
      <w:r>
        <w:t xml:space="preserve">This study demonstrates the potency of heuristic techniques at formulating biophysical models, with emphasis on a </w:t>
      </w:r>
      <w:proofErr w:type="spellStart"/>
      <w:r>
        <w:t>hiPSC</w:t>
      </w:r>
      <w:proofErr w:type="spellEnd"/>
      <w:r>
        <w:t>-CM model using a novel genetic algorithm (GA) recipe we propose</w:t>
      </w:r>
      <w:r w:rsidRPr="00A157D6">
        <w:t xml:space="preserve">. </w:t>
      </w:r>
      <w:r>
        <w:t>The proposed GA protocol was used to</w:t>
      </w:r>
      <w:r w:rsidRPr="00287E94">
        <w:t xml:space="preserve"> develop a </w:t>
      </w:r>
      <w:proofErr w:type="spellStart"/>
      <w:r w:rsidRPr="00287E94">
        <w:t>hiPSC</w:t>
      </w:r>
      <w:proofErr w:type="spellEnd"/>
      <w:r w:rsidRPr="00287E94">
        <w:t>-CM biophysical computer model by</w:t>
      </w:r>
      <w:r>
        <w:t xml:space="preserve"> </w:t>
      </w:r>
      <w:r w:rsidRPr="00287E94">
        <w:t>fitting mathematical formulations to experimental data</w:t>
      </w:r>
      <w:r>
        <w:t xml:space="preserve"> for five ionic currents</w:t>
      </w:r>
      <w:r w:rsidRPr="00287E94">
        <w:t xml:space="preserve"> recorded in </w:t>
      </w:r>
      <w:proofErr w:type="spellStart"/>
      <w:r w:rsidRPr="00287E94">
        <w:t>hiPSC</w:t>
      </w:r>
      <w:proofErr w:type="spellEnd"/>
      <w:r w:rsidRPr="00287E94">
        <w:t xml:space="preserve">-CMs. The maximum </w:t>
      </w:r>
      <w:proofErr w:type="spellStart"/>
      <w:r w:rsidRPr="00287E94">
        <w:t>conductances</w:t>
      </w:r>
      <w:proofErr w:type="spellEnd"/>
      <w:r w:rsidRPr="00287E94">
        <w:t xml:space="preserve"> of the remaining ionic channels were scaled based on recommendations from literature to accurately reproduce the experimentally observed </w:t>
      </w:r>
      <w:proofErr w:type="spellStart"/>
      <w:r w:rsidRPr="00287E94">
        <w:t>hiPSC</w:t>
      </w:r>
      <w:proofErr w:type="spellEnd"/>
      <w:r w:rsidRPr="00287E94">
        <w:t>-CM action potential metrics.</w:t>
      </w:r>
      <w:r w:rsidRPr="00E22513">
        <w:rPr>
          <w:i/>
        </w:rPr>
        <w:t xml:space="preserve"> </w:t>
      </w:r>
      <w:r w:rsidRPr="00287E94">
        <w:t>Near-optimal parameter fitting was achieved for the GA-fitted ionic currents. The resulting model recapitulated experimental action potential parameters such as action potential durations (APD50, APD75, and APD90), maximum diastolic potential and frequency of automaticity.</w:t>
      </w:r>
      <w:r w:rsidRPr="00E22513">
        <w:t xml:space="preserve"> </w:t>
      </w:r>
      <w:r w:rsidRPr="00287E94">
        <w:t xml:space="preserve">The outcome of this work has implications </w:t>
      </w:r>
      <w:r>
        <w:t>for</w:t>
      </w:r>
      <w:r w:rsidRPr="00287E94">
        <w:t xml:space="preserve"> validating the biophysics of </w:t>
      </w:r>
      <w:proofErr w:type="spellStart"/>
      <w:r w:rsidRPr="00287E94">
        <w:t>hiPSC</w:t>
      </w:r>
      <w:proofErr w:type="spellEnd"/>
      <w:r w:rsidRPr="00287E94">
        <w:t>-CMs in their use as viable substitutes for human cardiomyocytes, particularly in cardiac safety pharmacology and in the study of inherited cardiac disorders.</w:t>
      </w:r>
      <w:r>
        <w:t xml:space="preserve"> </w:t>
      </w:r>
      <w:r w:rsidRPr="00A157D6">
        <w:t xml:space="preserve">This study presents a novel </w:t>
      </w:r>
      <w:r>
        <w:t>GA</w:t>
      </w:r>
      <w:r w:rsidRPr="00A157D6">
        <w:t xml:space="preserve"> protocol useful at formulating robust numerical biophysical models. The proposed protocol is used to develop an </w:t>
      </w:r>
      <w:proofErr w:type="spellStart"/>
      <w:r w:rsidRPr="00A157D6">
        <w:t>hiPSC</w:t>
      </w:r>
      <w:proofErr w:type="spellEnd"/>
      <w:r w:rsidRPr="00A157D6">
        <w:t xml:space="preserve">-CM model with implications </w:t>
      </w:r>
      <w:r>
        <w:t>for</w:t>
      </w:r>
      <w:r w:rsidRPr="00A157D6">
        <w:t xml:space="preserve"> cardiac safety pharmacology.</w:t>
      </w:r>
    </w:p>
    <w:p w14:paraId="57F6A29A" w14:textId="77777777" w:rsidR="00EA3D3C" w:rsidRPr="00376CC5" w:rsidRDefault="00EA3D3C" w:rsidP="00D9503C">
      <w:pPr>
        <w:pStyle w:val="Heading1"/>
      </w:pPr>
      <w:r w:rsidRPr="00376CC5">
        <w:t>Introduction</w:t>
      </w:r>
    </w:p>
    <w:p w14:paraId="51ABD024" w14:textId="09C7466F" w:rsidR="004B4F49" w:rsidRPr="004B4F49" w:rsidRDefault="004B4F49" w:rsidP="004B4F49">
      <w:pPr>
        <w:pStyle w:val="Text"/>
        <w:ind w:firstLine="0"/>
        <w:rPr>
          <w:sz w:val="24"/>
          <w:szCs w:val="24"/>
        </w:rPr>
      </w:pPr>
      <w:r w:rsidRPr="004B4F49">
        <w:rPr>
          <w:smallCaps/>
          <w:sz w:val="24"/>
          <w:szCs w:val="24"/>
        </w:rPr>
        <w:t>H</w:t>
      </w:r>
      <w:r w:rsidRPr="004B4F49">
        <w:rPr>
          <w:sz w:val="24"/>
          <w:szCs w:val="24"/>
        </w:rPr>
        <w:t xml:space="preserve">igh fidelity numerical biophysical models have the potential to provide the missing mechanistic link between the experimental observations and their clinical implications. Formulating such models are primarily optimization problems with the experimental data as targets. Metaheuristic algorithms such as genetic algorithms </w:t>
      </w:r>
      <w:r w:rsidRPr="004B4F49">
        <w:rPr>
          <w:sz w:val="24"/>
          <w:szCs w:val="24"/>
        </w:rPr>
        <w:fldChar w:fldCharType="begin" w:fldLock="1"/>
      </w:r>
      <w:r w:rsidRPr="004B4F49">
        <w:rPr>
          <w:sz w:val="24"/>
          <w:szCs w:val="24"/>
        </w:rPr>
        <w:instrText>ADDIN CSL_CITATION {"citationItems":[{"id":"ITEM-1","itemData":{"DOI":"10.1080/00207549508904789","ISSN":"1366588X","abstract":"We present s genetic algorithm approach to fitting curves with multiple parameters to data points. Using data from three functions with two to tcn coefficients and one to ten variables with linear, polynomial and transcendental functional forms, we varied the number of data points, thc range searched over. the distance metric, the distribution for sampling, and the parameters of the genetic algorithm to examine the robustness of the approach. We developed a sequential evolution mechanism to overcome premature convergence to local minima when some terms dominate others in magnitude. Comparison with previously published work is favourable with rcgard to both goodness of fit and computational effort. © 1995 Taylor &amp; Francis Group, LLC.","author":[{"dropping-particle":"","family":"Smith","given":"A. E.","non-dropping-particle":"","parse-names":false,"suffix":""},{"dropping-particle":"","family":"Gulsen","given":"M.","non-dropping-particle":"","parse-names":false,"suffix":""},{"dropping-particle":"","family":"Tate","given":"D. M.","non-dropping-particle":"","parse-names":false,"suffix":""}],"container-title":"International Journal of Production Research","id":"ITEM-1","issue":"7","issued":{"date-parts":[["1995"]]},"page":"1911-1923","title":"A genetic algorithm approach to curve fitting","type":"article-journal","volume":"33"},"uris":["http://www.mendeley.com/documents/?uuid=45a17352-1047-4119-a816-ee5c79f39942"]}],"mendeley":{"formattedCitation":"[1]","plainTextFormattedCitation":"[1]","previouslyFormattedCitation":"[1]"},"properties":{"noteIndex":0},"schema":"https://github.com/citation-style-language/schema/raw/master/csl-citation.json"}</w:instrText>
      </w:r>
      <w:r w:rsidRPr="004B4F49">
        <w:rPr>
          <w:sz w:val="24"/>
          <w:szCs w:val="24"/>
        </w:rPr>
        <w:fldChar w:fldCharType="separate"/>
      </w:r>
      <w:r w:rsidRPr="004B4F49">
        <w:rPr>
          <w:noProof/>
          <w:sz w:val="24"/>
          <w:szCs w:val="24"/>
        </w:rPr>
        <w:t>[1]</w:t>
      </w:r>
      <w:r w:rsidRPr="004B4F49">
        <w:rPr>
          <w:sz w:val="24"/>
          <w:szCs w:val="24"/>
        </w:rPr>
        <w:fldChar w:fldCharType="end"/>
      </w:r>
      <w:r w:rsidRPr="004B4F49">
        <w:rPr>
          <w:sz w:val="24"/>
          <w:szCs w:val="24"/>
        </w:rPr>
        <w:t xml:space="preserve"> are well suited for this task due to their inherent stochastic and judicious exploration of the solution space. In electrophysiological studies, single- and multi-cell mathematical </w:t>
      </w:r>
      <w:r w:rsidRPr="004B4F49">
        <w:rPr>
          <w:sz w:val="24"/>
          <w:szCs w:val="24"/>
        </w:rPr>
        <w:lastRenderedPageBreak/>
        <w:t xml:space="preserve">models have aided efforts at elucidating various biological processes such as perception, cognition and cardiac function, which is the focus of this study. </w:t>
      </w:r>
    </w:p>
    <w:p w14:paraId="32F84465" w14:textId="77777777" w:rsidR="004B4F49" w:rsidRDefault="004B4F49" w:rsidP="004B4F49">
      <w:pPr>
        <w:pStyle w:val="Text"/>
        <w:ind w:firstLine="0"/>
        <w:rPr>
          <w:sz w:val="24"/>
          <w:szCs w:val="24"/>
        </w:rPr>
      </w:pPr>
    </w:p>
    <w:p w14:paraId="475CD3B6" w14:textId="44B370B9" w:rsidR="004B4F49" w:rsidRPr="004B4F49" w:rsidRDefault="004B4F49" w:rsidP="004B4F49">
      <w:pPr>
        <w:pStyle w:val="Text"/>
        <w:ind w:firstLine="0"/>
        <w:rPr>
          <w:sz w:val="24"/>
          <w:szCs w:val="24"/>
        </w:rPr>
      </w:pPr>
      <w:r w:rsidRPr="004B4F49">
        <w:rPr>
          <w:sz w:val="24"/>
          <w:szCs w:val="24"/>
        </w:rPr>
        <w:t>Human induced pluripotent stem cells (</w:t>
      </w:r>
      <w:proofErr w:type="spellStart"/>
      <w:r w:rsidRPr="004B4F49">
        <w:rPr>
          <w:sz w:val="24"/>
          <w:szCs w:val="24"/>
        </w:rPr>
        <w:t>hiPSCs</w:t>
      </w:r>
      <w:proofErr w:type="spellEnd"/>
      <w:r w:rsidRPr="004B4F49">
        <w:rPr>
          <w:sz w:val="24"/>
          <w:szCs w:val="24"/>
        </w:rPr>
        <w:t xml:space="preserve">), since their discovery by Yamanaka et al. </w:t>
      </w:r>
      <w:r w:rsidRPr="004B4F49">
        <w:rPr>
          <w:sz w:val="24"/>
          <w:szCs w:val="24"/>
        </w:rPr>
        <w:fldChar w:fldCharType="begin" w:fldLock="1"/>
      </w:r>
      <w:r w:rsidRPr="004B4F49">
        <w:rPr>
          <w:sz w:val="24"/>
          <w:szCs w:val="24"/>
        </w:rPr>
        <w:instrText>ADDIN CSL_CITATION {"citationItems":[{"id":"ITEM-1","itemData":{"DOI":"10.1016/j.cell.2007.11.019","ISSN":"00928674","PMID":"18035408","abstract":"Successful reprogramming of differentiated human somatic cells into a pluripotent state would allow creation of patient- and disease-specific stem cells. We previously reported generation of induced pluripotent stem (iPS) cells, capable of germline transmission, from mouse somatic cells by transduction of four defined transcription factors. Here, we demonstrate the generation of iPS cells from adult human dermal fibroblasts with the same four factors: Oct3/4, Sox2, Klf4, and c-Myc. Human iPS cells were similar to human embryonic stem (ES) cells in morphology, proliferation, surface antigens, gene expression, epigenetic status of pluripotent cell-specific genes, and telomerase activity. Furthermore, these cells could differentiate into cell types of the three germ layers in vitro and in teratomas. These findings demonstrate that iPS cells can be generated from adult human fibroblasts. © 2007 Elsevier Inc. All rights reserved.","author":[{"dropping-particle":"","family":"Takahashi","given":"Kazutoshi","non-dropping-particle":"","parse-names":false,"suffix":""},{"dropping-particle":"","family":"Tanabe","given":"Koji","non-dropping-particle":"","parse-names":false,"suffix":""},{"dropping-particle":"","family":"Ohnuki","given":"Mari","non-dropping-particle":"","parse-names":false,"suffix":""},{"dropping-particle":"","family":"Narita","given":"Megumi","non-dropping-particle":"","parse-names":false,"suffix":""},{"dropping-particle":"","family":"Ichisaka","given":"Tomoko","non-dropping-particle":"","parse-names":false,"suffix":""},{"dropping-particle":"","family":"Tomoda","given":"Kiichiro","non-dropping-particle":"","parse-names":false,"suffix":""},{"dropping-particle":"","family":"Yamanaka","given":"Shinya","non-dropping-particle":"","parse-names":false,"suffix":""}],"container-title":"Cell","id":"ITEM-1","issue":"5","issued":{"date-parts":[["2007","11"]]},"page":"861-872","publisher":"Cell Press","title":"Induction of Pluripotent Stem Cells from Adult Human Fibroblasts by Defined Factors","type":"article-journal","volume":"131"},"uris":["http://www.mendeley.com/documents/?uuid=5e2df495-ec52-4da6-93da-fba60205799e"]}],"mendeley":{"formattedCitation":"[2]","plainTextFormattedCitation":"[2]","previouslyFormattedCitation":"[2]"},"properties":{"noteIndex":0},"schema":"https://github.com/citation-style-language/schema/raw/master/csl-citation.json"}</w:instrText>
      </w:r>
      <w:r w:rsidRPr="004B4F49">
        <w:rPr>
          <w:sz w:val="24"/>
          <w:szCs w:val="24"/>
        </w:rPr>
        <w:fldChar w:fldCharType="separate"/>
      </w:r>
      <w:r w:rsidRPr="004B4F49">
        <w:rPr>
          <w:noProof/>
          <w:sz w:val="24"/>
          <w:szCs w:val="24"/>
        </w:rPr>
        <w:t>[2]</w:t>
      </w:r>
      <w:r w:rsidRPr="004B4F49">
        <w:rPr>
          <w:sz w:val="24"/>
          <w:szCs w:val="24"/>
        </w:rPr>
        <w:fldChar w:fldCharType="end"/>
      </w:r>
      <w:r w:rsidRPr="004B4F49">
        <w:rPr>
          <w:sz w:val="24"/>
          <w:szCs w:val="24"/>
        </w:rPr>
        <w:t xml:space="preserve"> in 2007, have been instrumental at the development of ethically sound patient-specific human cell and tissue models. These models have in turn allowed scientists to investigate the underpinnings of congenital and drug-induced disorders. A prominent derivative of this cell type is the human induced pluripotent stem cell-derived cardiomyocyte (</w:t>
      </w:r>
      <w:proofErr w:type="spellStart"/>
      <w:r w:rsidRPr="004B4F49">
        <w:rPr>
          <w:sz w:val="24"/>
          <w:szCs w:val="24"/>
        </w:rPr>
        <w:t>hiPSC</w:t>
      </w:r>
      <w:proofErr w:type="spellEnd"/>
      <w:r w:rsidRPr="004B4F49">
        <w:rPr>
          <w:sz w:val="24"/>
          <w:szCs w:val="24"/>
        </w:rPr>
        <w:t xml:space="preserve">-CM). </w:t>
      </w:r>
      <w:proofErr w:type="spellStart"/>
      <w:r w:rsidRPr="004B4F49">
        <w:rPr>
          <w:sz w:val="24"/>
          <w:szCs w:val="24"/>
        </w:rPr>
        <w:t>hiPSC</w:t>
      </w:r>
      <w:proofErr w:type="spellEnd"/>
      <w:r w:rsidRPr="004B4F49">
        <w:rPr>
          <w:sz w:val="24"/>
          <w:szCs w:val="24"/>
        </w:rPr>
        <w:t xml:space="preserve">-CMs have recently proven both useful and promising in cardiac safety pharmacology, where these cells are adopted as test benches for studying drug effects on cardiac function </w:t>
      </w:r>
      <w:r w:rsidRPr="004B4F49">
        <w:rPr>
          <w:sz w:val="24"/>
          <w:szCs w:val="24"/>
        </w:rPr>
        <w:fldChar w:fldCharType="begin" w:fldLock="1"/>
      </w:r>
      <w:r w:rsidRPr="004B4F49">
        <w:rPr>
          <w:sz w:val="24"/>
          <w:szCs w:val="24"/>
        </w:rPr>
        <w:instrText>ADDIN CSL_CITATION {"citationItems":[{"id":"ITEM-1","itemData":{"DOI":"10.1161/RES.0000000000000291","ISBN":"0000000000000","ISSN":"15244571","PMID":"31533542","abstract":"It is now well recognized that many lifesaving oncology drugs may adversely affect the heart and cardiovascular system, including causing irreversible cardiac injury that can result in reduced quality of life. These effects, which may manifest in the short term or long term, are mechanistically not well understood. Research is hampered by the reliance on whole-animal models of cardiotoxicity that may fail to reflect the fundamental biology or cardiotoxic responses of the human myocardium. The emergence of human induced pluripotent stem cell-derived cardiomyocytes as an in vitro research tool holds great promise for understanding drug-induced cardiotoxicity of oncological drugs that may manifest as contractile and electrophysiological dysfunction, as well as structural abnormalities, making it possible to deliver novel drugs free from cardiac liabilities and guide personalized therapy. This article briefly reviews the challenges of cardio-oncology, the strengths and limitations of using human induced pluripotent stem cell-derived cardiomyocytes to represent clinical findings in the nonclinical research space, and future directions for their further use.","author":[{"dropping-particle":"","family":"Gintant","given":"Gary","non-dropping-particle":"","parse-names":false,"suffix":""},{"dropping-particle":"","family":"Burridge","given":"Paul","non-dropping-particle":"","parse-names":false,"suffix":""},{"dropping-particle":"","family":"Gepstein","given":"Lior","non-dropping-particle":"","parse-names":false,"suffix":""},{"dropping-particle":"","family":"Harding","given":"Sian","non-dropping-particle":"","parse-names":false,"suffix":""},{"dropping-particle":"","family":"Herron","given":"Todd","non-dropping-particle":"","parse-names":false,"suffix":""},{"dropping-particle":"","family":"Hong","given":"Charles","non-dropping-particle":"","parse-names":false,"suffix":""},{"dropping-particle":"","family":"Jalife","given":"José","non-dropping-particle":"","parse-names":false,"suffix":""},{"dropping-particle":"","family":"Wu","given":"Joseph C.","non-dropping-particle":"","parse-names":false,"suffix":""}],"container-title":"Circulation research","id":"ITEM-1","issue":"10","issued":{"date-parts":[["2019"]]},"page":"e75-e92","title":"Use of Human Induced Pluripotent Stem Cell-Derived Cardiomyocytes in Preclinical Cancer Drug Cardiotoxicity Testing: A Scientific Statement From the American Heart Association","type":"article-journal","volume":"125"},"uris":["http://www.mendeley.com/documents/?uuid=04374f68-066b-4c74-a56c-9cb72082380b"]}],"mendeley":{"formattedCitation":"[3]","plainTextFormattedCitation":"[3]","previouslyFormattedCitation":"[3]"},"properties":{"noteIndex":0},"schema":"https://github.com/citation-style-language/schema/raw/master/csl-citation.json"}</w:instrText>
      </w:r>
      <w:r w:rsidRPr="004B4F49">
        <w:rPr>
          <w:sz w:val="24"/>
          <w:szCs w:val="24"/>
        </w:rPr>
        <w:fldChar w:fldCharType="separate"/>
      </w:r>
      <w:r w:rsidRPr="004B4F49">
        <w:rPr>
          <w:noProof/>
          <w:sz w:val="24"/>
          <w:szCs w:val="24"/>
        </w:rPr>
        <w:t>[3]</w:t>
      </w:r>
      <w:r w:rsidRPr="004B4F49">
        <w:rPr>
          <w:sz w:val="24"/>
          <w:szCs w:val="24"/>
        </w:rPr>
        <w:fldChar w:fldCharType="end"/>
      </w:r>
      <w:r w:rsidRPr="004B4F49">
        <w:rPr>
          <w:sz w:val="24"/>
          <w:szCs w:val="24"/>
        </w:rPr>
        <w:t xml:space="preserve">. </w:t>
      </w:r>
      <w:proofErr w:type="spellStart"/>
      <w:r w:rsidRPr="004B4F49">
        <w:rPr>
          <w:sz w:val="24"/>
          <w:szCs w:val="24"/>
        </w:rPr>
        <w:t>hiPSC</w:t>
      </w:r>
      <w:proofErr w:type="spellEnd"/>
      <w:r w:rsidRPr="004B4F49">
        <w:rPr>
          <w:sz w:val="24"/>
          <w:szCs w:val="24"/>
        </w:rPr>
        <w:t xml:space="preserve">-CMs have also been used to better understand drug-induced and inherited cardiac disorders such as Long QT syndrome </w:t>
      </w:r>
      <w:r w:rsidRPr="004B4F49">
        <w:rPr>
          <w:sz w:val="24"/>
          <w:szCs w:val="24"/>
        </w:rPr>
        <w:fldChar w:fldCharType="begin" w:fldLock="1"/>
      </w:r>
      <w:r w:rsidRPr="004B4F49">
        <w:rPr>
          <w:sz w:val="24"/>
          <w:szCs w:val="24"/>
        </w:rPr>
        <w:instrText>ADDIN CSL_CITATION {"citationItems":[{"id":"ITEM-1","itemData":{"author":[{"dropping-particle":"","family":"Moretti","given":"Alessandra","non-dropping-particle":"","parse-names":false,"suffix":""},{"dropping-particle":"","family":"Bellin","given":"Milena","non-dropping-particle":"","parse-names":false,"suffix":""},{"dropping-particle":"","family":"Welling","given":"Andrea","non-dropping-particle":"","parse-names":false,"suffix":""},{"dropping-particle":"","family":"Jung","given":"Christian Billy","non-dropping-particle":"","parse-names":false,"suffix":""},{"dropping-particle":"","family":"Lam","given":"Jason T","non-dropping-particle":"","parse-names":false,"suffix":""},{"dropping-particle":"","family":"Bott-Flügel","given":"Lorenz","non-dropping-particle":"","parse-names":false,"suffix":""},{"dropping-particle":"","family":"Dorn","given":"Tatjana","non-dropping-particle":"","parse-names":false,"suffix":""},{"dropping-particle":"","family":"Goedel","given":"Alexander","non-dropping-particle":"","parse-names":false,"suffix":""},{"dropping-particle":"","family":"Höhnke","given":"Christian","non-dropping-particle":"","parse-names":false,"suffix":""},{"dropping-particle":"","family":"Hofmann","given":"Franz","non-dropping-particle":"","parse-names":false,"suffix":""},{"dropping-particle":"","family":"others","given":"","non-dropping-particle":"","parse-names":false,"suffix":""}],"container-title":"New England Journal of Medicine","id":"ITEM-1","issue":"15","issued":{"date-parts":[["2010"]]},"page":"1397-1409","publisher":"Mass Medical Soc","title":"Patient-specific induced pluripotent stem-cell models for long-QT syndrome","type":"article-journal","volume":"363"},"uris":["http://www.mendeley.com/documents/?uuid=31359605-bcbd-4eb7-9f7a-2bc3e13e44ce"]},{"id":"ITEM-2","itemData":{"DOI":"10.1093/cvr/cvs206","ISSN":"00086363","PMID":"22739119","abstract":"Aims Long QT syndrome (LQTS) is an inheritable and life-threatening disease; however, it is often difficult to determine disease characteristics in sporadic cases with novel mutations, and more precise analysis is necessary for the successful development of evidence-based clinical therapies. This study thus sought to better characterize ion channel cardiac disorders using induced pluripotent stem cells (iPSCs). Methods and resultsWe reprogrammed somatic cells from a patient with sporadic LQTS and from controls, and differentiated them into cardiomyocytes through embryoid body (EB) formation. Electrophysiological analysis of the LQTS-iPSC-derived EBs using a multi-electrode array (MEA) system revealed a markedly prolonged field potential duration (FPD). The IKr blocker E4031 significantly prolonged FPD in control- and LQTS-iPSC-derived EBs and induced frequent severe arrhythmia only in LQTS-iPSC-derived EBs. The IKs blocker chromanol 293B did not prolong FPD in the LQTS-iPSC-derived EBs, but significantly prolonged FPD in the control EBs, suggesting the involvement of IKs disturbance in the patient. Patch-clamp analysis and immunostaining confirmed a dominant-negative role for 1893delC in IKs channels due to a trafficking deficiency in iPSC-derived cardiomyocytes and human embryonic kidney (HEK) cells. ConclusionsThis study demonstrated that iPSCs could be useful to characterize LQTS disease as well as drug responses in the LQTS patient with a novel mutation. Such analyses may in turn lead to future progress in personalized medicine. © 2012 The Author.","author":[{"dropping-particle":"","family":"Egashira","given":"Toru","non-dropping-particle":"","parse-names":false,"suffix":""},{"dropping-particle":"","family":"Yuasa","given":"Shinsuke","non-dropping-particle":"","parse-names":false,"suffix":""},{"dropping-particle":"","family":"Suzuki","given":"Tomoyuki","non-dropping-particle":"","parse-names":false,"suffix":""},{"dropping-particle":"","family":"Aizawa","given":"Yoshiyasu","non-dropping-particle":"","parse-names":false,"suffix":""},{"dropping-particle":"","family":"Yamakawa","given":"Hiroyuki","non-dropping-particle":"","parse-names":false,"suffix":""},{"dropping-particle":"","family":"Matsuhashi","given":"Tomohiro","non-dropping-particle":"","parse-names":false,"suffix":""},{"dropping-particle":"","family":"Ohno","given":"Yohei","non-dropping-particle":"","parse-names":false,"suffix":""},{"dropping-particle":"","family":"Tohyama","given":"Shugo","non-dropping-particle":"","parse-names":false,"suffix":""},{"dropping-particle":"","family":"Okata","given":"Shinichiro","non-dropping-particle":"","parse-names":false,"suffix":""},{"dropping-particle":"","family":"Seki","given":"Tomohisa","non-dropping-particle":"","parse-names":false,"suffix":""},{"dropping-particle":"","family":"Kuroda","given":"Yusuke","non-dropping-particle":"","parse-names":false,"suffix":""},{"dropping-particle":"","family":"Yae","given":"Kojiro","non-dropping-particle":"","parse-names":false,"suffix":""},{"dropping-particle":"","family":"Hashimoto","given":"Hisayuki","non-dropping-particle":"","parse-names":false,"suffix":""},{"dropping-particle":"","family":"Tanaka","given":"Tomofumi","non-dropping-particle":"","parse-names":false,"suffix":""},{"dropping-particle":"","family":"Hattori","given":"Fumiyuki","non-dropping-particle":"","parse-names":false,"suffix":""},{"dropping-particle":"","family":"Sato","given":"Toshiaki","non-dropping-particle":"","parse-names":false,"suffix":""},{"dropping-particle":"","family":"Miyoshi","given":"Shunichiro","non-dropping-particle":"","parse-names":false,"suffix":""},{"dropping-particle":"","family":"Takatsuki","given":"Seiji","non-dropping-particle":"","parse-names":false,"suffix":""},{"dropping-particle":"","family":"Murata","given":"Mitsushige","non-dropping-particle":"","parse-names":false,"suffix":""},{"dropping-particle":"","family":"Kurokawa","given":"Junko","non-dropping-particle":"","parse-names":false,"suffix":""},{"dropping-particle":"","family":"Furukawa","given":"Tetsushi","non-dropping-particle":"","parse-names":false,"suffix":""},{"dropping-particle":"","family":"Makita","given":"Naomasa","non-dropping-particle":"","parse-names":false,"suffix":""},{"dropping-particle":"","family":"Aiba","given":"Takeshi","non-dropping-particle":"","parse-names":false,"suffix":""},{"dropping-particle":"","family":"Shimizu","given":"Wataru","non-dropping-particle":"","parse-names":false,"suffix":""},{"dropping-particle":"","family":"Horie","given":"Minoru","non-dropping-particle":"","parse-names":false,"suffix":""},{"dropping-particle":"","family":"Kamiya","given":"Kaichiro","non-dropping-particle":"","parse-names":false,"suffix":""},{"dropping-particle":"","family":"Kodama","given":"Itsuo","non-dropping-particle":"","parse-names":false,"suffix":""},{"dropping-particle":"","family":"Ogawa","given":"Satoshi","non-dropping-particle":"","parse-names":false,"suffix":""},{"dropping-particle":"","family":"Fukuda","given":"Keiichi","non-dropping-particle":"","parse-names":false,"suffix":""}],"container-title":"Cardiovascular Research","id":"ITEM-2","issue":"4","issued":{"date-parts":[["2012"]]},"page":"419-429","title":"Disease characterization using LQTS-specific induced pluripotent stem cells","type":"article-journal","volume":"95"},"uris":["http://www.mendeley.com/documents/?uuid=58b42ca7-e293-448b-b398-e28c02716848"]}],"mendeley":{"formattedCitation":"[4], [5]","plainTextFormattedCitation":"[4], [5]","previouslyFormattedCitation":"[4], [5]"},"properties":{"noteIndex":0},"schema":"https://github.com/citation-style-language/schema/raw/master/csl-citation.json"}</w:instrText>
      </w:r>
      <w:r w:rsidRPr="004B4F49">
        <w:rPr>
          <w:sz w:val="24"/>
          <w:szCs w:val="24"/>
        </w:rPr>
        <w:fldChar w:fldCharType="separate"/>
      </w:r>
      <w:r w:rsidRPr="004B4F49">
        <w:rPr>
          <w:noProof/>
          <w:sz w:val="24"/>
          <w:szCs w:val="24"/>
        </w:rPr>
        <w:t>[4], [5]</w:t>
      </w:r>
      <w:r w:rsidRPr="004B4F49">
        <w:rPr>
          <w:sz w:val="24"/>
          <w:szCs w:val="24"/>
        </w:rPr>
        <w:fldChar w:fldCharType="end"/>
      </w:r>
      <w:r w:rsidRPr="004B4F49">
        <w:rPr>
          <w:sz w:val="24"/>
          <w:szCs w:val="24"/>
        </w:rPr>
        <w:t xml:space="preserve"> and catecholaminergic polymorphic ventricular tachycardia (CPVT) </w:t>
      </w:r>
      <w:r w:rsidRPr="004B4F49">
        <w:rPr>
          <w:sz w:val="24"/>
          <w:szCs w:val="24"/>
        </w:rPr>
        <w:fldChar w:fldCharType="begin" w:fldLock="1"/>
      </w:r>
      <w:r w:rsidRPr="004B4F49">
        <w:rPr>
          <w:sz w:val="24"/>
          <w:szCs w:val="24"/>
        </w:rPr>
        <w:instrText>ADDIN CSL_CITATION {"citationItems":[{"id":"ITEM-1","itemData":{"DOI":"10.1159/000335753","ISSN":"14219778","PMID":"22178870","abstract":"Background/Aims: Induced pluripotent stem (iPS) cells generated from accessible adult cells of patients with genetic diseases open unprecedented opportunities for exploring the pathophysiology of human diseases in vitro. Catecholaminergic polymorphic ventricular tachycardia type 1 (CPVT1) is an inherited cardiac disorder that is caused by mutations in the cardiac ryanodine receptor type 2 gene (RYR2) and is characterized by stress-induced ventricular arrhythmia that can lead to sudden cardiac death in young individuals. The aim of this study was to generate iPS cells from a patient with CPVT1 and determine whether iPS cell-derived cardiomyocytes carrying patient specific RYR2 mutation recapitulate the disease phenotype in vitro. Methods: iPS cells were derived from dermal fibroblasts of healthy donors and a patient with CPVT1 carrying the novel heterozygous autosomal dominant mutation p.F2483I in the RYR2. Functional properties of iPS cell derived-cardiomyocytes were analyzed by using whole-cell current and voltage clamp and calcium imaging techniques. Results: Patch-clamp recordings revealed arrhythmias and delayed afterdepolarizations (DADs) after catecholaminergic stimulation of CPVT1-iPS cell-derived cardiomyocytes. Calcium imaging studies showed that, compared to healthy cardiomyocytes, CPVT1-cardiomyocytes exhibit higher amplitudes and longer durations of spontaneous Ca 2+ release events at basal state. In addition, in CPVT1-cardiomyocytes the Ca 2+ -induced Ca 2+ -release events continued after repolarization and were abolished by increasing the cytosolic cAMP levels with forskolin. Conclusion: This study demonstrates the suitability of iPS cells in modeling RYR2-related cardiac disorders in vitro and opens new opportunities for investigating the disease mechanism in vitro, developing new drugs, predicting their toxicity, and optimizing current treatment strategies. Copyright © 2011 S. Karger AG, Basel.","author":[{"dropping-particle":"","family":"Fatima","given":"Azra","non-dropping-particle":"","parse-names":false,"suffix":""},{"dropping-particle":"","family":"Xu","given":"Guoxing","non-dropping-particle":"","parse-names":false,"suffix":""},{"dropping-particle":"","family":"Shao","given":"Kaifeng","non-dropping-particle":"","parse-names":false,"suffix":""},{"dropping-particle":"","family":"Papadopoulos","given":"Symeon","non-dropping-particle":"","parse-names":false,"suffix":""},{"dropping-particle":"","family":"Lehmann","given":"Martin","non-dropping-particle":"","parse-names":false,"suffix":""},{"dropping-particle":"","family":"Arnáiz-Cot","given":"Juan J.","non-dropping-particle":"","parse-names":false,"suffix":""},{"dropping-particle":"","family":"Rosa","given":"Angelo O.","non-dropping-particle":"","parse-names":false,"suffix":""},{"dropping-particle":"","family":"Nguemo","given":"Filomain","non-dropping-particle":"","parse-names":false,"suffix":""},{"dropping-particle":"","family":"Matzkies","given":"Matthias","non-dropping-particle":"","parse-names":false,"suffix":""},{"dropping-particle":"","family":"Dittmann","given":"Sven","non-dropping-particle":"","parse-names":false,"suffix":""},{"dropping-particle":"","family":"Stone","given":"Susannah L.","non-dropping-particle":"","parse-names":false,"suffix":""},{"dropping-particle":"","family":"Linke","given":"Matthias","non-dropping-particle":"","parse-names":false,"suffix":""},{"dropping-particle":"","family":"Zechner","given":"Ulrich","non-dropping-particle":"","parse-names":false,"suffix":""},{"dropping-particle":"","family":"Beyer","given":"Vera","non-dropping-particle":"","parse-names":false,"suffix":""},{"dropping-particle":"","family":"Hennies","given":"Hans Christian","non-dropping-particle":"","parse-names":false,"suffix":""},{"dropping-particle":"","family":"Rosenkranz","given":"Stephan","non-dropping-particle":"","parse-names":false,"suffix":""},{"dropping-particle":"","family":"Klauke","given":"Baerbel","non-dropping-particle":"","parse-names":false,"suffix":""},{"dropping-particle":"","family":"Parwani","given":"Abdul S.","non-dropping-particle":"","parse-names":false,"suffix":""},{"dropping-particle":"","family":"Haverkamp","given":"Wilhelm","non-dropping-particle":"","parse-names":false,"suffix":""},{"dropping-particle":"","family":"Pfitzer","given":"Gabriele","non-dropping-particle":"","parse-names":false,"suffix":""},{"dropping-particle":"","family":"Farr","given":"Martin","non-dropping-particle":"","parse-names":false,"suffix":""},{"dropping-particle":"","family":"Cleemann","given":"Lars","non-dropping-particle":"","parse-names":false,"suffix":""},{"dropping-particle":"","family":"Morad","given":"Martin","non-dropping-particle":"","parse-names":false,"suffix":""},{"dropping-particle":"","family":"Milting","given":"Hendrik","non-dropping-particle":"","parse-names":false,"suffix":""},{"dropping-particle":"","family":"Hescheler","given":"Juergen","non-dropping-particle":"","parse-names":false,"suffix":""},{"dropping-particle":"","family":"Šaric","given":"Tomo","non-dropping-particle":"","parse-names":false,"suffix":""}],"container-title":"Cellular Physiology and Biochemistry","id":"ITEM-1","issue":"4","issued":{"date-parts":[["2011"]]},"page":"579-592","title":"In vitro modeling of ryanodine receptor 2 dysfunction using human induced pluripotent stem cells","type":"article-journal","volume":"28"},"uris":["http://www.mendeley.com/documents/?uuid=e09982e6-ffa8-4fb2-a21e-a1c089bfdc2e"]},{"id":"ITEM-2","itemData":{"DOI":"10.1002/emmm.201100194","ISSN":"17574676","abstract":"Coordinated release of calcium (Ca 2+) from the sarcoplasmic reticulum (SR) through cardiac ryanodine receptor (RYR2) channels is essential for cardiomyocyte function. In catecholaminergic polymorphic ventricular tachycardia (CPVT), an inherited disease characterized by stress-induced ventricular arrhythmias in young patients with structurally normal hearts, autosomal dominant mutations in RYR2 or recessive mutations in calsequestrin lead to aberrant diastolic Ca 2+ release from the SR causing arrhythmogenic delayed after depolarizations (DADs). Here, we report the generation of induced pluripotent stem cells (iPSCs) from a CPVT patient carrying a novel RYR2 S406L mutation. In patient iPSC-derived cardiomyocytes, catecholaminergic stress led to elevated diastolic Ca 2+ concentrations, a reduced SR Ca 2+ content and an increased susceptibility to DADs and arrhythmia as compared to control myocytes. This was due to increased frequency and duration of elementary Ca 2+ release events (Ca 2+ sparks). Dantrolene, a drug effective on malignant hyperthermia, restored normal Ca 2+ spark properties and rescued the arrhythmogenic phenotype. This suggests defective inter-domain interactions within the RYR2 channel as the pathomechanism of the S406L mutation. Our work provides a new in vitro model to study the pathogenesis of human cardiac arrhythmias and develop novel therapies for CPVT. © 2012 EMBO Molecular Medicine.","author":[{"dropping-particle":"","family":"Jung","given":"Christian B.","non-dropping-particle":"","parse-names":false,"suffix":""},{"dropping-particle":"","family":"Moretti","given":"Alessandra","non-dropping-particle":"","parse-names":false,"suffix":""},{"dropping-particle":"","family":"Mederos y Schnitzler","given":"Michael","non-dropping-particle":"","parse-names":false,"suffix":""},{"dropping-particle":"","family":"Iop","given":"Laura","non-dropping-particle":"","parse-names":false,"suffix":""},{"dropping-particle":"","family":"Storch","given":"Ursula","non-dropping-particle":"","parse-names":false,"suffix":""},{"dropping-particle":"","family":"Bellin","given":"Milena","non-dropping-particle":"","parse-names":false,"suffix":""},{"dropping-particle":"","family":"Dorn","given":"Tatjana","non-dropping-particle":"","parse-names":false,"suffix":""},{"dropping-particle":"","family":"Ruppenthal","given":"Sandra","non-dropping-particle":"","parse-names":false,"suffix":""},{"dropping-particle":"","family":"Pfeiffer","given":"Sarah","non-dropping-particle":"","parse-names":false,"suffix":""},{"dropping-particle":"","family":"Goedel","given":"Alexander","non-dropping-particle":"","parse-names":false,"suffix":""},{"dropping-particle":"","family":"Dirschinger","given":"Ralf J.","non-dropping-particle":"","parse-names":false,"suffix":""},{"dropping-particle":"","family":"Seyfarth","given":"Melchior","non-dropping-particle":"","parse-names":false,"suffix":""},{"dropping-particle":"","family":"Lam","given":"Jason T.","non-dropping-particle":"","parse-names":false,"suffix":""},{"dropping-particle":"","family":"Sinnecker","given":"Daniel","non-dropping-particle":"","parse-names":false,"suffix":""},{"dropping-particle":"","family":"Gudermann","given":"Thomas","non-dropping-particle":"","parse-names":false,"suffix":""},{"dropping-particle":"","family":"Lipp","given":"Peter","non-dropping-particle":"","parse-names":false,"suffix":""},{"dropping-particle":"","family":"Laugwitz","given":"Karl Ludwig","non-dropping-particle":"","parse-names":false,"suffix":""}],"container-title":"EMBO Molecular Medicine","id":"ITEM-2","issue":"3","issued":{"date-parts":[["2012"]]},"page":"180-191","title":"Dantrolene rescues arrhythmogenic RYR2 defect in a patient-specific stem cell model of catecholaminergic polymorphic ventricular tachycardia","type":"article-journal","volume":"4"},"uris":["http://www.mendeley.com/documents/?uuid=9d6ad364-698b-43bd-b8c4-22a1e8e2315f"]}],"mendeley":{"formattedCitation":"[6], [7]","plainTextFormattedCitation":"[6], [7]","previouslyFormattedCitation":"[6], [7]"},"properties":{"noteIndex":0},"schema":"https://github.com/citation-style-language/schema/raw/master/csl-citation.json"}</w:instrText>
      </w:r>
      <w:r w:rsidRPr="004B4F49">
        <w:rPr>
          <w:sz w:val="24"/>
          <w:szCs w:val="24"/>
        </w:rPr>
        <w:fldChar w:fldCharType="separate"/>
      </w:r>
      <w:r w:rsidRPr="004B4F49">
        <w:rPr>
          <w:noProof/>
          <w:sz w:val="24"/>
          <w:szCs w:val="24"/>
        </w:rPr>
        <w:t>[6], [7]</w:t>
      </w:r>
      <w:r w:rsidRPr="004B4F49">
        <w:rPr>
          <w:sz w:val="24"/>
          <w:szCs w:val="24"/>
        </w:rPr>
        <w:fldChar w:fldCharType="end"/>
      </w:r>
      <w:r w:rsidRPr="004B4F49">
        <w:rPr>
          <w:sz w:val="24"/>
          <w:szCs w:val="24"/>
        </w:rPr>
        <w:t xml:space="preserve">. Prior to the advent of </w:t>
      </w:r>
      <w:proofErr w:type="spellStart"/>
      <w:r w:rsidRPr="004B4F49">
        <w:rPr>
          <w:sz w:val="24"/>
          <w:szCs w:val="24"/>
        </w:rPr>
        <w:t>hiPSC</w:t>
      </w:r>
      <w:proofErr w:type="spellEnd"/>
      <w:r w:rsidRPr="004B4F49">
        <w:rPr>
          <w:sz w:val="24"/>
          <w:szCs w:val="24"/>
        </w:rPr>
        <w:t xml:space="preserve">-CMs, researchers often relied on animal models to make extrapolations of disease effects in human cells. This route possesses a significant caveat of dissimilar genotypic representation by these models. While freshly excised human cardiac cells are the ideal candidates for inductive human cardiac studies, obtaining these uncommon cells is highly invasive relative to </w:t>
      </w:r>
      <w:proofErr w:type="spellStart"/>
      <w:r w:rsidRPr="004B4F49">
        <w:rPr>
          <w:sz w:val="24"/>
          <w:szCs w:val="24"/>
        </w:rPr>
        <w:t>hiPSC</w:t>
      </w:r>
      <w:proofErr w:type="spellEnd"/>
      <w:r w:rsidRPr="004B4F49">
        <w:rPr>
          <w:sz w:val="24"/>
          <w:szCs w:val="24"/>
        </w:rPr>
        <w:t xml:space="preserve">-CMs, which can even be derived from superficial somatic cells such as skin cells. Although </w:t>
      </w:r>
      <w:proofErr w:type="spellStart"/>
      <w:r w:rsidRPr="004B4F49">
        <w:rPr>
          <w:sz w:val="24"/>
          <w:szCs w:val="24"/>
        </w:rPr>
        <w:t>hiPSC</w:t>
      </w:r>
      <w:proofErr w:type="spellEnd"/>
      <w:r w:rsidRPr="004B4F49">
        <w:rPr>
          <w:sz w:val="24"/>
          <w:szCs w:val="24"/>
        </w:rPr>
        <w:t xml:space="preserve">-CM is apparently a convenient choice for extensive long- and short-term cardiac studies, its electrophysiology is not well-established.  There are ongoing attempts by scientists to better understand these cells and validate them as viable substitutes for human cardiomyocytes. These attempts are mainly </w:t>
      </w:r>
      <w:r w:rsidRPr="004B4F49">
        <w:rPr>
          <w:i/>
          <w:iCs/>
          <w:sz w:val="24"/>
          <w:szCs w:val="24"/>
        </w:rPr>
        <w:t>in vitro</w:t>
      </w:r>
      <w:r w:rsidRPr="004B4F49">
        <w:rPr>
          <w:sz w:val="24"/>
          <w:szCs w:val="24"/>
        </w:rPr>
        <w:t xml:space="preserve"> and </w:t>
      </w:r>
      <w:r w:rsidRPr="004B4F49">
        <w:rPr>
          <w:i/>
          <w:iCs/>
          <w:sz w:val="24"/>
          <w:szCs w:val="24"/>
        </w:rPr>
        <w:t>in silico</w:t>
      </w:r>
      <w:r w:rsidRPr="004B4F49">
        <w:rPr>
          <w:sz w:val="24"/>
          <w:szCs w:val="24"/>
        </w:rPr>
        <w:t xml:space="preserve">. For instance, the Comprehensive In vitro </w:t>
      </w:r>
      <w:proofErr w:type="spellStart"/>
      <w:r w:rsidRPr="004B4F49">
        <w:rPr>
          <w:sz w:val="24"/>
          <w:szCs w:val="24"/>
        </w:rPr>
        <w:t>Proarrhythmia</w:t>
      </w:r>
      <w:proofErr w:type="spellEnd"/>
      <w:r w:rsidRPr="004B4F49">
        <w:rPr>
          <w:sz w:val="24"/>
          <w:szCs w:val="24"/>
        </w:rPr>
        <w:t xml:space="preserve"> Assay (CIPA) initiative, first presented in 2013, stipulates research directions around the use of </w:t>
      </w:r>
      <w:proofErr w:type="spellStart"/>
      <w:r w:rsidRPr="004B4F49">
        <w:rPr>
          <w:sz w:val="24"/>
          <w:szCs w:val="24"/>
        </w:rPr>
        <w:t>hiPSC</w:t>
      </w:r>
      <w:proofErr w:type="spellEnd"/>
      <w:r w:rsidRPr="004B4F49">
        <w:rPr>
          <w:sz w:val="24"/>
          <w:szCs w:val="24"/>
        </w:rPr>
        <w:t xml:space="preserve">-CM experimental data and mathematical modeling in </w:t>
      </w:r>
      <w:proofErr w:type="spellStart"/>
      <w:r w:rsidRPr="004B4F49">
        <w:rPr>
          <w:sz w:val="24"/>
          <w:szCs w:val="24"/>
        </w:rPr>
        <w:t>proarrhythmia</w:t>
      </w:r>
      <w:proofErr w:type="spellEnd"/>
      <w:r w:rsidRPr="004B4F49">
        <w:rPr>
          <w:sz w:val="24"/>
          <w:szCs w:val="24"/>
        </w:rPr>
        <w:t xml:space="preserve"> risk assessment </w:t>
      </w:r>
      <w:r w:rsidRPr="004B4F49">
        <w:rPr>
          <w:sz w:val="24"/>
          <w:szCs w:val="24"/>
        </w:rPr>
        <w:fldChar w:fldCharType="begin" w:fldLock="1"/>
      </w:r>
      <w:r w:rsidRPr="004B4F49">
        <w:rPr>
          <w:sz w:val="24"/>
          <w:szCs w:val="24"/>
        </w:rPr>
        <w:instrText>ADDIN CSL_CITATION {"citationItems":[{"id":"ITEM-1","itemData":{"DOI":"10.1016/j.stem.2017.06.005","ISSN":"18759777","abstract":"Nonclinical studies of drug effects with human induced pluripotent stem cell-derived cardiomyocytes (hiPSC-CMs) provide new possibilities for evaluating drug safety and efficacy. The Comprehensive In Vitro Proarrhythmia Assay (CiPA) paradigm provides lessons from the cardiac field that also apply to drug studies with other stem cell-based assays. Nonclinical studies of drug effects with human induced pluripotent stem cell-derived cardiomyocytes (hiPSC-CMs) provide new possibilities for evaluating drug safety and efficacy. The Comprehensive In Vitro Proarrhythmia Assay (CiPA) paradigm provides lessons from the cardiac field that also apply to drug studies with other stem cell-based assays.","author":[{"dropping-particle":"","family":"Gintant","given":"Gary","non-dropping-particle":"","parse-names":false,"suffix":""},{"dropping-particle":"","family":"Fermini","given":"Bernard","non-dropping-particle":"","parse-names":false,"suffix":""},{"dropping-particle":"","family":"Stockbridge","given":"Norman","non-dropping-particle":"","parse-names":false,"suffix":""},{"dropping-particle":"","family":"Strauss","given":"David","non-dropping-particle":"","parse-names":false,"suffix":""}],"container-title":"Cell Stem Cell","id":"ITEM-1","issue":"1","issued":{"date-parts":[["2017"]]},"page":"14-17","publisher":"Elsevier Inc.","title":"The Evolving Roles of Human iPSC-Derived Cardiomyocytes in Drug Safety and Discovery","type":"article-journal","volume":"21"},"uris":["http://www.mendeley.com/documents/?uuid=75486cd4-f868-45ba-8c55-d660f8b18bf5"]}],"mendeley":{"formattedCitation":"[8]","plainTextFormattedCitation":"[8]","previouslyFormattedCitation":"[8]"},"properties":{"noteIndex":0},"schema":"https://github.com/citation-style-language/schema/raw/master/csl-citation.json"}</w:instrText>
      </w:r>
      <w:r w:rsidRPr="004B4F49">
        <w:rPr>
          <w:sz w:val="24"/>
          <w:szCs w:val="24"/>
        </w:rPr>
        <w:fldChar w:fldCharType="separate"/>
      </w:r>
      <w:r w:rsidRPr="004B4F49">
        <w:rPr>
          <w:noProof/>
          <w:sz w:val="24"/>
          <w:szCs w:val="24"/>
        </w:rPr>
        <w:t>[8]</w:t>
      </w:r>
      <w:r w:rsidRPr="004B4F49">
        <w:rPr>
          <w:sz w:val="24"/>
          <w:szCs w:val="24"/>
        </w:rPr>
        <w:fldChar w:fldCharType="end"/>
      </w:r>
      <w:r w:rsidRPr="004B4F49">
        <w:rPr>
          <w:sz w:val="24"/>
          <w:szCs w:val="24"/>
        </w:rPr>
        <w:t xml:space="preserve">. </w:t>
      </w:r>
    </w:p>
    <w:p w14:paraId="513BF95B" w14:textId="77777777" w:rsidR="004B4F49" w:rsidRDefault="004B4F49" w:rsidP="004B4F49">
      <w:pPr>
        <w:pStyle w:val="Text"/>
        <w:ind w:firstLine="0"/>
        <w:rPr>
          <w:sz w:val="24"/>
          <w:szCs w:val="24"/>
        </w:rPr>
      </w:pPr>
    </w:p>
    <w:p w14:paraId="4F32D6C4" w14:textId="5B1F0CD4" w:rsidR="004B4F49" w:rsidRPr="004B4F49" w:rsidRDefault="004B4F49" w:rsidP="004B4F49">
      <w:pPr>
        <w:pStyle w:val="Text"/>
        <w:ind w:firstLine="0"/>
        <w:rPr>
          <w:sz w:val="24"/>
          <w:szCs w:val="24"/>
        </w:rPr>
      </w:pPr>
      <w:r w:rsidRPr="004B4F49">
        <w:rPr>
          <w:sz w:val="24"/>
          <w:szCs w:val="24"/>
        </w:rPr>
        <w:t xml:space="preserve">Since the pioneering work by Hodgkin and Huxley </w:t>
      </w:r>
      <w:r w:rsidRPr="004B4F49">
        <w:rPr>
          <w:sz w:val="24"/>
          <w:szCs w:val="24"/>
        </w:rPr>
        <w:fldChar w:fldCharType="begin" w:fldLock="1"/>
      </w:r>
      <w:r w:rsidRPr="004B4F49">
        <w:rPr>
          <w:sz w:val="24"/>
          <w:szCs w:val="24"/>
        </w:rPr>
        <w:instrText>ADDIN CSL_CITATION {"citationItems":[{"id":"ITEM-1","itemData":{"ISSN":"0022-3751","PMID":"12991237","author":[{"dropping-particle":"","family":"HODGKIN","given":"A L","non-dropping-particle":"","parse-names":false,"suffix":""},{"dropping-particle":"","family":"HUXLEY","given":"A F","non-dropping-particle":"","parse-names":false,"suffix":""}],"container-title":"The Journal of physiology","id":"ITEM-1","issue":"4","issued":{"date-parts":[["1952","8"]]},"page":"500-44","title":"A quantitative description of membrane current and its application to conduction and excitation in nerve.","type":"article-journal","volume":"117"},"uris":["http://www.mendeley.com/documents/?uuid=0ae87d9f-126f-44c3-afdc-ddb450d0e560"]}],"mendeley":{"formattedCitation":"[9]","plainTextFormattedCitation":"[9]","previouslyFormattedCitation":"[9]"},"properties":{"noteIndex":0},"schema":"https://github.com/citation-style-language/schema/raw/master/csl-citation.json"}</w:instrText>
      </w:r>
      <w:r w:rsidRPr="004B4F49">
        <w:rPr>
          <w:sz w:val="24"/>
          <w:szCs w:val="24"/>
        </w:rPr>
        <w:fldChar w:fldCharType="separate"/>
      </w:r>
      <w:r w:rsidRPr="004B4F49">
        <w:rPr>
          <w:noProof/>
          <w:sz w:val="24"/>
          <w:szCs w:val="24"/>
        </w:rPr>
        <w:t>[9]</w:t>
      </w:r>
      <w:r w:rsidRPr="004B4F49">
        <w:rPr>
          <w:sz w:val="24"/>
          <w:szCs w:val="24"/>
        </w:rPr>
        <w:fldChar w:fldCharType="end"/>
      </w:r>
      <w:r w:rsidRPr="004B4F49">
        <w:rPr>
          <w:sz w:val="24"/>
          <w:szCs w:val="24"/>
        </w:rPr>
        <w:t xml:space="preserve"> in 1952 involving the formulation of a biophysical mathematical model of the squid giant axon, there have been numerous attempts at creating biophysical models for different cell types </w:t>
      </w:r>
      <w:r w:rsidRPr="004B4F49">
        <w:rPr>
          <w:sz w:val="24"/>
          <w:szCs w:val="24"/>
        </w:rPr>
        <w:fldChar w:fldCharType="begin" w:fldLock="1"/>
      </w:r>
      <w:r w:rsidRPr="004B4F49">
        <w:rPr>
          <w:sz w:val="24"/>
          <w:szCs w:val="24"/>
        </w:rPr>
        <w:instrText>ADDIN CSL_CITATION {"citationItems":[{"id":"ITEM-1","itemData":{"author":[{"dropping-particle":"","family":"Francesco","given":"Dario","non-dropping-particle":"Di","parse-names":false,"suffix":""},{"dropping-particle":"","family":"Noble","given":"Denis","non-dropping-particle":"","parse-names":false,"suffix":""}],"container-title":"Philosophical Transactions of the Royal Society of London. B, Biological Sciences","id":"ITEM-1","issue":"1133","issued":{"date-parts":[["1985"]]},"page":"353-398","publisher":"The Royal Society London","title":"A model of cardiac electrical activity incorporating ionic pumps and concentration changes","type":"article-journal","volume":"307"},"uris":["http://www.mendeley.com/documents/?uuid=031a02ed-8060-431e-ba04-c94b47b0a9e3"]},{"id":"ITEM-2","itemData":{"DOI":"10.1161/01.RES.74.6.1071","ISSN":"00097330","PMID":"7514509","abstract":"A mathematical model of the cardiac ventricular action potential is presented. In our previous work, the membrane Na+ current and K+ currents were formulated. The present article focuses on processes that regulate intracellular Ca2+ and depend on its concentration. The model presented here for the mammalian ventricular action potential is based mostly on the guinea pig ventricular cell. However, it provides the framework for modeling other types of ventricular cells with appropriate modifications made to account for species differences. The following processes are formulated: Ca2+ current through the L-type channel (I(Ca)), the Na+-Ca2+ exchanger, Ca2+ release and uptake by the sarcoplasmic reticulum (SR), buffering of Ca2+ in the SR and in the myoplasm, a Ca2+ pump in the sarcolemma, the Na+-K+ pump, and a nonspecific Ca2+-activated membrane current. Activation of I(Ca) is an order of magnitude faster than in previous models. Inactivation of I(Ca) depends on both the membrane voltage and [Ca2+](i). SR is divided into two subcompartments, a network SR (NSR) and a junctional SR (JSR). Functionally, Ca2+ enters the NSR and translocates to the JSR following a monoexponential function. Release of Ca2+ occurs at JSR and can be triggered by two different mechanisms, Ca2+-induced Ca2+ release and spontaneous release. The model provides the basis for the study of arrhythmogenic activity of the single myocyte including afterdepolarizations and triggered activity. It can simulate cellular responses under different degrees of Ca2+ overload. Such simulations are presented in our accompanying article in this issue of Circulation Research.","author":[{"dropping-particle":"","family":"Luo","given":"Ching Hsing","non-dropping-particle":"","parse-names":false,"suffix":""},{"dropping-particle":"","family":"Rudy","given":"Yoram","non-dropping-particle":"","parse-names":false,"suffix":""}],"container-title":"Circulation Research","id":"ITEM-2","issue":"6","issued":{"date-parts":[["1994"]]},"page":"1071-1096","title":"A dynamic model of the cardiac ventricular action potential: I. Simulations of ionic currents and concentration changes","type":"article-journal","volume":"74"},"uris":["http://www.mendeley.com/documents/?uuid=f25259eb-8836-4f3a-9394-15105fbb2a47"]},{"id":"ITEM-3","itemData":{"DOI":"10.1152/ajpheart.00900.2001","ISSN":"03636135","PMID":"12384487","abstract":"We developed an improved mathematical model for a single primary pacemaker cell of the rabbit sinoatrial node. Original features of our model include 1) incorporation of the sustained inward current (Ist) recently identified in primary pacemaker cells, 2) reformulation of voltage- and Ca2+-dependent inactivation of the L-type Ca2+ channel current (ICa,L), 3) new expressions for activation kinetics of the rapidly activating delayed rectifier K+ channel current (IKr), and 4) incorporation of the subsarcolemmal space as a diffusion barrier for Ca2+. We compared the simulated dynamics of our model with those of previous models, as well as with experimental data, and examined whether the models could accurately simulate the effects of modulating sarcolemmal ionic currents or intracellular Ca2+ dynamics on pacemaker activity. Our model represents significant improvements over the previous models, because it can 1) simulate whole cell voltage-clamp data for ICa,L, IKr, and Ist; 2) reproduce the waveshapes of spontaneous action potentials and ionic currents during action potential clamp recordings; and 3) mimic the effects of channel blockers or Ca2+ buffers on pacemaker activity more accurately than the previous models.","author":[{"dropping-particle":"","family":"Kurata","given":"Yasutaka","non-dropping-particle":"","parse-names":false,"suffix":""},{"dropping-particle":"","family":"Hisatome","given":"Ichiro","non-dropping-particle":"","parse-names":false,"suffix":""},{"dropping-particle":"","family":"Imanishi","given":"Sunao","non-dropping-particle":"","parse-names":false,"suffix":""},{"dropping-particle":"","family":"Shibamoto","given":"Toshishige","non-dropping-particle":"","parse-names":false,"suffix":""}],"container-title":"American Journal of Physiology - Heart and Circulatory Physiology","id":"ITEM-3","issue":"5 52-5","issued":{"date-parts":[["2002"]]},"page":"2074-2101","title":"Dynamical description of sinoatrial node pacemaking: Improved mathematical model for primary pacemaker cell","type":"article-journal","volume":"283"},"uris":["http://www.mendeley.com/documents/?uuid=84041299-622f-46ea-ab14-dfbd345d0f48"]},{"id":"ITEM-4","itemData":{"DOI":"10.1152/ajpheart.1998.275.1.h301","ISSN":"03636135","PMID":"9688927","abstract":"The mechanisms underlying many important properties of the human atrial action potential (AP) are poorly understood. Using specific formulations of the K+, Na+, and Ca2+ currents based on data recorded from human atrial myocytes, along with representations of pump, exchange, and background currents, we developed a mathematical model of the AP. The model AP resembles APs recorded from human atrial samples and responds to rate changes, L-type Ca2+ current blockade, Na+/Ca2+ exchanger inhibition, and variations in transient outward current amplitude in a fashion similar to experimental recordings. Rate-dependent adaptation of AP duration, an important determinant of susceptibility to atrial fibrillation, was attributable to incomplete L-type Ca2+ current recovery from inactivation and incomplete delayed rectifier current deactivation at rapid rates. Experimental observations of variable AP morphology could be accounted for by changes in transient outward current density, as suggested experimentally. We conclude that this mathematical model of the human atrial AP reproduces a variety of observed AP behaviors and provides insights into the mechanisms of clinically important AP properties.","author":[{"dropping-particle":"","family":"Courtemanche","given":"Marc","non-dropping-particle":"","parse-names":false,"suffix":""},{"dropping-particle":"","family":"Ramirez","given":"Rafael J.","non-dropping-particle":"","parse-names":false,"suffix":""},{"dropping-particle":"","family":"Nattel","given":"Stanley","non-dropping-particle":"","parse-names":false,"suffix":""}],"container-title":"American Journal of Physiology - Heart and Circulatory Physiology","id":"ITEM-4","issue":"1 44-1","issued":{"date-parts":[["1998"]]},"title":"Ionic mechanisms underlying human atrial action potential properties: Insights from a mathematical model","type":"article-journal","volume":"275"},"uris":["http://www.mendeley.com/documents/?uuid=ac8a576f-995e-4332-98fc-9de681a0f697"]}],"mendeley":{"formattedCitation":"[10]–[13]","plainTextFormattedCitation":"[10]–[13]","previouslyFormattedCitation":"[10]–[13]"},"properties":{"noteIndex":0},"schema":"https://github.com/citation-style-language/schema/raw/master/csl-citation.json"}</w:instrText>
      </w:r>
      <w:r w:rsidRPr="004B4F49">
        <w:rPr>
          <w:sz w:val="24"/>
          <w:szCs w:val="24"/>
        </w:rPr>
        <w:fldChar w:fldCharType="separate"/>
      </w:r>
      <w:r w:rsidRPr="004B4F49">
        <w:rPr>
          <w:noProof/>
          <w:sz w:val="24"/>
          <w:szCs w:val="24"/>
        </w:rPr>
        <w:t>[10]–[13]</w:t>
      </w:r>
      <w:r w:rsidRPr="004B4F49">
        <w:rPr>
          <w:sz w:val="24"/>
          <w:szCs w:val="24"/>
        </w:rPr>
        <w:fldChar w:fldCharType="end"/>
      </w:r>
      <w:r w:rsidRPr="004B4F49">
        <w:rPr>
          <w:sz w:val="24"/>
          <w:szCs w:val="24"/>
        </w:rPr>
        <w:t xml:space="preserve">. These models have been helpful at elucidating the electrical dynamics of native cardiomyocytes. Recently, there have been few attempts at formulating in silico </w:t>
      </w:r>
      <w:proofErr w:type="spellStart"/>
      <w:r w:rsidRPr="004B4F49">
        <w:rPr>
          <w:sz w:val="24"/>
          <w:szCs w:val="24"/>
        </w:rPr>
        <w:t>hiPSC</w:t>
      </w:r>
      <w:proofErr w:type="spellEnd"/>
      <w:r w:rsidRPr="004B4F49">
        <w:rPr>
          <w:sz w:val="24"/>
          <w:szCs w:val="24"/>
        </w:rPr>
        <w:t xml:space="preserve">-CM models </w:t>
      </w:r>
      <w:r w:rsidRPr="004B4F49">
        <w:rPr>
          <w:sz w:val="24"/>
          <w:szCs w:val="24"/>
        </w:rPr>
        <w:fldChar w:fldCharType="begin" w:fldLock="1"/>
      </w:r>
      <w:r w:rsidRPr="004B4F49">
        <w:rPr>
          <w:sz w:val="24"/>
          <w:szCs w:val="24"/>
        </w:rPr>
        <w:instrText>ADDIN CSL_CITATION {"citationItems":[{"id":"ITEM-1","itemData":{"DOI":"10.3389/fphys.2018.00709","ISSN":"1664042X","abstract":"The growing importance of human induced pluripotent stem cell-derived cardiomyoyctes (hiPSC-CMs), as patient-specific and disease-specific models for studying cellular cardiac electrophysiology or for preliminary cardiotoxicity tests, generated better understanding of hiPSC-CM biophysical mechanisms and great amount of action potential and calcium transient data. In this paper, we propose a new hiPSC-CM in silico model, with particular attention to Ca2+ handling. We used (i) the hiPSC-CM Paci2013 model as starting point, (ii) a new dataset of Ca2+ transient measurements to tune the parameters of the inward and outward Ca2+ fluxes of sarcoplasmic reticulum, and (iii) an automatic parameter optimization to fit action potentials and Ca2+ transients. The Paci2018 model simulates, together with the typical hiPSC-CM spontaneous action potentials, more refined Ca2+ transients and delayed afterdepolarizations-like abnormalities, which the old Paci2013 was not able to predict due to its mathematical formulation. The Paci2018 model was validated against (i) the same current blocking experiments used to validate the Paci2013 model, and (ii) recently published data about effects of different extracellular ionic concentrations. In conclusion, we present a new and more versatile in silico model, which will provide a platform for modeling the effects of drugs or mutations that affect Ca2+ handling in hiPSC-CMs.","author":[{"dropping-particle":"","family":"Paci","given":"Michelangelo","non-dropping-particle":"","parse-names":false,"suffix":""},{"dropping-particle":"","family":"Pölönen","given":"Risto Pekka","non-dropping-particle":"","parse-names":false,"suffix":""},{"dropping-particle":"","family":"Cori","given":"Dario","non-dropping-particle":"","parse-names":false,"suffix":""},{"dropping-particle":"","family":"Penttinen","given":"Kirsi","non-dropping-particle":"","parse-names":false,"suffix":""},{"dropping-particle":"","family":"Aalto-Setälä","given":"Katriina","non-dropping-particle":"","parse-names":false,"suffix":""},{"dropping-particle":"","family":"Severi","given":"Stefano","non-dropping-particle":"","parse-names":false,"suffix":""},{"dropping-particle":"","family":"Hyttinen","given":"Jari","non-dropping-particle":"","parse-names":false,"suffix":""}],"container-title":"Frontiers in Physiology","id":"ITEM-1","issue":"JUN","issued":{"date-parts":[["2018","6"]]},"publisher":"Frontiers Media S.A.","title":"Automatic optimization of an in silico model of human iPSC derived cardiomyocytes recapitulating calcium handling abnormalities","type":"article-journal","volume":"9"},"uris":["http://www.mendeley.com/documents/?uuid=0f2432ef-ca60-46e7-b16f-4d8003a99988"]},{"id":"ITEM-2","itemData":{"DOI":"10.1113/JP277724","ISSN":"14697793","PMID":"31278749","abstract":"Key points: Induced pluripotent stem cell-derived cardiomyocytes (iPSC-CMs) capture patient-specific genotype–phenotype relationships, as well as cell-to-cell variability of cardiac electrical activity Computational modelling and simulation provide a high throughput approach to reconcile multiple datasets describing physiological variability, and also identify vulnerable parameter regimes We have developed a whole-cell model of iPSC-CMs, composed of single exponential voltage-dependent gating variable rate constants, parameterized to fit experimental iPSC-CM outputs We have utilized experimental data across multiple laboratories to model experimental variability and investigate subcellular phenotypic mechanisms in iPSC-CMs This framework links molecular mechanisms to cellular-level outputs by revealing unique subsets of model parameters linked to known iPSC-CM phenotypes. Abstract: There is a profound need to develop a strategy for predicting patient-to-patient vulnerability in the emergence of cardiac arrhythmia. A promising in vitro method to address patient-specific proclivity to cardiac disease utilizes induced pluripotent stem cell-derived cardiomyocytes (iPSC-CMs). A major strength of this approach is that iPSC-CMs contain donor genetic information and therefore capture patient-specific genotype–phenotype relationships. A cited detriment of iPSC-CMs is the cell-to-cell variability observed in electrical activity. We postulated, however, that cell-to-cell variability may constitute a strength when appropriately utilized in a computational framework to build cell populations that can be employed to identify phenotypic mechanisms and pinpoint key sensitive parameters. Thus, we have exploited variation in experimental data across multiple laboratories to develop a computational framework for investigating subcellular phenotypic mechanisms. We have developed a whole-cell model of iPSC-CMs composed of simple model components comprising ion channel models with single exponential voltage-dependent gating variable rate constants, parameterized to fit experimental iPSC-CM data for all major ionic currents. By optimizing ionic current model parameters to multiple experimental datasets, we incorporate experimentally-observed variability in the ionic currents. The resulting population of cellular models predicts robust inter-subject variability in iPSC-CMs. This approach links molecular mechanisms to known cellular-level iPSC-CM phenotypes, as shown by compari…","author":[{"dropping-particle":"","family":"Kernik","given":"Divya C.","non-dropping-particle":"","parse-names":false,"suffix":""},{"dropping-particle":"","family":"Morotti","given":"Stefano","non-dropping-particle":"","parse-names":false,"suffix":""},{"dropping-particle":"Di","family":"Wu","given":"Hao","non-dropping-particle":"","parse-names":false,"suffix":""},{"dropping-particle":"","family":"Garg","given":"Priyanka","non-dropping-particle":"","parse-names":false,"suffix":""},{"dropping-particle":"","family":"Duff","given":"Henry J.","non-dropping-particle":"","parse-names":false,"suffix":""},{"dropping-particle":"","family":"Kurokawa","given":"Junko","non-dropping-particle":"","parse-names":false,"suffix":""},{"dropping-particle":"","family":"Jalife","given":"José","non-dropping-particle":"","parse-names":false,"suffix":""},{"dropping-particle":"","family":"Wu","given":"Joseph C.","non-dropping-particle":"","parse-names":false,"suffix":""},{"dropping-particle":"","family":"Grandi","given":"Eleonora","non-dropping-particle":"","parse-names":false,"suffix":""},{"dropping-particle":"","family":"Clancy","given":"Colleen E.","non-dropping-particle":"","parse-names":false,"suffix":""}],"container-title":"Journal of Physiology","id":"ITEM-2","issue":"17","issued":{"date-parts":[["2019"]]},"page":"4533-4564","title":"A computational model of induced pluripotent stem-cell derived cardiomyocytes incorporating experimental variability from multiple data sources","type":"article-journal","volume":"597"},"uris":["http://www.mendeley.com/documents/?uuid=dfbab59a-3270-4118-8b63-8ef3316233e4"]},{"id":"ITEM-3","itemData":{"DOI":"10.1007/s10439-013-0833-3","ISSN":"15739686","PMID":"23722932","abstract":"The clear importance of human induced pluripotent stem cell derived cardiomyocytes (hiPSC-CMs) as an in-vitro model highlights the relevance of studying these cells and their function also in-silico. Moreover, the phenotypical differences between the hiPSC-CM and adult myocyte action potentials (APs) call for understanding of how hiPSC-CMs are maturing towards adult myocytes. Using recently published experimental data, we developed two computational models of the hiPSC-CM AP, distinguishing between the ventricular-like and atrial-like phenotypes, emerging during the differentiation process of hiPSC-CMs. Also, we used the computational approach to quantitatively assess the role of ionic mechanisms which are likely responsible for the not completely mature phenotype of hiPSC-CMs. Our models reproduce the typical hiPSC-CM ventricular-like and atrial-like spontaneous APs and the response to prototypical current blockers, namely tetrodotoxine, nifedipine, E4041 and 3R4S-Chromanol 293B. Moreover, simulations using our ventricular-like model suggest that the interplay of immature I Na, I f and I K1 currents has a fundamental role in the hiPSC-CM spontaneous beating whereas a negative shift in I CaL activation causes the observed long lasting AP. In conclusion, this work provides two novel tools useful in investigating the electrophysiological features of hiPSC-CMs, whose importance is growing fast as in-vitro models for pharmacological studies. © 2013 Biomedical Engineering Society.","author":[{"dropping-particle":"","family":"Paci","given":"Michelangelo","non-dropping-particle":"","parse-names":false,"suffix":""},{"dropping-particle":"","family":"Hyttinen","given":"Jari","non-dropping-particle":"","parse-names":false,"suffix":""},{"dropping-particle":"","family":"Aalto-Setälä","given":"Katriina","non-dropping-particle":"","parse-names":false,"suffix":""},{"dropping-particle":"","family":"Severi","given":"Stefano","non-dropping-particle":"","parse-names":false,"suffix":""}],"container-title":"Annals of Biomedical Engineering","id":"ITEM-3","issue":"11","issued":{"date-parts":[["2013"]]},"page":"2334-2348","publisher":"Kluwer Academic Publishers","title":"Computational models of ventricular-and atrial-like human induced pluripotent stem cell derived cardiomyocytes","type":"article-journal","volume":"41"},"uris":["http://www.mendeley.com/documents/?uuid=e2fe2523-984c-44c5-b107-ffe7a44791db"]},{"id":"ITEM-4","itemData":{"DOI":"10.3389/fphys.2018.00080","ISSN":"1664042X","abstract":"Background: Human induced pluripotent stem cell-derived cardiomyocytes (hiPSC-CMs) have emerged as a promising experimental tool for translational heart research and drug development. However, their usability as a human adult cardiomyocyte model is limited by their functional immaturity. Our aim is to analyse quantitatively those characteristics and how they differ from adult CMs. Methods and Results: We have developed a novel in silico model with all essential functional electrophysiology and calcium handling features of hiPSC-CMs. Importantly, the virtual cell recapitulates the immature intracellular ion dynamics that are characteristic for hiPSC-CMs, as quantified based our in vitro imaging data. The strong \"calcium clock\" is a source for a dual function of excitation-contraction coupling in hiPSC-CMs: action potential and calcium transient morphology vary substantially depending on the activation sequence of underlying ionic currents and fluxes that is altered in spontaneous vs. paced mode. Furthermore, parallel simulations with hiPSC-CM and adult cardiomyocyte models demonstrate the central differences. Results indicate that hiPSC-CMs translate poorly the disease specific phenotypes of Brugada syndrome, long QT Syndrome and catecholaminergic polymorphic ventricular tachycardia, showing less robustness and greater tendency for arrhythmic events than adult CMs. Based on a comparative sensitivity analysis, hiPSC-CMs share some features with adult CMs, but are still functionally closer to prenatal CMs than adult CMs. A database analysis of 3000 hiPSC-CM model variants suggests that hiPSC-CMs recapitulate poorly fundamental physiological properties of adult CMs. Single modifications do not appear to solve this problem, which is mostly contributed by the immaturity of intracellular calcium handling. Conclusion: Our data indicates that translation of findings from hiPSC-CMs to human disease should be made with great caution. Furthermore, we established a mathematical platform that can be used to improve the translation from hiPSC-CMs to human, and to quantitatively evaluate hiPSC-CMs development toward more general and valuable model for human cardiac diseases.","author":[{"dropping-particle":"","family":"Koivumäki","given":"Jussi T.","non-dropping-particle":"","parse-names":false,"suffix":""},{"dropping-particle":"","family":"Naumenko","given":"Nikolay","non-dropping-particle":"","parse-names":false,"suffix":""},{"dropping-particle":"","family":"Tuomainen","given":"Tomi","non-dropping-particle":"","parse-names":false,"suffix":""},{"dropping-particle":"","family":"Takalo","given":"Jouni","non-dropping-particle":"","parse-names":false,"suffix":""},{"dropping-particle":"","family":"Oksanen","given":"Minna","non-dropping-particle":"","parse-names":false,"suffix":""},{"dropping-particle":"","family":"Puttonen","given":"Katja A.","non-dropping-particle":"","parse-names":false,"suffix":""},{"dropping-particle":"","family":"Lehtonen","given":"Šárka","non-dropping-particle":"","parse-names":false,"suffix":""},{"dropping-particle":"","family":"Kuusisto","given":"Johanna","non-dropping-particle":"","parse-names":false,"suffix":""},{"dropping-particle":"","family":"Laakso","given":"Markku","non-dropping-particle":"","parse-names":false,"suffix":""},{"dropping-particle":"","family":"Koistinaho","given":"Jari","non-dropping-particle":"","parse-names":false,"suffix":""},{"dropping-particle":"","family":"Tavi","given":"Pasi","non-dropping-particle":"","parse-names":false,"suffix":""}],"container-title":"Frontiers in Physiology","id":"ITEM-4","issue":"FEB","issued":{"date-parts":[["2018","2","7"]]},"publisher":"Frontiers Media S.A.","title":"Structural immaturity of human iPSC-derived cardiomyocytes: In silico investigation of effects on function and disease modeling","type":"article-journal","volume":"9"},"uris":["http://www.mendeley.com/documents/?uuid=4c2e4667-bec8-37cf-854c-b0b1d1e82a36"]}],"mendeley":{"formattedCitation":"[14]–[17]","plainTextFormattedCitation":"[14]–[17]","previouslyFormattedCitation":"[14]–[17]"},"properties":{"noteIndex":0},"schema":"https://github.com/citation-style-language/schema/raw/master/csl-citation.json"}</w:instrText>
      </w:r>
      <w:r w:rsidRPr="004B4F49">
        <w:rPr>
          <w:sz w:val="24"/>
          <w:szCs w:val="24"/>
        </w:rPr>
        <w:fldChar w:fldCharType="separate"/>
      </w:r>
      <w:r w:rsidRPr="004B4F49">
        <w:rPr>
          <w:noProof/>
          <w:sz w:val="24"/>
          <w:szCs w:val="24"/>
        </w:rPr>
        <w:t>[14]–[17]</w:t>
      </w:r>
      <w:r w:rsidRPr="004B4F49">
        <w:rPr>
          <w:sz w:val="24"/>
          <w:szCs w:val="24"/>
        </w:rPr>
        <w:fldChar w:fldCharType="end"/>
      </w:r>
      <w:r w:rsidRPr="004B4F49">
        <w:rPr>
          <w:sz w:val="24"/>
          <w:szCs w:val="24"/>
        </w:rPr>
        <w:t xml:space="preserve">. However, the inherent variability in these cells pose challenges to deriving formulations that could reproduce the wide range of behaviors of </w:t>
      </w:r>
      <w:proofErr w:type="spellStart"/>
      <w:r w:rsidRPr="004B4F49">
        <w:rPr>
          <w:sz w:val="24"/>
          <w:szCs w:val="24"/>
        </w:rPr>
        <w:t>hiPSC</w:t>
      </w:r>
      <w:proofErr w:type="spellEnd"/>
      <w:r w:rsidRPr="004B4F49">
        <w:rPr>
          <w:sz w:val="24"/>
          <w:szCs w:val="24"/>
        </w:rPr>
        <w:t xml:space="preserve">-CMs. One recent approach is to combine experimental data from multiple labs to derive model formulations on averaged data </w:t>
      </w:r>
      <w:r w:rsidRPr="004B4F49">
        <w:rPr>
          <w:sz w:val="24"/>
          <w:szCs w:val="24"/>
        </w:rPr>
        <w:fldChar w:fldCharType="begin" w:fldLock="1"/>
      </w:r>
      <w:r w:rsidRPr="004B4F49">
        <w:rPr>
          <w:sz w:val="24"/>
          <w:szCs w:val="24"/>
        </w:rPr>
        <w:instrText>ADDIN CSL_CITATION {"citationItems":[{"id":"ITEM-1","itemData":{"DOI":"10.1113/JP277724","ISSN":"14697793","PMID":"31278749","abstract":"Key points: Induced pluripotent stem cell-derived cardiomyocytes (iPSC-CMs) capture patient-specific genotype–phenotype relationships, as well as cell-to-cell variability of cardiac electrical activity Computational modelling and simulation provide a high throughput approach to reconcile multiple datasets describing physiological variability, and also identify vulnerable parameter regimes We have developed a whole-cell model of iPSC-CMs, composed of single exponential voltage-dependent gating variable rate constants, parameterized to fit experimental iPSC-CM outputs We have utilized experimental data across multiple laboratories to model experimental variability and investigate subcellular phenotypic mechanisms in iPSC-CMs This framework links molecular mechanisms to cellular-level outputs by revealing unique subsets of model parameters linked to known iPSC-CM phenotypes. Abstract: There is a profound need to develop a strategy for predicting patient-to-patient vulnerability in the emergence of cardiac arrhythmia. A promising in vitro method to address patient-specific proclivity to cardiac disease utilizes induced pluripotent stem cell-derived cardiomyocytes (iPSC-CMs). A major strength of this approach is that iPSC-CMs contain donor genetic information and therefore capture patient-specific genotype–phenotype relationships. A cited detriment of iPSC-CMs is the cell-to-cell variability observed in electrical activity. We postulated, however, that cell-to-cell variability may constitute a strength when appropriately utilized in a computational framework to build cell populations that can be employed to identify phenotypic mechanisms and pinpoint key sensitive parameters. Thus, we have exploited variation in experimental data across multiple laboratories to develop a computational framework for investigating subcellular phenotypic mechanisms. We have developed a whole-cell model of iPSC-CMs composed of simple model components comprising ion channel models with single exponential voltage-dependent gating variable rate constants, parameterized to fit experimental iPSC-CM data for all major ionic currents. By optimizing ionic current model parameters to multiple experimental datasets, we incorporate experimentally-observed variability in the ionic currents. The resulting population of cellular models predicts robust inter-subject variability in iPSC-CMs. This approach links molecular mechanisms to known cellular-level iPSC-CM phenotypes, as shown by compari…","author":[{"dropping-particle":"","family":"Kernik","given":"Divya C.","non-dropping-particle":"","parse-names":false,"suffix":""},{"dropping-particle":"","family":"Morotti","given":"Stefano","non-dropping-particle":"","parse-names":false,"suffix":""},{"dropping-particle":"Di","family":"Wu","given":"Hao","non-dropping-particle":"","parse-names":false,"suffix":""},{"dropping-particle":"","family":"Garg","given":"Priyanka","non-dropping-particle":"","parse-names":false,"suffix":""},{"dropping-particle":"","family":"Duff","given":"Henry J.","non-dropping-particle":"","parse-names":false,"suffix":""},{"dropping-particle":"","family":"Kurokawa","given":"Junko","non-dropping-particle":"","parse-names":false,"suffix":""},{"dropping-particle":"","family":"Jalife","given":"José","non-dropping-particle":"","parse-names":false,"suffix":""},{"dropping-particle":"","family":"Wu","given":"Joseph C.","non-dropping-particle":"","parse-names":false,"suffix":""},{"dropping-particle":"","family":"Grandi","given":"Eleonora","non-dropping-particle":"","parse-names":false,"suffix":""},{"dropping-particle":"","family":"Clancy","given":"Colleen E.","non-dropping-particle":"","parse-names":false,"suffix":""}],"container-title":"Journal of Physiology","id":"ITEM-1","issue":"17","issued":{"date-parts":[["2019"]]},"page":"4533-4564","title":"A computational model of induced pluripotent stem-cell derived cardiomyocytes incorporating experimental variability from multiple data sources","type":"article-journal","volume":"597"},"uris":["http://www.mendeley.com/documents/?uuid=dfbab59a-3270-4118-8b63-8ef3316233e4"]}],"mendeley":{"formattedCitation":"[15]","plainTextFormattedCitation":"[15]","previouslyFormattedCitation":"[15]"},"properties":{"noteIndex":0},"schema":"https://github.com/citation-style-language/schema/raw/master/csl-citation.json"}</w:instrText>
      </w:r>
      <w:r w:rsidRPr="004B4F49">
        <w:rPr>
          <w:sz w:val="24"/>
          <w:szCs w:val="24"/>
        </w:rPr>
        <w:fldChar w:fldCharType="separate"/>
      </w:r>
      <w:r w:rsidRPr="004B4F49">
        <w:rPr>
          <w:noProof/>
          <w:sz w:val="24"/>
          <w:szCs w:val="24"/>
        </w:rPr>
        <w:t>[15]</w:t>
      </w:r>
      <w:r w:rsidRPr="004B4F49">
        <w:rPr>
          <w:sz w:val="24"/>
          <w:szCs w:val="24"/>
        </w:rPr>
        <w:fldChar w:fldCharType="end"/>
      </w:r>
      <w:r w:rsidRPr="004B4F49">
        <w:rPr>
          <w:sz w:val="24"/>
          <w:szCs w:val="24"/>
        </w:rPr>
        <w:t xml:space="preserve">. However, care must be taken while combining data from disparate sources because the inconsistencies in cell origins </w:t>
      </w:r>
      <w:r w:rsidRPr="004B4F49">
        <w:rPr>
          <w:sz w:val="24"/>
          <w:szCs w:val="24"/>
        </w:rPr>
        <w:fldChar w:fldCharType="begin" w:fldLock="1"/>
      </w:r>
      <w:r w:rsidRPr="004B4F49">
        <w:rPr>
          <w:sz w:val="24"/>
          <w:szCs w:val="24"/>
        </w:rPr>
        <w:instrText>ADDIN CSL_CITATION {"citationItems":[{"id":"ITEM-1","itemData":{"DOI":"10.1016/j.yjmcc.2015.05.003","ISSN":"10958584","PMID":"25982839","abstract":"Cardiomyocytes (CMs) derived from human induced pluripotent stem cells (hiPSCs) are being increasingly used to model human heart diseases. hiPSC-CMs generated by earlier aggregation-based methods (i.e., embryoid body) often lack functional sarcoplasmic reticulum (SR) Ca stores characteristic of mature mammalian CMs. Newer monolayer-based cardiac differentiation methods (i.e., Matrigel sandwich or small molecule-based differentiation) produce hiPSC-CMs of high purity and yield, but their Ca handling has not been comprehensively investigated. Here, we studied Ca handling and cytosolic Ca buffering properties of hiPSC-CMs generated independently from multiple hiPSC lines at Stanford University, Vanderbilt University and University of Wisconsin-Madison. hiPSC-CMs were cryopreserved at each university. Frozen aliquots were shipped, recovered from cryopreservation, plated at low density and compared 3-5. days after plating with acutely-isolated adult rabbit and mouse ventricular CMs. Although hiPSC-CM cell volume was significantly smaller, cell capacitance to cell volume ratio and cytoplasmic Ca buffering were not different from rabbit-CMs. hiPSC-CMs from all three laboratories exhibited robust L-type Ca currents, twitch Ca transients and caffeine-releasable SR Ca stores comparable to adult CMs. Ca transport by sarcoendoplasmic reticulum Ca ATPase (SERCA) and Na/Ca exchanger (NCX) was similar in all hiPSC-CM lines, but slower compared to rabbit-CMs. However, the relative contribution of SERCA and NCX to Ca transport of hiPSC-CMs was comparable to rabbit-CMs. Ca handling maturity of hiPSC-CMs increased from 15 to 21. days post-induction. We conclude that hiPSC-CMs generated independently from multiple iPSC lines using monolayer-based methods can be reproducibly recovered from cryopreservation and exhibit comparable and functional SR Ca handling.","author":[{"dropping-particle":"","family":"Hwang","given":"Hyun Seok","non-dropping-particle":"","parse-names":false,"suffix":""},{"dropping-particle":"","family":"Kryshtal","given":"Dmytro O.","non-dropping-particle":"","parse-names":false,"suffix":""},{"dropping-particle":"","family":"Feaster","given":"T. K.","non-dropping-particle":"","parse-names":false,"suffix":""},{"dropping-particle":"","family":"Sánchez-Freire","given":"Verónica","non-dropping-particle":"","parse-names":false,"suffix":""},{"dropping-particle":"","family":"Zhang","given":"Jianhua","non-dropping-particle":"","parse-names":false,"suffix":""},{"dropping-particle":"","family":"Kamp","given":"Timothy J.","non-dropping-particle":"","parse-names":false,"suffix":""},{"dropping-particle":"","family":"Hong","given":"Charles C.","non-dropping-particle":"","parse-names":false,"suffix":""},{"dropping-particle":"","family":"Wu","given":"Joseph C.","non-dropping-particle":"","parse-names":false,"suffix":""},{"dropping-particle":"","family":"Knollmann","given":"Björn C.","non-dropping-particle":"","parse-names":false,"suffix":""}],"container-title":"Journal of Molecular and Cellular Cardiology","id":"ITEM-1","issued":{"date-parts":[["2015","8","1"]]},"page":"79-88","publisher":"Academic Press","title":"Comparable calcium handling of human iPSC-derived cardiomyocytes generated by multiple laboratories","type":"article-journal","volume":"85"},"uris":["http://www.mendeley.com/documents/?uuid=0ffa4228-23e2-3ed7-b4ee-71505423af51"]}],"mendeley":{"formattedCitation":"[18]","plainTextFormattedCitation":"[18]","previouslyFormattedCitation":"[18]"},"properties":{"noteIndex":0},"schema":"https://github.com/citation-style-language/schema/raw/master/csl-citation.json"}</w:instrText>
      </w:r>
      <w:r w:rsidRPr="004B4F49">
        <w:rPr>
          <w:sz w:val="24"/>
          <w:szCs w:val="24"/>
        </w:rPr>
        <w:fldChar w:fldCharType="separate"/>
      </w:r>
      <w:r w:rsidRPr="004B4F49">
        <w:rPr>
          <w:noProof/>
          <w:sz w:val="24"/>
          <w:szCs w:val="24"/>
        </w:rPr>
        <w:t>[18]</w:t>
      </w:r>
      <w:r w:rsidRPr="004B4F49">
        <w:rPr>
          <w:sz w:val="24"/>
          <w:szCs w:val="24"/>
        </w:rPr>
        <w:fldChar w:fldCharType="end"/>
      </w:r>
      <w:r w:rsidRPr="004B4F49">
        <w:rPr>
          <w:sz w:val="24"/>
          <w:szCs w:val="24"/>
        </w:rPr>
        <w:t xml:space="preserve">, culturing environments, experimental protocols and conditions as well as cell maturation levels </w:t>
      </w:r>
      <w:r w:rsidRPr="004B4F49">
        <w:rPr>
          <w:sz w:val="24"/>
          <w:szCs w:val="24"/>
        </w:rPr>
        <w:fldChar w:fldCharType="begin" w:fldLock="1"/>
      </w:r>
      <w:r w:rsidRPr="004B4F49">
        <w:rPr>
          <w:sz w:val="24"/>
          <w:szCs w:val="24"/>
        </w:rPr>
        <w:instrText>ADDIN CSL_CITATION {"citationItems":[{"id":"ITEM-1","itemData":{"DOI":"10.1172/JCI44635","ISSN":"00219738","PMID":"21317531","abstract":"Human induced pluripotent stem cells (hiPSCs) and human embryonic stem cells (hESCs) are promising candidate cell sources for regenerative medicine. However, despite the common ability of hiPSCs and hESCs to differentiate into all 3 germ layers, their functional equivalence at the single cell level remains to be demonstrated. Moreover, single cell heterogeneity amongst stem cell populations may underlie important cell fate decisions. Here, we used single cell analysis to resolve the gene expression profiles of 362 hiPSCs and hESCs for an array of 42 genes that characterize the pluripotent and differentiated states. Comparison between single hESCs and single hiPSCs revealed markedly more heterogeneity in gene expression levels in the hiPSCs, suggesting that hiPSCs occupy an alternate, less stable pluripotent state. hiPSCs also displayed slower growth kinetics and impaired directed differentiation as compared with hESCs. Our results suggest that caution should be exercised before assuming that hiPSCs occupy a pluripotent state equivalent to that of hESCs, particularly when producing differentiated cells for regenerative medicine aims.","author":[{"dropping-particle":"","family":"Narsinh","given":"Kazim H.","non-dropping-particle":"","parse-names":false,"suffix":""},{"dropping-particle":"","family":"Sun","given":"Ning","non-dropping-particle":"","parse-names":false,"suffix":""},{"dropping-particle":"","family":"Sanchez-Freire","given":"Veronica","non-dropping-particle":"","parse-names":false,"suffix":""},{"dropping-particle":"","family":"Lee","given":"Andrew S.","non-dropping-particle":"","parse-names":false,"suffix":""},{"dropping-particle":"","family":"Almeida","given":"Patricia","non-dropping-particle":"","parse-names":false,"suffix":""},{"dropping-particle":"","family":"Hu","given":"Shijun","non-dropping-particle":"","parse-names":false,"suffix":""},{"dropping-particle":"","family":"Jan","given":"Taha","non-dropping-particle":"","parse-names":false,"suffix":""},{"dropping-particle":"","family":"Wilson","given":"Kitchener D.","non-dropping-particle":"","parse-names":false,"suffix":""},{"dropping-particle":"","family":"Leong","given":"Denise","non-dropping-particle":"","parse-names":false,"suffix":""},{"dropping-particle":"","family":"Rosenberg","given":"Jarrett","non-dropping-particle":"","parse-names":false,"suffix":""},{"dropping-particle":"","family":"Yao","given":"Mylene","non-dropping-particle":"","parse-names":false,"suffix":""},{"dropping-particle":"","family":"Robbins","given":"Robert C.","non-dropping-particle":"","parse-names":false,"suffix":""},{"dropping-particle":"","family":"Wu","given":"Joseph C.","non-dropping-particle":"","parse-names":false,"suffix":""}],"container-title":"Journal of Clinical Investigation","id":"ITEM-1","issue":"3","issued":{"date-parts":[["2011","3","1"]]},"page":"1217-1221","publisher":"J Clin Invest","title":"Single cell transcriptional profiling reveals heterogeneity of human induced pluripotent stem cells","type":"article-journal","volume":"121"},"uris":["http://www.mendeley.com/documents/?uuid=0bc5a884-a885-3342-a914-532de63a4608"]}],"mendeley":{"formattedCitation":"[19]","plainTextFormattedCitation":"[19]","previouslyFormattedCitation":"[19]"},"properties":{"noteIndex":0},"schema":"https://github.com/citation-style-language/schema/raw/master/csl-citation.json"}</w:instrText>
      </w:r>
      <w:r w:rsidRPr="004B4F49">
        <w:rPr>
          <w:sz w:val="24"/>
          <w:szCs w:val="24"/>
        </w:rPr>
        <w:fldChar w:fldCharType="separate"/>
      </w:r>
      <w:r w:rsidRPr="004B4F49">
        <w:rPr>
          <w:noProof/>
          <w:sz w:val="24"/>
          <w:szCs w:val="24"/>
        </w:rPr>
        <w:t>[19]</w:t>
      </w:r>
      <w:r w:rsidRPr="004B4F49">
        <w:rPr>
          <w:sz w:val="24"/>
          <w:szCs w:val="24"/>
        </w:rPr>
        <w:fldChar w:fldCharType="end"/>
      </w:r>
      <w:r w:rsidRPr="004B4F49">
        <w:rPr>
          <w:sz w:val="24"/>
          <w:szCs w:val="24"/>
        </w:rPr>
        <w:t xml:space="preserve"> may introduce unwanted deviations in the model. This study joins in the efforts at formulating a robust in silico </w:t>
      </w:r>
      <w:proofErr w:type="spellStart"/>
      <w:r w:rsidRPr="004B4F49">
        <w:rPr>
          <w:sz w:val="24"/>
          <w:szCs w:val="24"/>
        </w:rPr>
        <w:t>hiPSC</w:t>
      </w:r>
      <w:proofErr w:type="spellEnd"/>
      <w:r w:rsidRPr="004B4F49">
        <w:rPr>
          <w:sz w:val="24"/>
          <w:szCs w:val="24"/>
        </w:rPr>
        <w:t xml:space="preserve">-CM model mostly based on the experimental data from a single lab for maintaining phenotypical consistency. In achieving this, we present a novel customizable genetic algorithm protocol employed for near-optimal fitting of model ionic current formulations to experimental data. </w:t>
      </w:r>
    </w:p>
    <w:p w14:paraId="435C1616" w14:textId="77777777" w:rsidR="004B4F49" w:rsidRDefault="004B4F49" w:rsidP="004B4F49">
      <w:pPr>
        <w:pStyle w:val="Text"/>
        <w:ind w:firstLine="0"/>
        <w:rPr>
          <w:sz w:val="24"/>
          <w:szCs w:val="24"/>
        </w:rPr>
      </w:pPr>
    </w:p>
    <w:p w14:paraId="6C65FB63" w14:textId="5994FA88" w:rsidR="004B4F49" w:rsidRPr="004B4F49" w:rsidRDefault="004B4F49" w:rsidP="004B4F49">
      <w:pPr>
        <w:pStyle w:val="Text"/>
        <w:ind w:firstLine="0"/>
        <w:rPr>
          <w:sz w:val="24"/>
          <w:szCs w:val="24"/>
        </w:rPr>
      </w:pPr>
      <w:r w:rsidRPr="004B4F49">
        <w:rPr>
          <w:sz w:val="24"/>
          <w:szCs w:val="24"/>
        </w:rPr>
        <w:t xml:space="preserve">Genetic algorithm is a heuristic optimization method inspired by Darwinian evolution and natural selection </w:t>
      </w:r>
      <w:r w:rsidRPr="004B4F49">
        <w:rPr>
          <w:sz w:val="24"/>
          <w:szCs w:val="24"/>
        </w:rPr>
        <w:fldChar w:fldCharType="begin" w:fldLock="1"/>
      </w:r>
      <w:r w:rsidRPr="004B4F49">
        <w:rPr>
          <w:sz w:val="24"/>
          <w:szCs w:val="24"/>
        </w:rPr>
        <w:instrText>ADDIN CSL_CITATION {"citationItems":[{"id":"ITEM-1","itemData":{"DOI":"10.1080/00207549508904789","ISSN":"1366588X","abstract":"We present s genetic algorithm approach to fitting curves with multiple parameters to data points. Using data from three functions with two to tcn coefficients and one to ten variables with linear, polynomial and transcendental functional forms, we varied the number of data points, thc range searched over. the distance metric, the distribution for sampling, and the parameters of the genetic algorithm to examine the robustness of the approach. We developed a sequential evolution mechanism to overcome premature convergence to local minima when some terms dominate others in magnitude. Comparison with previously published work is favourable with rcgard to both goodness of fit and computational effort. © 1995 Taylor &amp; Francis Group, LLC.","author":[{"dropping-particle":"","family":"Smith","given":"A. E.","non-dropping-particle":"","parse-names":false,"suffix":""},{"dropping-particle":"","family":"Gulsen","given":"M.","non-dropping-particle":"","parse-names":false,"suffix":""},{"dropping-particle":"","family":"Tate","given":"D. M.","non-dropping-particle":"","parse-names":false,"suffix":""}],"container-title":"International Journal of Production Research","id":"ITEM-1","issue":"7","issued":{"date-parts":[["1995"]]},"page":"1911-1923","title":"A genetic algorithm approach to curve fitting","type":"article-journal","volume":"33"},"uris":["http://www.mendeley.com/documents/?uuid=45a17352-1047-4119-a816-ee5c79f39942"]}],"mendeley":{"formattedCitation":"[1]","plainTextFormattedCitation":"[1]","previouslyFormattedCitation":"[1]"},"properties":{"noteIndex":0},"schema":"https://github.com/citation-style-language/schema/raw/master/csl-citation.json"}</w:instrText>
      </w:r>
      <w:r w:rsidRPr="004B4F49">
        <w:rPr>
          <w:sz w:val="24"/>
          <w:szCs w:val="24"/>
        </w:rPr>
        <w:fldChar w:fldCharType="separate"/>
      </w:r>
      <w:r w:rsidRPr="004B4F49">
        <w:rPr>
          <w:noProof/>
          <w:sz w:val="24"/>
          <w:szCs w:val="24"/>
        </w:rPr>
        <w:t>[1]</w:t>
      </w:r>
      <w:r w:rsidRPr="004B4F49">
        <w:rPr>
          <w:sz w:val="24"/>
          <w:szCs w:val="24"/>
        </w:rPr>
        <w:fldChar w:fldCharType="end"/>
      </w:r>
      <w:r w:rsidRPr="004B4F49">
        <w:rPr>
          <w:sz w:val="24"/>
          <w:szCs w:val="24"/>
        </w:rPr>
        <w:t xml:space="preserve">. The process, similar to the biological counterpart, involves population (i.e., sets of possible solutions termed chromosomes) initialization; crossover, which involves a combinatorial shuffling of parameters (termed genes) about a specified number of pivot points (termed crossover points) between two parent solutions to generate offspring. Offspring solutions may then undergo mutation, typically done in an additive or multiplicative fashion. A fitness criterion must be defined to facilitate the propagation of near-optimal solutions over the specified number of iterations termed </w:t>
      </w:r>
      <w:r w:rsidRPr="004B4F49">
        <w:rPr>
          <w:sz w:val="24"/>
          <w:szCs w:val="24"/>
        </w:rPr>
        <w:lastRenderedPageBreak/>
        <w:t xml:space="preserve">generations. Metaheuristic optimization methods offer resilience against local optima and saddle point convergence relative to gradient-based nonlinear optimization methods, such as the Newton-Raphson and Levenberg-Marquardt methods </w:t>
      </w:r>
      <w:r w:rsidRPr="004B4F49">
        <w:rPr>
          <w:sz w:val="24"/>
          <w:szCs w:val="24"/>
        </w:rPr>
        <w:fldChar w:fldCharType="begin" w:fldLock="1"/>
      </w:r>
      <w:r w:rsidRPr="004B4F49">
        <w:rPr>
          <w:sz w:val="24"/>
          <w:szCs w:val="24"/>
        </w:rPr>
        <w:instrText>ADDIN CSL_CITATION {"citationItems":[{"id":"ITEM-1","itemData":{"DOI":"10.1002/9781118597972","ISBN":"9781118597972","abstract":"Since mathematical models express our understanding of how nature behaves, we use them to validate our understanding of the fundamentals about systems (which could be processes, equipment, procedures, devices, or products). Also, when validated, the model is useful for engineering applications related to diagnosis, design, and optimization. First, we postulate a mechanism, then derive a model grounded in that mechanistic understanding. If the model does not fit the data, our understanding of the mechanism was wrong or incomplete. Patterns in the residuals can guide model improvement. Alternately, when the model fits the data, our understanding is sufficient and confidently functional for engineering applications. This book details methods of nonlinear regression, computational algorithms,model validation, interpretation of residuals, and useful experimental design. The focus is on practical applications, with relevant methods supported by fundamental analysis. This book will assist either the academic or industrial practitioner to properly classify the system, choose between the various available modeling options and regression objectives, design experiments to obtain data capturing critical system behaviors, fit the model parameters based on that data, and statistically characterize the resulting model. The author has used the material in the undergraduate unit operations lab course and in advanced control applications.","author":[{"dropping-particle":"","family":"Rhinehart","given":"R. Russell","non-dropping-particle":"","parse-names":false,"suffix":""}],"container-title":"Nonlinear Regression Modeling for Engineering Applications: Modeling, Model Validation, and Enabling Design of Experiments","id":"ITEM-1","issued":{"date-parts":[["2016","8","22"]]},"number-of-pages":"1-361","publisher":"wiley","title":"Nonlinear regression modeling for engineering applications: Modeling, model validation, and enabling design of experiments","type":"book"},"uris":["http://www.mendeley.com/documents/?uuid=6596e145-b0d7-35f6-a944-e75a2d508b61"]}],"mendeley":{"formattedCitation":"[20]","plainTextFormattedCitation":"[20]","previouslyFormattedCitation":"[20]"},"properties":{"noteIndex":0},"schema":"https://github.com/citation-style-language/schema/raw/master/csl-citation.json"}</w:instrText>
      </w:r>
      <w:r w:rsidRPr="004B4F49">
        <w:rPr>
          <w:sz w:val="24"/>
          <w:szCs w:val="24"/>
        </w:rPr>
        <w:fldChar w:fldCharType="separate"/>
      </w:r>
      <w:r w:rsidRPr="004B4F49">
        <w:rPr>
          <w:noProof/>
          <w:sz w:val="24"/>
          <w:szCs w:val="24"/>
        </w:rPr>
        <w:t>[20]</w:t>
      </w:r>
      <w:r w:rsidRPr="004B4F49">
        <w:rPr>
          <w:sz w:val="24"/>
          <w:szCs w:val="24"/>
        </w:rPr>
        <w:fldChar w:fldCharType="end"/>
      </w:r>
      <w:r w:rsidRPr="004B4F49">
        <w:rPr>
          <w:sz w:val="24"/>
          <w:szCs w:val="24"/>
        </w:rPr>
        <w:t>.</w:t>
      </w:r>
      <w:r w:rsidRPr="004B4F49">
        <w:rPr>
          <w:color w:val="FF0000"/>
          <w:sz w:val="24"/>
          <w:szCs w:val="24"/>
        </w:rPr>
        <w:t xml:space="preserve"> </w:t>
      </w:r>
      <w:r w:rsidRPr="004B4F49">
        <w:rPr>
          <w:sz w:val="24"/>
          <w:szCs w:val="24"/>
        </w:rPr>
        <w:t xml:space="preserve">Genetic algorithm-based parametrization has been used to fine-tune mathematical models of murine myocytes </w:t>
      </w:r>
      <w:r w:rsidRPr="004B4F49">
        <w:rPr>
          <w:sz w:val="24"/>
          <w:szCs w:val="24"/>
        </w:rPr>
        <w:fldChar w:fldCharType="begin" w:fldLock="1"/>
      </w:r>
      <w:r w:rsidRPr="004B4F49">
        <w:rPr>
          <w:sz w:val="24"/>
          <w:szCs w:val="24"/>
        </w:rPr>
        <w:instrText>ADDIN CSL_CITATION {"citationItems":[{"id":"ITEM-1","itemData":{"DOI":"10.1371/journal.pcbi.1004242","ISSN":"15537358","PMID":"25928268","abstract":"The traditional cardiac model-building paradigm involves constructing a composite model using data collected from many cells. Equations are derived for each relevant cellular component (e.g., ion channel, exchanger) independently. After the equations for all components are combined to form the composite model, a subset of parameters is tuned, often arbitrarily and by hand, until the model output matches a target objective, such as an action potential. Unfortunately, such models often fail to accurately simulate behavior that is dynamically dissimilar (e.g., arrhythmia) to the simple target objective to which the model was fit. In this study, we develop a new approach in which data are collected via a series of complex electrophysiology protocols from single cardiac myocytes and then used to tune model parameters via a parallel fitting method known as a genetic algorithm (GA). The dynamical complexity of the electrophysiological data, which can only be fit by an automated method such as a GA, leads to more accurately parameterized models that can simulate rich cardiac dynamics. The feasibility of the method is first validated computationally, after which it is used to develop models of isolated guinea pig ventricular myocytes that simulate the electrophysiological dynamics significantly better than does a standard guinea pig model. In addition to improving model fidelity generally, this approach can be used to generate a cell-specific model. By so doing, the approach may be useful in applications ranging from studying the implications of cell-to-cell variability to the prediction of intersubject differences in response to pharmacological treatment.","author":[{"dropping-particle":"","family":"Groenendaal","given":"Willemijn","non-dropping-particle":"","parse-names":false,"suffix":""},{"dropping-particle":"","family":"Ortega","given":"Francis A.","non-dropping-particle":"","parse-names":false,"suffix":""},{"dropping-particle":"","family":"Kherlopian","given":"Armen R.","non-dropping-particle":"","parse-names":false,"suffix":""},{"dropping-particle":"","family":"Zygmunt","given":"Andrew C.","non-dropping-particle":"","parse-names":false,"suffix":""},{"dropping-particle":"","family":"Krogh-Madsen","given":"Trine","non-dropping-particle":"","parse-names":false,"suffix":""},{"dropping-particle":"","family":"Christini","given":"David J.","non-dropping-particle":"","parse-names":false,"suffix":""}],"container-title":"PLoS Computational Biology","id":"ITEM-1","issue":"4","issued":{"date-parts":[["2015","4","1"]]},"publisher":"Public Library of Science","title":"Cell-Specific Cardiac Electrophysiology Models","type":"article-journal","volume":"11"},"uris":["http://www.mendeley.com/documents/?uuid=b17de00d-ecd3-3244-888b-030ebf4569b3"]},{"id":"ITEM-2","itemData":{"DOI":"10.3389/fphys.2012.00421","ISSN":"1664042X","abstract":"While the mouse presents an invaluable experimental model organism in biology, its usefulness in cardiac arrhythmia research is limited in some aspects due to major electrophysiological differences between murine and human action potentials (APs). As previously described, these species-specific traits can be partly overcome by application of a celltype transforming clamp (CTC) to anthropomorphize the murine cardiac AP. CTC is a hybrid experimental-computational dynamic clamp technique, in which a computationally calculated time-dependent current is inserted into a cell in real-time, to compensate for the differences between sarcolemmal currents of that cell (e.g., murine) and the desired species (e.g., human). For effective CTC performance, mismatch between the measured cell and a mathematical model used to mimic the measured AP must be minimal.We have developed a genetic algorithm (GA) approach that rapidly tunes a mathematical model to reproduce the AP of the murine cardiac myocyte under study. Compared to a prior implementation that used a template-based model selection approach, we show that GA optimization to a cell-specific model results in a much better recapitulation of the desired AP morphology with CTC. This improvement was more pronounced when anthropomorphizing neonatal mouse cardiomyocytes to human-like APs than to guinea pig APs. CTC may be useful for a wide range of applications, from screening effects of pharmaceutical compounds on ion channel activity, to exploring variations in the mouse or human genome. Rapid GA optimization of a cell-specific mathematical model improves CTC performance and may therefore expand the applicability and usage of the CTC technique. © 2012 Bot, Kherlopian, Ortega,Christini and Krogh-Madsen.","author":[{"dropping-particle":"","family":"Bot","given":"Corina T.","non-dropping-particle":"","parse-names":false,"suffix":""},{"dropping-particle":"","family":"Kherlopian","given":"Armen R.","non-dropping-particle":"","parse-names":false,"suffix":""},{"dropping-particle":"","family":"Ortega","given":"Francis A.","non-dropping-particle":"","parse-names":false,"suffix":""},{"dropping-particle":"","family":"Christini","given":"David J.","non-dropping-particle":"","parse-names":false,"suffix":""},{"dropping-particle":"","family":"Krogh-Madsen","given":"Trine","non-dropping-particle":"","parse-names":false,"suffix":""}],"container-title":"Frontiers in Physiology","id":"ITEM-2","issued":{"date-parts":[["2012"]]},"publisher":"Frontiers Media SA","title":"Rapid genetic algorithm optimization of a mouse computational model: Benefits for anthropomorphization of neonatal mouse cardiomyocytes","type":"article-journal","volume":"3 NOV"},"uris":["http://www.mendeley.com/documents/?uuid=b29d74e6-6cd8-32c4-8da8-f3fd5d7bbd05"]}],"mendeley":{"formattedCitation":"[21], [22]","plainTextFormattedCitation":"[21], [22]","previouslyFormattedCitation":"[21], [22]"},"properties":{"noteIndex":0},"schema":"https://github.com/citation-style-language/schema/raw/master/csl-citation.json"}</w:instrText>
      </w:r>
      <w:r w:rsidRPr="004B4F49">
        <w:rPr>
          <w:sz w:val="24"/>
          <w:szCs w:val="24"/>
        </w:rPr>
        <w:fldChar w:fldCharType="separate"/>
      </w:r>
      <w:r w:rsidRPr="004B4F49">
        <w:rPr>
          <w:noProof/>
          <w:sz w:val="24"/>
          <w:szCs w:val="24"/>
        </w:rPr>
        <w:t>[21], [22]</w:t>
      </w:r>
      <w:r w:rsidRPr="004B4F49">
        <w:rPr>
          <w:sz w:val="24"/>
          <w:szCs w:val="24"/>
        </w:rPr>
        <w:fldChar w:fldCharType="end"/>
      </w:r>
      <w:r w:rsidRPr="004B4F49">
        <w:rPr>
          <w:sz w:val="24"/>
          <w:szCs w:val="24"/>
        </w:rPr>
        <w:t xml:space="preserve"> and canine atrial cells </w:t>
      </w:r>
      <w:r w:rsidRPr="004B4F49">
        <w:rPr>
          <w:sz w:val="24"/>
          <w:szCs w:val="24"/>
        </w:rPr>
        <w:fldChar w:fldCharType="begin" w:fldLock="1"/>
      </w:r>
      <w:r w:rsidRPr="004B4F49">
        <w:rPr>
          <w:sz w:val="24"/>
          <w:szCs w:val="24"/>
        </w:rPr>
        <w:instrText>ADDIN CSL_CITATION {"citationItems":[{"id":"ITEM-1","itemData":{"DOI":"10.1007/BF02351029","ISSN":"01400118","abstract":"Understanding of the considerable variation in action potential (AP) shape throughout the heart is necessary to explain normal and pathological cardiac function. Existing mathematical models reproduce typical APs, but not all measured APs, as fitting the sets of non-linear equations is a tedious process. The study describes the integration of a pre-existing mathematical model of an atrial cell AP with a genetic algorithm to provide an automated tool to generate APs for arbitrary cells by fitting ionic channel conductances. Using the Nygren model as the base, the technique was first verified by starting with random values and fitting the Nygren model to itself with an error of only 0.03%. The Courtemanche model, which has a different morphology from that of the Nygren model, was successfully fitted. The AP duration restitution curve generated by the fit matched that of the target model very well. Finally, experimentally recorded APs were reproduced. To match AP duration restitution behaviour properly, it was necessary simultaneously to fit over several stimulation frequencies. Also, fitting of the upstroke was better if the stimulating current pulse replicated that found in situ as opposed to a rectangular pulse. In conclusion, the modelled parameters were successfully able to reproduce any given atrial AP. This tool can be useful for determining parameters in new AP models, reproducing specific APs, as well as determining the locus of drug action by examining changes in conductance values. © IFMBE: 2005.","author":[{"dropping-particle":"","family":"Syed","given":"Z.","non-dropping-particle":"","parse-names":false,"suffix":""},{"dropping-particle":"","family":"Vigmond","given":"E.","non-dropping-particle":"","parse-names":false,"suffix":""},{"dropping-particle":"","family":"Nattel","given":"S.","non-dropping-particle":"","parse-names":false,"suffix":""},{"dropping-particle":"","family":"Leon","given":"L. Joshua","non-dropping-particle":"","parse-names":false,"suffix":""}],"container-title":"Medical and Biological Engineering and Computing","id":"ITEM-1","issue":"5","issued":{"date-parts":[["2005","9"]]},"page":"561-571","title":"Atrial cell action potential parameter fitting using genetic algorithms","type":"article-journal","volume":"43"},"uris":["http://www.mendeley.com/documents/?uuid=4354cd56-6186-45a8-9f31-78bbd53e8c8c"]}],"mendeley":{"formattedCitation":"[23]","plainTextFormattedCitation":"[23]","previouslyFormattedCitation":"[23]"},"properties":{"noteIndex":0},"schema":"https://github.com/citation-style-language/schema/raw/master/csl-citation.json"}</w:instrText>
      </w:r>
      <w:r w:rsidRPr="004B4F49">
        <w:rPr>
          <w:sz w:val="24"/>
          <w:szCs w:val="24"/>
        </w:rPr>
        <w:fldChar w:fldCharType="separate"/>
      </w:r>
      <w:r w:rsidRPr="004B4F49">
        <w:rPr>
          <w:noProof/>
          <w:sz w:val="24"/>
          <w:szCs w:val="24"/>
        </w:rPr>
        <w:t>[23]</w:t>
      </w:r>
      <w:r w:rsidRPr="004B4F49">
        <w:rPr>
          <w:sz w:val="24"/>
          <w:szCs w:val="24"/>
        </w:rPr>
        <w:fldChar w:fldCharType="end"/>
      </w:r>
      <w:r w:rsidRPr="004B4F49">
        <w:rPr>
          <w:rStyle w:val="BodyText2"/>
          <w:rFonts w:ascii="Times" w:eastAsiaTheme="majorEastAsia" w:hAnsi="Times"/>
          <w:sz w:val="24"/>
          <w:szCs w:val="24"/>
        </w:rPr>
        <w:t xml:space="preserve"> </w:t>
      </w:r>
      <w:r w:rsidRPr="004B4F49">
        <w:rPr>
          <w:sz w:val="24"/>
          <w:szCs w:val="24"/>
        </w:rPr>
        <w:t xml:space="preserve">to incorporate cell-specific experimental data. </w:t>
      </w:r>
    </w:p>
    <w:p w14:paraId="2BC8C2C4" w14:textId="1F69EB2B" w:rsidR="00310124" w:rsidRPr="00376CC5" w:rsidRDefault="004B4F49" w:rsidP="00AE5ADC">
      <w:pPr>
        <w:jc w:val="both"/>
        <w:rPr>
          <w:szCs w:val="24"/>
        </w:rPr>
      </w:pPr>
      <w:r>
        <w:t xml:space="preserve">Our previous work </w:t>
      </w:r>
      <w:r>
        <w:fldChar w:fldCharType="begin" w:fldLock="1"/>
      </w:r>
      <w:r>
        <w:instrText>ADDIN CSL_CITATION {"citationItems":[{"id":"ITEM-1","itemData":{"author":[{"dropping-particle":"","family":"Akwaboah","given":"Akwasi Darkwah","non-dropping-particle":"","parse-names":false,"suffix":""},{"dropping-particle":"","family":"Yamlome","given":"Pascal","non-dropping-particle":"","parse-names":false,"suffix":""},{"dropping-particle":"","family":"Treat","given":"Jacqueline A","non-dropping-particle":"","parse-names":false,"suffix":""},{"dropping-particle":"","family":"Cordeiro","given":"Jonathan M","non-dropping-particle":"","parse-names":false,"suffix":""},{"dropping-particle":"","family":"Deo","given":"Makarand","non-dropping-particle":"","parse-names":false,"suffix":""}],"container-title":"2020 42nd Annual International Conference of the IEEE Engineering in Medicine &amp; Biology Society (EMBC)","id":"ITEM-1","issued":{"date-parts":[["2020"]]},"page":"2463-2466","title":"Genetic Algorithm For Fitting Cardiac Cell Biophysical Model Formulations","type":"paper-conference"},"uris":["http://www.mendeley.com/documents/?uuid=d50bb3fe-6fa6-45ba-9da4-b4d572074371","http://www.mendeley.com/documents/?uuid=7a06dc75-b211-48ba-ad4d-33faeac56dc4"]}],"mendeley":{"formattedCitation":"[24]","plainTextFormattedCitation":"[24]","previouslyFormattedCitation":"[24]"},"properties":{"noteIndex":0},"schema":"https://github.com/citation-style-language/schema/raw/master/csl-citation.json"}</w:instrText>
      </w:r>
      <w:r>
        <w:fldChar w:fldCharType="separate"/>
      </w:r>
      <w:r w:rsidRPr="00370E43">
        <w:rPr>
          <w:noProof/>
        </w:rPr>
        <w:t>[24]</w:t>
      </w:r>
      <w:r>
        <w:fldChar w:fldCharType="end"/>
      </w:r>
      <w:r>
        <w:t xml:space="preserve"> demonstrated the feasibility of using genetic algorithm to fit cardiac cell biophysical model formulations. In this study, we demonstrate how the GA-based ionic current fitting outcomes can be further integrated into the biophysical numerical model development process. An improved GA-based parametrization protocol was developed to build a complete </w:t>
      </w:r>
      <w:r>
        <w:rPr>
          <w:i/>
          <w:iCs/>
        </w:rPr>
        <w:t>in silico</w:t>
      </w:r>
      <w:r>
        <w:t xml:space="preserve"> biophysical model of an </w:t>
      </w:r>
      <w:proofErr w:type="spellStart"/>
      <w:r>
        <w:t>hiPSC</w:t>
      </w:r>
      <w:proofErr w:type="spellEnd"/>
      <w:r>
        <w:t>-CM.</w:t>
      </w:r>
    </w:p>
    <w:p w14:paraId="4FE4A45B" w14:textId="1EF8CCA4" w:rsidR="00DE23E8" w:rsidRPr="00376CC5" w:rsidRDefault="00AE5ADC" w:rsidP="00AC0270">
      <w:pPr>
        <w:pStyle w:val="Heading1"/>
      </w:pPr>
      <w:r>
        <w:t>Materials and Methods</w:t>
      </w:r>
    </w:p>
    <w:p w14:paraId="12C21CB4" w14:textId="77777777" w:rsidR="004B4F49" w:rsidRPr="004B4F49" w:rsidRDefault="004B4F49" w:rsidP="00135580">
      <w:pPr>
        <w:pStyle w:val="Heading2"/>
        <w:widowControl w:val="0"/>
        <w:tabs>
          <w:tab w:val="clear" w:pos="1737"/>
        </w:tabs>
        <w:ind w:left="630" w:hanging="630"/>
      </w:pPr>
      <w:r w:rsidRPr="004B4F49">
        <w:t xml:space="preserve">Preparations of </w:t>
      </w:r>
      <w:proofErr w:type="spellStart"/>
      <w:r w:rsidRPr="004B4F49">
        <w:t>hiPSC</w:t>
      </w:r>
      <w:proofErr w:type="spellEnd"/>
      <w:r w:rsidRPr="004B4F49">
        <w:t>-CMs</w:t>
      </w:r>
    </w:p>
    <w:p w14:paraId="3BD3E5C1" w14:textId="77777777" w:rsidR="004B4F49" w:rsidRPr="004B4F49" w:rsidRDefault="004B4F49" w:rsidP="004B4F49">
      <w:pPr>
        <w:pStyle w:val="Text"/>
        <w:keepNext/>
        <w:widowControl/>
        <w:ind w:firstLine="0"/>
        <w:rPr>
          <w:sz w:val="24"/>
          <w:szCs w:val="24"/>
        </w:rPr>
      </w:pPr>
      <w:r w:rsidRPr="004B4F49">
        <w:rPr>
          <w:sz w:val="24"/>
          <w:szCs w:val="24"/>
        </w:rPr>
        <w:t xml:space="preserve">Human induced pluripotent stem cells usage was approved by the Institutional Stem Cell Research Oversight (SCRO) committee at Masonic Medical Research Institute (MMRI). </w:t>
      </w:r>
      <w:proofErr w:type="spellStart"/>
      <w:r w:rsidRPr="004B4F49">
        <w:rPr>
          <w:sz w:val="24"/>
          <w:szCs w:val="24"/>
        </w:rPr>
        <w:t>hiPSCs</w:t>
      </w:r>
      <w:proofErr w:type="spellEnd"/>
      <w:r w:rsidRPr="004B4F49">
        <w:rPr>
          <w:sz w:val="24"/>
          <w:szCs w:val="24"/>
        </w:rPr>
        <w:t xml:space="preserve"> were maintained on growth factor-reduced Matrigel coated plates in E8 medium with E8 supplement. Cardiac differentiation was induced by 6 </w:t>
      </w:r>
      <w:proofErr w:type="spellStart"/>
      <w:r w:rsidRPr="004B4F49">
        <w:rPr>
          <w:sz w:val="24"/>
          <w:szCs w:val="24"/>
        </w:rPr>
        <w:t>μM</w:t>
      </w:r>
      <w:proofErr w:type="spellEnd"/>
      <w:r w:rsidRPr="004B4F49">
        <w:rPr>
          <w:sz w:val="24"/>
          <w:szCs w:val="24"/>
        </w:rPr>
        <w:t xml:space="preserve"> CHIR99021, 10 ng/ml Activin A and 5 </w:t>
      </w:r>
      <w:proofErr w:type="spellStart"/>
      <w:r w:rsidRPr="004B4F49">
        <w:rPr>
          <w:sz w:val="24"/>
          <w:szCs w:val="24"/>
        </w:rPr>
        <w:t>nM</w:t>
      </w:r>
      <w:proofErr w:type="spellEnd"/>
      <w:r w:rsidRPr="004B4F49">
        <w:rPr>
          <w:sz w:val="24"/>
          <w:szCs w:val="24"/>
        </w:rPr>
        <w:t xml:space="preserve"> rapamycin in RPMI1640 medium containing B27 (minus insulin) and 50 </w:t>
      </w:r>
      <w:proofErr w:type="spellStart"/>
      <w:r w:rsidRPr="004B4F49">
        <w:rPr>
          <w:sz w:val="24"/>
          <w:szCs w:val="24"/>
        </w:rPr>
        <w:t>μg</w:t>
      </w:r>
      <w:proofErr w:type="spellEnd"/>
      <w:r w:rsidRPr="004B4F49">
        <w:rPr>
          <w:sz w:val="24"/>
          <w:szCs w:val="24"/>
        </w:rPr>
        <w:t xml:space="preserve">/ml L-ascorbic acid (cell culture tested powder) as a basal medium. After 24 hours, media was changed in the same basal medium.  The following day cells were kept in RPMI1640/B27 (-insulin) with the addition of 5 </w:t>
      </w:r>
      <w:proofErr w:type="spellStart"/>
      <w:r w:rsidRPr="004B4F49">
        <w:rPr>
          <w:sz w:val="24"/>
          <w:szCs w:val="24"/>
        </w:rPr>
        <w:t>μM</w:t>
      </w:r>
      <w:proofErr w:type="spellEnd"/>
      <w:r w:rsidRPr="004B4F49">
        <w:rPr>
          <w:sz w:val="24"/>
          <w:szCs w:val="24"/>
        </w:rPr>
        <w:t xml:space="preserve"> XAV939 and 10 </w:t>
      </w:r>
      <w:proofErr w:type="spellStart"/>
      <w:r w:rsidRPr="004B4F49">
        <w:rPr>
          <w:sz w:val="24"/>
          <w:szCs w:val="24"/>
        </w:rPr>
        <w:t>μM</w:t>
      </w:r>
      <w:proofErr w:type="spellEnd"/>
      <w:r w:rsidRPr="004B4F49">
        <w:rPr>
          <w:sz w:val="24"/>
          <w:szCs w:val="24"/>
        </w:rPr>
        <w:t xml:space="preserve"> KY0211 for days 2–6 changing media every other day.  Afterwards cells were kept in RPMI1640/B27 (+insulin) with 50 </w:t>
      </w:r>
      <w:proofErr w:type="spellStart"/>
      <w:r w:rsidRPr="004B4F49">
        <w:rPr>
          <w:sz w:val="24"/>
          <w:szCs w:val="24"/>
        </w:rPr>
        <w:t>μg</w:t>
      </w:r>
      <w:proofErr w:type="spellEnd"/>
      <w:r w:rsidRPr="004B4F49">
        <w:rPr>
          <w:sz w:val="24"/>
          <w:szCs w:val="24"/>
        </w:rPr>
        <w:t xml:space="preserve">/mL L-ascorbic acid for days 8–10 followed by a purification medium, RPMI 1640 without glucose and supplemented with 4 mM sodium L-lactate. Cells were kept in purification medium for days 12–14, then back to basal medium of RPMI/B27(+insulin) supplemented with 20 ng/ml triiodothyronine (T3), and 1 </w:t>
      </w:r>
      <w:proofErr w:type="spellStart"/>
      <w:r w:rsidRPr="004B4F49">
        <w:rPr>
          <w:sz w:val="24"/>
          <w:szCs w:val="24"/>
        </w:rPr>
        <w:t>μM</w:t>
      </w:r>
      <w:proofErr w:type="spellEnd"/>
      <w:r w:rsidRPr="004B4F49">
        <w:rPr>
          <w:sz w:val="24"/>
          <w:szCs w:val="24"/>
        </w:rPr>
        <w:t xml:space="preserve"> dexamethasone until day 30.  For single myocytes, the monolayers were then dissociated around day 25 with 0.05% trypsin, 1 mg/ml collagenase II and plated onto Matrigel coated dishes.  All voltage clamp recordings were made 5 days after recovery. Experiments were typically performed on </w:t>
      </w:r>
      <w:proofErr w:type="spellStart"/>
      <w:r w:rsidRPr="004B4F49">
        <w:rPr>
          <w:sz w:val="24"/>
          <w:szCs w:val="24"/>
        </w:rPr>
        <w:t>hiPSC</w:t>
      </w:r>
      <w:proofErr w:type="spellEnd"/>
      <w:r w:rsidRPr="004B4F49">
        <w:rPr>
          <w:sz w:val="24"/>
          <w:szCs w:val="24"/>
        </w:rPr>
        <w:t>-CMs at least 20 days post- differentiation.</w:t>
      </w:r>
    </w:p>
    <w:p w14:paraId="4B21F813" w14:textId="77777777" w:rsidR="004B4F49" w:rsidRDefault="004B4F49" w:rsidP="00135580">
      <w:pPr>
        <w:pStyle w:val="Heading2"/>
        <w:tabs>
          <w:tab w:val="clear" w:pos="1737"/>
          <w:tab w:val="num" w:pos="720"/>
        </w:tabs>
        <w:ind w:hanging="1737"/>
      </w:pPr>
      <w:r>
        <w:t>Voltage Clamp Recordings</w:t>
      </w:r>
    </w:p>
    <w:p w14:paraId="7136DE5F" w14:textId="77777777" w:rsidR="004B4F49" w:rsidRPr="004B4F49" w:rsidRDefault="004B4F49" w:rsidP="004B4F49">
      <w:pPr>
        <w:pStyle w:val="Text"/>
        <w:ind w:firstLine="0"/>
        <w:rPr>
          <w:sz w:val="24"/>
          <w:szCs w:val="24"/>
        </w:rPr>
      </w:pPr>
      <w:r w:rsidRPr="004B4F49">
        <w:rPr>
          <w:sz w:val="24"/>
          <w:szCs w:val="24"/>
        </w:rPr>
        <w:t xml:space="preserve">Whole-cell patch clamp recordings were obtained for five ionic currents namely, fast sodium current, </w:t>
      </w:r>
      <w:proofErr w:type="spellStart"/>
      <w:r w:rsidRPr="004B4F49">
        <w:rPr>
          <w:sz w:val="24"/>
          <w:szCs w:val="24"/>
        </w:rPr>
        <w:t>I</w:t>
      </w:r>
      <w:r w:rsidRPr="004B4F49">
        <w:rPr>
          <w:sz w:val="24"/>
          <w:szCs w:val="24"/>
          <w:vertAlign w:val="subscript"/>
        </w:rPr>
        <w:t>Na</w:t>
      </w:r>
      <w:proofErr w:type="spellEnd"/>
      <w:r w:rsidRPr="004B4F49">
        <w:rPr>
          <w:sz w:val="24"/>
          <w:szCs w:val="24"/>
        </w:rPr>
        <w:t>; transient outward potassium current, I</w:t>
      </w:r>
      <w:r w:rsidRPr="004B4F49">
        <w:rPr>
          <w:sz w:val="24"/>
          <w:szCs w:val="24"/>
          <w:vertAlign w:val="subscript"/>
        </w:rPr>
        <w:t>to</w:t>
      </w:r>
      <w:r w:rsidRPr="004B4F49">
        <w:rPr>
          <w:sz w:val="24"/>
          <w:szCs w:val="24"/>
        </w:rPr>
        <w:t xml:space="preserve">; L-type calcium current, </w:t>
      </w:r>
      <w:proofErr w:type="spellStart"/>
      <w:r w:rsidRPr="004B4F49">
        <w:rPr>
          <w:sz w:val="24"/>
          <w:szCs w:val="24"/>
        </w:rPr>
        <w:t>I</w:t>
      </w:r>
      <w:r w:rsidRPr="004B4F49">
        <w:rPr>
          <w:sz w:val="24"/>
          <w:szCs w:val="24"/>
          <w:vertAlign w:val="subscript"/>
        </w:rPr>
        <w:t>CaL</w:t>
      </w:r>
      <w:proofErr w:type="spellEnd"/>
      <w:r w:rsidRPr="004B4F49">
        <w:rPr>
          <w:sz w:val="24"/>
          <w:szCs w:val="24"/>
        </w:rPr>
        <w:t xml:space="preserve">; rapid delayed rectifier potassium, </w:t>
      </w:r>
      <w:proofErr w:type="spellStart"/>
      <w:r w:rsidRPr="004B4F49">
        <w:rPr>
          <w:sz w:val="24"/>
          <w:szCs w:val="24"/>
        </w:rPr>
        <w:t>I</w:t>
      </w:r>
      <w:r w:rsidRPr="004B4F49">
        <w:rPr>
          <w:sz w:val="24"/>
          <w:szCs w:val="24"/>
          <w:vertAlign w:val="subscript"/>
        </w:rPr>
        <w:t>Kr</w:t>
      </w:r>
      <w:proofErr w:type="spellEnd"/>
      <w:r w:rsidRPr="004B4F49">
        <w:rPr>
          <w:sz w:val="24"/>
          <w:szCs w:val="24"/>
        </w:rPr>
        <w:t>; and hyperpolarization-activated current, I</w:t>
      </w:r>
      <w:r w:rsidRPr="004B4F49">
        <w:rPr>
          <w:sz w:val="24"/>
          <w:szCs w:val="24"/>
          <w:vertAlign w:val="subscript"/>
        </w:rPr>
        <w:t>f</w:t>
      </w:r>
      <w:r w:rsidRPr="004B4F49">
        <w:rPr>
          <w:sz w:val="24"/>
          <w:szCs w:val="24"/>
        </w:rPr>
        <w:t>. Figure 1 presents experimental current-voltage (IV) plots for all five currents.</w:t>
      </w:r>
    </w:p>
    <w:p w14:paraId="7CF84F9D" w14:textId="77777777" w:rsidR="004B4F49" w:rsidRDefault="004B4F49" w:rsidP="004B4F49">
      <w:pPr>
        <w:pStyle w:val="Text"/>
        <w:ind w:firstLine="0"/>
        <w:rPr>
          <w:sz w:val="24"/>
          <w:szCs w:val="24"/>
        </w:rPr>
      </w:pPr>
    </w:p>
    <w:p w14:paraId="2E2F7A9E" w14:textId="0EDA6E44" w:rsidR="00427B4E" w:rsidRPr="00AE5ADC" w:rsidRDefault="004B4F49" w:rsidP="00AE5ADC">
      <w:pPr>
        <w:pStyle w:val="Text"/>
        <w:ind w:firstLine="0"/>
        <w:rPr>
          <w:sz w:val="24"/>
          <w:szCs w:val="24"/>
        </w:rPr>
      </w:pPr>
      <w:proofErr w:type="spellStart"/>
      <w:r w:rsidRPr="004B4F49">
        <w:rPr>
          <w:sz w:val="24"/>
          <w:szCs w:val="24"/>
        </w:rPr>
        <w:t>I</w:t>
      </w:r>
      <w:r w:rsidRPr="004B4F49">
        <w:rPr>
          <w:sz w:val="24"/>
          <w:szCs w:val="24"/>
          <w:vertAlign w:val="subscript"/>
        </w:rPr>
        <w:t>Na</w:t>
      </w:r>
      <w:proofErr w:type="spellEnd"/>
      <w:r w:rsidRPr="004B4F49">
        <w:rPr>
          <w:sz w:val="24"/>
          <w:szCs w:val="24"/>
        </w:rPr>
        <w:t xml:space="preserve"> was measured as described previously </w:t>
      </w:r>
      <w:r w:rsidRPr="004B4F49">
        <w:rPr>
          <w:sz w:val="24"/>
          <w:szCs w:val="24"/>
        </w:rPr>
        <w:fldChar w:fldCharType="begin" w:fldLock="1"/>
      </w:r>
      <w:r w:rsidRPr="004B4F49">
        <w:rPr>
          <w:sz w:val="24"/>
          <w:szCs w:val="24"/>
        </w:rPr>
        <w:instrText>ADDIN CSL_CITATION {"citationItems":[{"id":"ITEM-1","itemData":{"DOI":"10.1016/j.vascn.2017.11.001","ISSN":"1873488X","abstract":"Introduction Human induced pluripotent stem cell-derived cardiomyocytes (hiPSC-CMs) are used for safety pharmacology and to investigate genetic diseases affecting cardiac ion channels. It is unclear whether adult myocytes or hiPSC-CMs are the better platform for cardiac safety pharmacology. We examined the biophysical and molecular properties of INa in adult myocytes and hiPSC-CMs. Methods hiPSC-CMs were plated at low density. Atrial and ventricular cells were obtained from dog hearts. Whole cell patch clamp was used to record INa. Results Voltage clamp recordings showed a large INa in all three cell types but different densities. Small differences in steady-state inactivation and recovery from inactivation were noted in the three cell types. Application of lidocaine to the three cell types showed a similar pattern of block of INa under voltage clamp; however, lidocaine produced different effects on AP waveform under current clamp. AP clamp experiments showed that application of ventricular or atrial cell waveforms to the same hiPSC-CM elicited a large INa while application of a sinoatrial node waveform elicited no INa. Molecular analysis of Na+ channel subunits showed SCN5A and SCN1B-4B were expressed in adult cells and iPSC-CMs. However, iPSC-CMs express both fetal (exon 6A) and adult (exon 6) isoforms of SCN5A. Discussion There are major differences in INa density and smaller differences in other biophysical properties of INa in adult atrial, ventricular, and hiPSC-CMs. The depolarized maximum diastolic potential coupled with the presence of phase 4 depolarization limits the contribution of INa in hiPSC-CM action potentials. Our results suggest that hiPSC-CMs may be useful for drug screening of Na+ channel inhibitors under voltage clamp but not current clamp.","author":[{"dropping-particle":"","family":"Goodrow","given":"Robert J.","non-dropping-particle":"","parse-names":false,"suffix":""},{"dropping-particle":"","family":"Desai","given":"Suveer","non-dropping-particle":"","parse-names":false,"suffix":""},{"dropping-particle":"","family":"Treat","given":"Jacqueline A.","non-dropping-particle":"","parse-names":false,"suffix":""},{"dropping-particle":"","family":"Panama","given":"Brian K.","non-dropping-particle":"","parse-names":false,"suffix":""},{"dropping-particle":"","family":"Desai","given":"Mayurika","non-dropping-particle":"","parse-names":false,"suffix":""},{"dropping-particle":"V.","family":"Nesterenko","given":"Vladislav","non-dropping-particle":"","parse-names":false,"suffix":""},{"dropping-particle":"","family":"Cordeiro","given":"Jonathan M.","non-dropping-particle":"","parse-names":false,"suffix":""}],"container-title":"Journal of Pharmacological and Toxicological Methods","id":"ITEM-1","issue":"September 2017","issued":{"date-parts":[["2018"]]},"page":"19-30","publisher":"Elsevier","title":"Biophysical comparison of sodium currents in native cardiac myocytes and human induced pluripotent stem cell-derived cardiomyocytes","type":"article-journal","volume":"90"},"uris":["http://www.mendeley.com/documents/?uuid=29b88591-6e9a-4e0c-a78a-20771219b420"]}],"mendeley":{"formattedCitation":"[25]","plainTextFormattedCitation":"[25]","previouslyFormattedCitation":"[25]"},"properties":{"noteIndex":0},"schema":"https://github.com/citation-style-language/schema/raw/master/csl-citation.json"}</w:instrText>
      </w:r>
      <w:r w:rsidRPr="004B4F49">
        <w:rPr>
          <w:sz w:val="24"/>
          <w:szCs w:val="24"/>
        </w:rPr>
        <w:fldChar w:fldCharType="separate"/>
      </w:r>
      <w:r w:rsidRPr="004B4F49">
        <w:rPr>
          <w:noProof/>
          <w:sz w:val="24"/>
          <w:szCs w:val="24"/>
        </w:rPr>
        <w:t>[25]</w:t>
      </w:r>
      <w:r w:rsidRPr="004B4F49">
        <w:rPr>
          <w:sz w:val="24"/>
          <w:szCs w:val="24"/>
        </w:rPr>
        <w:fldChar w:fldCharType="end"/>
      </w:r>
      <w:r w:rsidRPr="004B4F49">
        <w:rPr>
          <w:sz w:val="24"/>
          <w:szCs w:val="24"/>
        </w:rPr>
        <w:t>. Briefly, the bath solution consisted of 2mM CaCl</w:t>
      </w:r>
      <w:r w:rsidRPr="004B4F49">
        <w:rPr>
          <w:sz w:val="24"/>
          <w:szCs w:val="24"/>
          <w:vertAlign w:val="subscript"/>
        </w:rPr>
        <w:t>2</w:t>
      </w:r>
      <w:r w:rsidRPr="004B4F49">
        <w:rPr>
          <w:sz w:val="24"/>
          <w:szCs w:val="24"/>
        </w:rPr>
        <w:t>, 10mM glucose, 1mM MgCl</w:t>
      </w:r>
      <w:r w:rsidRPr="004B4F49">
        <w:rPr>
          <w:sz w:val="24"/>
          <w:szCs w:val="24"/>
          <w:vertAlign w:val="subscript"/>
        </w:rPr>
        <w:t>2</w:t>
      </w:r>
      <w:r w:rsidRPr="004B4F49">
        <w:rPr>
          <w:sz w:val="24"/>
          <w:szCs w:val="24"/>
        </w:rPr>
        <w:t xml:space="preserve">, 105mM N-Methyl D </w:t>
      </w:r>
      <w:proofErr w:type="spellStart"/>
      <w:r w:rsidRPr="004B4F49">
        <w:rPr>
          <w:sz w:val="24"/>
          <w:szCs w:val="24"/>
        </w:rPr>
        <w:t>Glucamine</w:t>
      </w:r>
      <w:proofErr w:type="spellEnd"/>
      <w:r w:rsidRPr="004B4F49">
        <w:rPr>
          <w:sz w:val="24"/>
          <w:szCs w:val="24"/>
        </w:rPr>
        <w:t xml:space="preserve"> (NMDG), 40mM NaCl, and 10mM HEPES free acid. pH adjusted to 7.4 with HCl. Also, a 300μM CdCl</w:t>
      </w:r>
      <w:r w:rsidRPr="004B4F49">
        <w:rPr>
          <w:sz w:val="24"/>
          <w:szCs w:val="24"/>
          <w:vertAlign w:val="subscript"/>
        </w:rPr>
        <w:t>2</w:t>
      </w:r>
      <w:r w:rsidRPr="004B4F49">
        <w:rPr>
          <w:sz w:val="24"/>
          <w:szCs w:val="24"/>
        </w:rPr>
        <w:t xml:space="preserve"> is added to block the calcium currents which may interfere with </w:t>
      </w:r>
      <w:proofErr w:type="spellStart"/>
      <w:r w:rsidRPr="004B4F49">
        <w:rPr>
          <w:sz w:val="24"/>
          <w:szCs w:val="24"/>
        </w:rPr>
        <w:t>I</w:t>
      </w:r>
      <w:r w:rsidRPr="004B4F49">
        <w:rPr>
          <w:sz w:val="24"/>
          <w:szCs w:val="24"/>
          <w:vertAlign w:val="subscript"/>
        </w:rPr>
        <w:t>Na</w:t>
      </w:r>
      <w:proofErr w:type="spellEnd"/>
      <w:r w:rsidRPr="004B4F49">
        <w:rPr>
          <w:sz w:val="24"/>
          <w:szCs w:val="24"/>
        </w:rPr>
        <w:t xml:space="preserve"> recording. The pipette solution was composed of 1mM MgCl</w:t>
      </w:r>
      <w:r w:rsidRPr="004B4F49">
        <w:rPr>
          <w:sz w:val="24"/>
          <w:szCs w:val="24"/>
          <w:vertAlign w:val="subscript"/>
        </w:rPr>
        <w:t>2</w:t>
      </w:r>
      <w:r w:rsidRPr="004B4F49">
        <w:rPr>
          <w:sz w:val="24"/>
          <w:szCs w:val="24"/>
        </w:rPr>
        <w:t xml:space="preserve">, 15mM NaCl, 5mM </w:t>
      </w:r>
      <w:proofErr w:type="spellStart"/>
      <w:r w:rsidRPr="004B4F49">
        <w:rPr>
          <w:sz w:val="24"/>
          <w:szCs w:val="24"/>
        </w:rPr>
        <w:t>KCl</w:t>
      </w:r>
      <w:proofErr w:type="spellEnd"/>
      <w:r w:rsidRPr="004B4F49">
        <w:rPr>
          <w:sz w:val="24"/>
          <w:szCs w:val="24"/>
        </w:rPr>
        <w:t xml:space="preserve">, 120mM </w:t>
      </w:r>
      <w:proofErr w:type="spellStart"/>
      <w:r w:rsidRPr="004B4F49">
        <w:rPr>
          <w:sz w:val="24"/>
          <w:szCs w:val="24"/>
        </w:rPr>
        <w:t>CsF</w:t>
      </w:r>
      <w:proofErr w:type="spellEnd"/>
      <w:r w:rsidRPr="004B4F49">
        <w:rPr>
          <w:sz w:val="24"/>
          <w:szCs w:val="24"/>
        </w:rPr>
        <w:t>, 10mM HEPES, 10mM EGTA. Before the experiments, 5mM Na</w:t>
      </w:r>
      <w:r w:rsidRPr="004B4F49">
        <w:rPr>
          <w:sz w:val="24"/>
          <w:szCs w:val="24"/>
          <w:vertAlign w:val="subscript"/>
        </w:rPr>
        <w:t>2</w:t>
      </w:r>
      <w:r w:rsidRPr="004B4F49">
        <w:rPr>
          <w:sz w:val="24"/>
          <w:szCs w:val="24"/>
        </w:rPr>
        <w:t xml:space="preserve">ATP was added and pH adjusted to 7.2 by addition of </w:t>
      </w:r>
      <w:proofErr w:type="spellStart"/>
      <w:r w:rsidRPr="004B4F49">
        <w:rPr>
          <w:sz w:val="24"/>
          <w:szCs w:val="24"/>
        </w:rPr>
        <w:t>CsOH</w:t>
      </w:r>
      <w:proofErr w:type="spellEnd"/>
      <w:r w:rsidRPr="004B4F49">
        <w:rPr>
          <w:sz w:val="24"/>
          <w:szCs w:val="24"/>
        </w:rPr>
        <w:t xml:space="preserve">. </w:t>
      </w:r>
      <w:proofErr w:type="spellStart"/>
      <w:r w:rsidRPr="004B4F49">
        <w:rPr>
          <w:sz w:val="24"/>
          <w:szCs w:val="24"/>
        </w:rPr>
        <w:t>I</w:t>
      </w:r>
      <w:r w:rsidRPr="004B4F49">
        <w:rPr>
          <w:sz w:val="24"/>
          <w:szCs w:val="24"/>
          <w:vertAlign w:val="subscript"/>
        </w:rPr>
        <w:t>Na</w:t>
      </w:r>
      <w:proofErr w:type="spellEnd"/>
      <w:r w:rsidRPr="004B4F49">
        <w:rPr>
          <w:sz w:val="24"/>
          <w:szCs w:val="24"/>
        </w:rPr>
        <w:t xml:space="preserve"> was recorded by applying command voltages (50ms-long pulses) in steps of 5mV over the range of -80mV to 35mV from a holding potential of -120mV. All </w:t>
      </w:r>
      <w:proofErr w:type="spellStart"/>
      <w:r w:rsidRPr="004B4F49">
        <w:rPr>
          <w:sz w:val="24"/>
          <w:szCs w:val="24"/>
        </w:rPr>
        <w:t>I</w:t>
      </w:r>
      <w:r w:rsidRPr="004B4F49">
        <w:rPr>
          <w:sz w:val="24"/>
          <w:szCs w:val="24"/>
          <w:vertAlign w:val="subscript"/>
        </w:rPr>
        <w:t>Na</w:t>
      </w:r>
      <w:proofErr w:type="spellEnd"/>
      <w:r w:rsidRPr="004B4F49">
        <w:rPr>
          <w:sz w:val="24"/>
          <w:szCs w:val="24"/>
        </w:rPr>
        <w:t xml:space="preserve"> measurements (n=8-15) were taken at </w:t>
      </w:r>
      <m:oMath>
        <m:r>
          <w:rPr>
            <w:rFonts w:ascii="Cambria Math" w:hAnsi="Cambria Math"/>
            <w:sz w:val="24"/>
            <w:szCs w:val="24"/>
          </w:rPr>
          <m:t>20</m:t>
        </m:r>
        <m:r>
          <m:rPr>
            <m:sty m:val="p"/>
          </m:rPr>
          <w:rPr>
            <w:rFonts w:ascii="Cambria Math" w:hAnsi="Cambria Math"/>
            <w:sz w:val="24"/>
            <w:szCs w:val="24"/>
          </w:rPr>
          <m:t>℃</m:t>
        </m:r>
      </m:oMath>
      <w:r w:rsidRPr="004B4F49">
        <w:rPr>
          <w:sz w:val="24"/>
          <w:szCs w:val="24"/>
        </w:rPr>
        <w:t xml:space="preserve"> lower extracellular </w:t>
      </w:r>
      <w:r w:rsidRPr="004B4F49">
        <w:rPr>
          <w:sz w:val="24"/>
          <w:szCs w:val="24"/>
        </w:rPr>
        <w:lastRenderedPageBreak/>
        <w:t>(bath) sodium concentration of 40mM to ensure adequate voltage control. Temperature and concentration extrapolation facilitated by the Q</w:t>
      </w:r>
      <w:r w:rsidRPr="00620F3E">
        <w:rPr>
          <w:sz w:val="24"/>
          <w:szCs w:val="24"/>
          <w:vertAlign w:val="subscript"/>
        </w:rPr>
        <w:t>10</w:t>
      </w:r>
      <w:r w:rsidRPr="004B4F49">
        <w:rPr>
          <w:sz w:val="24"/>
          <w:szCs w:val="24"/>
        </w:rPr>
        <w:t xml:space="preserve"> (temperature adjustment factor) correction and Goldman-Katz constant field equation was predicted by Cordeiro et al. </w:t>
      </w:r>
      <w:r w:rsidRPr="004B4F49">
        <w:rPr>
          <w:sz w:val="24"/>
          <w:szCs w:val="24"/>
        </w:rPr>
        <w:fldChar w:fldCharType="begin" w:fldLock="1"/>
      </w:r>
      <w:r w:rsidRPr="004B4F49">
        <w:rPr>
          <w:sz w:val="24"/>
          <w:szCs w:val="24"/>
        </w:rPr>
        <w:instrText>ADDIN CSL_CITATION {"citationItems":[{"id":"ITEM-1","itemData":{"DOI":"10.1016/j.vascn.2017.11.001","ISSN":"1873488X","abstract":"Introduction Human induced pluripotent stem cell-derived cardiomyocytes (hiPSC-CMs) are used for safety pharmacology and to investigate genetic diseases affecting cardiac ion channels. It is unclear whether adult myocytes or hiPSC-CMs are the better platform for cardiac safety pharmacology. We examined the biophysical and molecular properties of INa in adult myocytes and hiPSC-CMs. Methods hiPSC-CMs were plated at low density. Atrial and ventricular cells were obtained from dog hearts. Whole cell patch clamp was used to record INa. Results Voltage clamp recordings showed a large INa in all three cell types but different densities. Small differences in steady-state inactivation and recovery from inactivation were noted in the three cell types. Application of lidocaine to the three cell types showed a similar pattern of block of INa under voltage clamp; however, lidocaine produced different effects on AP waveform under current clamp. AP clamp experiments showed that application of ventricular or atrial cell waveforms to the same hiPSC-CM elicited a large INa while application of a sinoatrial node waveform elicited no INa. Molecular analysis of Na+ channel subunits showed SCN5A and SCN1B-4B were expressed in adult cells and iPSC-CMs. However, iPSC-CMs express both fetal (exon 6A) and adult (exon 6) isoforms of SCN5A. Discussion There are major differences in INa density and smaller differences in other biophysical properties of INa in adult atrial, ventricular, and hiPSC-CMs. The depolarized maximum diastolic potential coupled with the presence of phase 4 depolarization limits the contribution of INa in hiPSC-CM action potentials. Our results suggest that hiPSC-CMs may be useful for drug screening of Na+ channel inhibitors under voltage clamp but not current clamp.","author":[{"dropping-particle":"","family":"Goodrow","given":"Robert J.","non-dropping-particle":"","parse-names":false,"suffix":""},{"dropping-particle":"","family":"Desai","given":"Suveer","non-dropping-particle":"","parse-names":false,"suffix":""},{"dropping-particle":"","family":"Treat","given":"Jacqueline A.","non-dropping-particle":"","parse-names":false,"suffix":""},{"dropping-particle":"","family":"Panama","given":"Brian K.","non-dropping-particle":"","parse-names":false,"suffix":""},{"dropping-particle":"","family":"Desai","given":"Mayurika","non-dropping-particle":"","parse-names":false,"suffix":""},{"dropping-particle":"V.","family":"Nesterenko","given":"Vladislav","non-dropping-particle":"","parse-names":false,"suffix":""},{"dropping-particle":"","family":"Cordeiro","given":"Jonathan M.","non-dropping-particle":"","parse-names":false,"suffix":""}],"container-title":"Journal of Pharmacological and Toxicological Methods","id":"ITEM-1","issue":"September 2017","issued":{"date-parts":[["2018"]]},"page":"19-30","publisher":"Elsevier","title":"Biophysical comparison of sodium currents in native cardiac myocytes and human induced pluripotent stem cell-derived cardiomyocytes","type":"article-journal","volume":"90"},"uris":["http://www.mendeley.com/documents/?uuid=29b88591-6e9a-4e0c-a78a-20771219b420"]}],"mendeley":{"formattedCitation":"[25]","plainTextFormattedCitation":"[25]","previouslyFormattedCitation":"[25]"},"properties":{"noteIndex":0},"schema":"https://github.com/citation-style-language/schema/raw/master/csl-citation.json"}</w:instrText>
      </w:r>
      <w:r w:rsidRPr="004B4F49">
        <w:rPr>
          <w:sz w:val="24"/>
          <w:szCs w:val="24"/>
        </w:rPr>
        <w:fldChar w:fldCharType="separate"/>
      </w:r>
      <w:r w:rsidRPr="004B4F49">
        <w:rPr>
          <w:noProof/>
          <w:sz w:val="24"/>
          <w:szCs w:val="24"/>
        </w:rPr>
        <w:t>[25]</w:t>
      </w:r>
      <w:r w:rsidRPr="004B4F49">
        <w:rPr>
          <w:sz w:val="24"/>
          <w:szCs w:val="24"/>
        </w:rPr>
        <w:fldChar w:fldCharType="end"/>
      </w:r>
      <w:r w:rsidRPr="004B4F49">
        <w:rPr>
          <w:sz w:val="24"/>
          <w:szCs w:val="24"/>
        </w:rPr>
        <w:t xml:space="preserve"> to be a factor of 7 and was subsequently adopted in </w:t>
      </w:r>
      <w:proofErr w:type="spellStart"/>
      <w:r w:rsidRPr="004B4F49">
        <w:rPr>
          <w:sz w:val="24"/>
          <w:szCs w:val="24"/>
        </w:rPr>
        <w:t>I</w:t>
      </w:r>
      <w:r w:rsidRPr="004B4F49">
        <w:rPr>
          <w:sz w:val="24"/>
          <w:szCs w:val="24"/>
          <w:vertAlign w:val="subscript"/>
        </w:rPr>
        <w:t>Na</w:t>
      </w:r>
      <w:proofErr w:type="spellEnd"/>
      <w:r w:rsidRPr="004B4F49">
        <w:rPr>
          <w:sz w:val="24"/>
          <w:szCs w:val="24"/>
        </w:rPr>
        <w:t xml:space="preserve"> curve fitting. More details about the </w:t>
      </w:r>
      <w:proofErr w:type="spellStart"/>
      <w:r w:rsidRPr="004B4F49">
        <w:rPr>
          <w:sz w:val="24"/>
          <w:szCs w:val="24"/>
        </w:rPr>
        <w:t>I</w:t>
      </w:r>
      <w:r w:rsidRPr="004B4F49">
        <w:rPr>
          <w:sz w:val="24"/>
          <w:szCs w:val="24"/>
          <w:vertAlign w:val="subscript"/>
        </w:rPr>
        <w:t>Na</w:t>
      </w:r>
      <w:proofErr w:type="spellEnd"/>
      <w:r w:rsidRPr="004B4F49">
        <w:rPr>
          <w:sz w:val="24"/>
          <w:szCs w:val="24"/>
        </w:rPr>
        <w:t xml:space="preserve"> experimental protocol can be found in </w:t>
      </w:r>
      <w:r w:rsidRPr="00AE5ADC">
        <w:rPr>
          <w:sz w:val="24"/>
          <w:szCs w:val="24"/>
        </w:rPr>
        <w:fldChar w:fldCharType="begin" w:fldLock="1"/>
      </w:r>
      <w:r w:rsidRPr="00AE5ADC">
        <w:rPr>
          <w:sz w:val="24"/>
          <w:szCs w:val="24"/>
        </w:rPr>
        <w:instrText>ADDIN CSL_CITATION {"citationItems":[{"id":"ITEM-1","itemData":{"DOI":"10.1016/j.vascn.2017.11.001","ISSN":"1873488X","abstract":"Introduction Human induced pluripotent stem cell-derived cardiomyocytes (hiPSC-CMs) are used for safety pharmacology and to investigate genetic diseases affecting cardiac ion channels. It is unclear whether adult myocytes or hiPSC-CMs are the better platform for cardiac safety pharmacology. We examined the biophysical and molecular properties of INa in adult myocytes and hiPSC-CMs. Methods hiPSC-CMs were plated at low density. Atrial and ventricular cells were obtained from dog hearts. Whole cell patch clamp was used to record INa. Results Voltage clamp recordings showed a large INa in all three cell types but different densities. Small differences in steady-state inactivation and recovery from inactivation were noted in the three cell types. Application of lidocaine to the three cell types showed a similar pattern of block of INa under voltage clamp; however, lidocaine produced different effects on AP waveform under current clamp. AP clamp experiments showed that application of ventricular or atrial cell waveforms to the same hiPSC-CM elicited a large INa while application of a sinoatrial node waveform elicited no INa. Molecular analysis of Na+ channel subunits showed SCN5A and SCN1B-4B were expressed in adult cells and iPSC-CMs. However, iPSC-CMs express both fetal (exon 6A) and adult (exon 6) isoforms of SCN5A. Discussion There are major differences in INa density and smaller differences in other biophysical properties of INa in adult atrial, ventricular, and hiPSC-CMs. The depolarized maximum diastolic potential coupled with the presence of phase 4 depolarization limits the contribution of INa in hiPSC-CM action potentials. Our results suggest that hiPSC-CMs may be useful for drug screening of Na+ channel inhibitors under voltage clamp but not current clamp.","author":[{"dropping-particle":"","family":"Goodrow","given":"Robert J.","non-dropping-particle":"","parse-names":false,"suffix":""},{"dropping-particle":"","family":"Desai","given":"Suveer","non-dropping-particle":"","parse-names":false,"suffix":""},{"dropping-particle":"","family":"Treat","given":"Jacqueline A.","non-dropping-particle":"","parse-names":false,"suffix":""},{"dropping-particle":"","family":"Panama","given":"Brian K.","non-dropping-particle":"","parse-names":false,"suffix":""},{"dropping-particle":"","family":"Desai","given":"Mayurika","non-dropping-particle":"","parse-names":false,"suffix":""},{"dropping-particle":"V.","family":"Nesterenko","given":"Vladislav","non-dropping-particle":"","parse-names":false,"suffix":""},{"dropping-particle":"","family":"Cordeiro","given":"Jonathan M.","non-dropping-particle":"","parse-names":false,"suffix":""}],"container-title":"Journal of Pharmacological and Toxicological Methods","id":"ITEM-1","issue":"September 2017","issued":{"date-parts":[["2018"]]},"page":"19-30","publisher":"Elsevier","title":"Biophysical comparison of sodium currents in native cardiac myocytes and human induced pluripotent stem cell-derived cardiomyocytes","type":"article-journal","volume":"90"},"uris":["http://www.mendeley.com/documents/?uuid=29b88591-6e9a-4e0c-a78a-20771219b420"]}],"mendeley":{"formattedCitation":"[25]","plainTextFormattedCitation":"[25]","previouslyFormattedCitation":"[25]"},"properties":{"noteIndex":0},"schema":"https://github.com/citation-style-language/schema/raw/master/csl-citation.json"}</w:instrText>
      </w:r>
      <w:r w:rsidRPr="00AE5ADC">
        <w:rPr>
          <w:sz w:val="24"/>
          <w:szCs w:val="24"/>
        </w:rPr>
        <w:fldChar w:fldCharType="separate"/>
      </w:r>
      <w:r w:rsidRPr="00AE5ADC">
        <w:rPr>
          <w:noProof/>
          <w:sz w:val="24"/>
          <w:szCs w:val="24"/>
        </w:rPr>
        <w:t>[25]</w:t>
      </w:r>
      <w:r w:rsidRPr="00AE5ADC">
        <w:rPr>
          <w:sz w:val="24"/>
          <w:szCs w:val="24"/>
        </w:rPr>
        <w:fldChar w:fldCharType="end"/>
      </w:r>
      <w:r w:rsidRPr="00AE5ADC">
        <w:rPr>
          <w:sz w:val="24"/>
          <w:szCs w:val="24"/>
        </w:rPr>
        <w:t>.</w:t>
      </w:r>
      <w:r w:rsidR="00AE5ADC" w:rsidRPr="00AE5ADC">
        <w:rPr>
          <w:sz w:val="24"/>
          <w:szCs w:val="24"/>
        </w:rPr>
        <w:t xml:space="preserve"> </w:t>
      </w:r>
      <w:proofErr w:type="spellStart"/>
      <w:r w:rsidRPr="00AE5ADC">
        <w:rPr>
          <w:sz w:val="24"/>
          <w:szCs w:val="24"/>
        </w:rPr>
        <w:t>I</w:t>
      </w:r>
      <w:r w:rsidRPr="00AE5ADC">
        <w:rPr>
          <w:sz w:val="24"/>
          <w:szCs w:val="24"/>
          <w:vertAlign w:val="subscript"/>
        </w:rPr>
        <w:t>Kr</w:t>
      </w:r>
      <w:proofErr w:type="spellEnd"/>
      <w:r w:rsidRPr="00AE5ADC">
        <w:rPr>
          <w:sz w:val="24"/>
          <w:szCs w:val="24"/>
        </w:rPr>
        <w:t xml:space="preserve"> was recorded as described previously in </w:t>
      </w:r>
      <w:r w:rsidRPr="00AE5ADC">
        <w:rPr>
          <w:sz w:val="24"/>
          <w:szCs w:val="24"/>
        </w:rPr>
        <w:fldChar w:fldCharType="begin" w:fldLock="1"/>
      </w:r>
      <w:r w:rsidRPr="00AE5ADC">
        <w:rPr>
          <w:sz w:val="24"/>
          <w:szCs w:val="24"/>
        </w:rPr>
        <w:instrText>ADDIN CSL_CITATION {"citationItems":[{"id":"ITEM-1","itemData":{"DOI":"10.1016/j.bcp.2019.08.010","ISSN":"00062952","abstract":"© 2019 Elsevier Inc. Background: Human induced pluripotent stem cell-derived cardiomyocytes (hiPSC-CMs) are used for many applications including safety pharmacology. However, a deficiency or complete absence of several K+ currents suggests repolarization reserve is low in hiPSC-CMs. We determined whether a dual Ito and IKr activator can improve repolarization reserve in hiPSC-CMs resulting in a more electrophysiologically mature phenotype. Methods and Results: Human iPSC were maintained on growth factor and differentiated into the cardiac phenotype by addition of selective Wnt molecules. Current and voltage clamp recordings in single cells were made using patch electrodes. Extracellular field potentials were made using a microelectrode array on hiPSC monolayers. Action potential recordings from hiPSC-CMs following application of an IKr inhibitor resulted in depolarization of the membrane potential and prolongation of the APD. A flattening of the T-wave was noted on the pseudo-ECG. In contrast, application of the IKr and Ito agonist, NS3623, resulted in hyperpolarization of the membrane, slowing of the spontaneous rate and shortening of the APD. Voltage clamp recording showed a significant increase in IKr; no enhancement of Ito in hiPSC-CMs was noted. AP clamp experiments revealed that IKr plays a role in both phase 3 repolarization and phase 4 depolarization. mRNA analysis revealed that KCNH2 is abundantly expressed in hiPSC-CM, consistent with electrophysiological recordings. Conclusions: Although NS3623 is a dual Ito and IKr activator in ventricular myocytes, application of this compound to hiPSC-CMs enhanced only IKr and no effect on Ito was noted. Our results suggest IKr enhancement can improve repolarization reserve in this cell type. The disconnect between a dramatic increase in Ito in adult myocytes versus the lack of effect in hiPSC-CMs suggest that the translation of pharmacological effects in hiPSC-CM to adult myocytes should be viewed with caution.","author":[{"dropping-particle":"","family":"Treat","given":"Jacqueline A.","non-dropping-particle":"","parse-names":false,"suffix":""},{"dropping-particle":"","family":"Goodrow","given":"Robert J.","non-dropping-particle":"","parse-names":false,"suffix":""},{"dropping-particle":"","family":"Bot","given":"Corina T.","non-dropping-particle":"","parse-names":false,"suffix":""},{"dropping-particle":"","family":"Haedo","given":"Rodolfo J.","non-dropping-particle":"","parse-names":false,"suffix":""},{"dropping-particle":"","family":"Cordeiro","given":"Jonathan M.","non-dropping-particle":"","parse-names":false,"suffix":""}],"container-title":"Biochemical Pharmacology","id":"ITEM-1","issued":{"date-parts":[["2019","11"]]},"page":"113608","publisher":"Elsevier BV","title":"Pharmacological enhancement of repolarization reserve in human induced pluripotent stem cells derived cardiomyocytes","type":"article-journal","volume":"169"},"uris":["http://www.mendeley.com/documents/?uuid=5ec53744-a89f-3348-ab12-991dc88950c7","http://www.mendeley.com/documents/?uuid=6af34e94-9839-479e-8092-821e21a6eddb"]}],"mendeley":{"formattedCitation":"[26]","plainTextFormattedCitation":"[26]","previouslyFormattedCitation":"[26]"},"properties":{"noteIndex":0},"schema":"https://github.com/citation-style-language/schema/raw/master/csl-citation.json"}</w:instrText>
      </w:r>
      <w:r w:rsidRPr="00AE5ADC">
        <w:rPr>
          <w:sz w:val="24"/>
          <w:szCs w:val="24"/>
        </w:rPr>
        <w:fldChar w:fldCharType="separate"/>
      </w:r>
      <w:r w:rsidRPr="00AE5ADC">
        <w:rPr>
          <w:noProof/>
          <w:sz w:val="24"/>
          <w:szCs w:val="24"/>
        </w:rPr>
        <w:t>[26]</w:t>
      </w:r>
      <w:r w:rsidRPr="00AE5ADC">
        <w:rPr>
          <w:sz w:val="24"/>
          <w:szCs w:val="24"/>
        </w:rPr>
        <w:fldChar w:fldCharType="end"/>
      </w:r>
      <w:r w:rsidRPr="00AE5ADC">
        <w:rPr>
          <w:sz w:val="24"/>
          <w:szCs w:val="24"/>
        </w:rPr>
        <w:t>. In recording the potassium currents, the conventional K</w:t>
      </w:r>
      <w:r w:rsidRPr="00AE5ADC">
        <w:rPr>
          <w:sz w:val="24"/>
          <w:szCs w:val="24"/>
          <w:vertAlign w:val="superscript"/>
        </w:rPr>
        <w:t>+</w:t>
      </w:r>
      <w:r w:rsidRPr="00AE5ADC">
        <w:rPr>
          <w:sz w:val="24"/>
          <w:szCs w:val="24"/>
        </w:rPr>
        <w:t xml:space="preserve"> pipette solution of 90mM K</w:t>
      </w:r>
      <w:r w:rsidRPr="00AE5ADC">
        <w:rPr>
          <w:sz w:val="24"/>
          <w:szCs w:val="24"/>
          <w:vertAlign w:val="superscript"/>
        </w:rPr>
        <w:t>+</w:t>
      </w:r>
      <w:r w:rsidRPr="00AE5ADC">
        <w:rPr>
          <w:sz w:val="24"/>
          <w:szCs w:val="24"/>
        </w:rPr>
        <w:t xml:space="preserve">-aspartate, 45mM </w:t>
      </w:r>
      <w:proofErr w:type="spellStart"/>
      <w:r w:rsidRPr="00AE5ADC">
        <w:rPr>
          <w:sz w:val="24"/>
          <w:szCs w:val="24"/>
        </w:rPr>
        <w:t>KCl</w:t>
      </w:r>
      <w:proofErr w:type="spellEnd"/>
      <w:r w:rsidRPr="00AE5ADC">
        <w:rPr>
          <w:sz w:val="24"/>
          <w:szCs w:val="24"/>
        </w:rPr>
        <w:t xml:space="preserve">, 10mM NaCl, 1mM MgCl2, 10mM HEPES, 5mM EGTA, 5mM </w:t>
      </w:r>
      <w:proofErr w:type="spellStart"/>
      <w:r w:rsidRPr="00AE5ADC">
        <w:rPr>
          <w:sz w:val="24"/>
          <w:szCs w:val="24"/>
        </w:rPr>
        <w:t>MgATP</w:t>
      </w:r>
      <w:proofErr w:type="spellEnd"/>
      <w:r w:rsidRPr="00AE5ADC">
        <w:rPr>
          <w:sz w:val="24"/>
          <w:szCs w:val="24"/>
        </w:rPr>
        <w:t xml:space="preserve"> and pH of 7.2 (maintained by added KOH) was used. </w:t>
      </w:r>
      <w:proofErr w:type="spellStart"/>
      <w:r w:rsidRPr="00AE5ADC">
        <w:rPr>
          <w:sz w:val="24"/>
          <w:szCs w:val="24"/>
        </w:rPr>
        <w:t>I</w:t>
      </w:r>
      <w:r w:rsidRPr="00AE5ADC">
        <w:rPr>
          <w:sz w:val="24"/>
          <w:szCs w:val="24"/>
          <w:vertAlign w:val="subscript"/>
        </w:rPr>
        <w:t>Kr</w:t>
      </w:r>
      <w:proofErr w:type="spellEnd"/>
      <w:r w:rsidRPr="00AE5ADC">
        <w:rPr>
          <w:sz w:val="24"/>
          <w:szCs w:val="24"/>
        </w:rPr>
        <w:t xml:space="preserve"> was recorded by applying 300ms long test pulses between -40mV and +60mV in steps of 20mV from a -80mV holding potential as described in </w:t>
      </w:r>
      <w:r w:rsidRPr="00AE5ADC">
        <w:rPr>
          <w:i/>
          <w:iCs/>
          <w:sz w:val="24"/>
          <w:szCs w:val="24"/>
        </w:rPr>
        <w:fldChar w:fldCharType="begin" w:fldLock="1"/>
      </w:r>
      <w:r w:rsidRPr="00AE5ADC">
        <w:rPr>
          <w:i/>
          <w:iCs/>
          <w:sz w:val="24"/>
          <w:szCs w:val="24"/>
        </w:rPr>
        <w:instrText>ADDIN CSL_CITATION {"citationItems":[{"id":"ITEM-1","itemData":{"DOI":"10.1371/journal.pone.0040288","ISSN":"19326203","abstract":"Human induced pluripotent stem cell-derived cardiomyocytes (hiPSC-CM) hold promise for therapeutic applications. To serve these functions, the hiPSC-CM must recapitulate the electrophysiologic properties of native adult cardiomyocytes. This study examines the electrophysiologic characteristics of hiPSC-CM between 11 and 121 days of maturity. Embryoid bodies (EBs) were generated from hiPS cell line reprogrammed with Oct4, Nanog, Lin28 and Sox2. Sharp microelectrodes were used to record action potentials (AP) from spontaneously beating clusters (BC) micro-dissected from the EBs (n = 103; 37°C) and to examine the response to 5 μM E-4031 (n = 21) or BaCl2 (n = 22). Patch-clamp techniques were used to record IKr and IK1 from cells enzymatically dissociated from BC (n = 49; 36°C). Spontaneous cycle length (CL) and AP characteristics varied widely among the 103 preparations. E-4031 (5 μM; n = 21) increased Bazett-corrected AP duration from 291.8±81.2 to 426.4±120.2 msec (p&lt;0.001) and generated early afterdepolarizations in 8/21 preparations. In 13/21 BC, E-4031 rapidly depolarized the clusters leading to inexcitability. BaCl2, at concentrations that selectively block IK1 (50-100 μM), failed to depolarize the majority of clusters (13/22). Patch-clamp experiments revealed very low or negligible IK1 in 53% (20/38) of the cells studied, but presence of IKr in all (11/11). Consistent with the electrophysiological data, RT-PCR and immunohistochemistry studies showed relatively poor mRNA and protein expression of IK1 in the majority of cells, but robust expression of IKr. In contrast to recently reported studies, our data point to major deficiencies of hiPSC-CM, with remarkable diversity of electrophysiologic phenotypes as well as pharmacologic responsiveness among beating clusters and cells up to 121 days post-differentiation (dpd). The vast majority have a maximum diastolic potential that depends critically on IKr due to the absence of IK1. Thus, efforts should be directed at producing more specialized and mature hiPSC-CM for future therapeutic applications. © 2012 Doss et al.","author":[{"dropping-particle":"","family":"Doss","given":"Michael Xavier","non-dropping-particle":"","parse-names":false,"suffix":""},{"dropping-particle":"","family":"Diego","given":"José M.","non-dropping-particle":"Di","parse-names":false,"suffix":""},{"dropping-particle":"","family":"Goodrow","given":"Robert J.","non-dropping-particle":"","parse-names":false,"suffix":""},{"dropping-particle":"","family":"Wu","given":"Yuesheng","non-dropping-particle":"","parse-names":false,"suffix":""},{"dropping-particle":"","family":"Cordeiro","given":"Jonathan M.","non-dropping-particle":"","parse-names":false,"suffix":""},{"dropping-particle":"V.","family":"Nesterenko","given":"Vladislav","non-dropping-particle":"","parse-names":false,"suffix":""},{"dropping-particle":"","family":"Barajas-Martínez","given":"Héctor","non-dropping-particle":"","parse-names":false,"suffix":""},{"dropping-particle":"","family":"Hu","given":"Dan","non-dropping-particle":"","parse-names":false,"suffix":""},{"dropping-particle":"","family":"Urrutia","given":"Janire","non-dropping-particle":"","parse-names":false,"suffix":""},{"dropping-particle":"","family":"Desai","given":"Mayurika","non-dropping-particle":"","parse-names":false,"suffix":""},{"dropping-particle":"","family":"Treat","given":"Jacqueline A.","non-dropping-particle":"","parse-names":false,"suffix":""},{"dropping-particle":"","family":"Sachinidis","given":"Agapios","non-dropping-particle":"","parse-names":false,"suffix":""},{"dropping-particle":"","family":"Antzelevitch","given":"Charles","non-dropping-particle":"","parse-names":false,"suffix":""}],"container-title":"PLoS ONE","id":"ITEM-1","issue":"7","issued":{"date-parts":[["2012","7"]]},"title":"Maximum diastolic potential of human induced pluripotent stem cell-derived cardiomyocytes depends critically on IKr","type":"article-journal","volume":"7"},"uris":["http://www.mendeley.com/documents/?uuid=a409bb16-54b1-3602-81a3-70e60f1c1405","http://www.mendeley.com/documents/?uuid=8116c554-e60e-442f-a283-cab786b09ead"]}],"mendeley":{"formattedCitation":"[27]","plainTextFormattedCitation":"[27]","previouslyFormattedCitation":"[27]"},"properties":{"noteIndex":0},"schema":"https://github.com/citation-style-language/schema/raw/master/csl-citation.json"}</w:instrText>
      </w:r>
      <w:r w:rsidRPr="00AE5ADC">
        <w:rPr>
          <w:i/>
          <w:iCs/>
          <w:sz w:val="24"/>
          <w:szCs w:val="24"/>
        </w:rPr>
        <w:fldChar w:fldCharType="separate"/>
      </w:r>
      <w:r w:rsidRPr="00AE5ADC">
        <w:rPr>
          <w:iCs/>
          <w:noProof/>
          <w:sz w:val="24"/>
          <w:szCs w:val="24"/>
        </w:rPr>
        <w:t>[27]</w:t>
      </w:r>
      <w:r w:rsidRPr="00AE5ADC">
        <w:rPr>
          <w:sz w:val="24"/>
          <w:szCs w:val="24"/>
        </w:rPr>
        <w:fldChar w:fldCharType="end"/>
      </w:r>
      <w:r w:rsidRPr="00AE5ADC">
        <w:rPr>
          <w:sz w:val="24"/>
          <w:szCs w:val="24"/>
        </w:rPr>
        <w:t>.</w:t>
      </w:r>
      <w:r w:rsidR="00427B4E" w:rsidRPr="00AE5ADC">
        <w:rPr>
          <w:sz w:val="24"/>
          <w:szCs w:val="24"/>
        </w:rPr>
        <w:t xml:space="preserve"> </w:t>
      </w:r>
      <w:proofErr w:type="spellStart"/>
      <w:r w:rsidR="00427B4E" w:rsidRPr="00AE5ADC">
        <w:rPr>
          <w:sz w:val="24"/>
          <w:szCs w:val="24"/>
        </w:rPr>
        <w:t>I</w:t>
      </w:r>
      <w:r w:rsidR="00427B4E" w:rsidRPr="00AE5ADC">
        <w:rPr>
          <w:sz w:val="24"/>
          <w:szCs w:val="24"/>
          <w:vertAlign w:val="subscript"/>
        </w:rPr>
        <w:t>CaL</w:t>
      </w:r>
      <w:proofErr w:type="spellEnd"/>
      <w:r w:rsidR="00427B4E" w:rsidRPr="00AE5ADC">
        <w:rPr>
          <w:sz w:val="24"/>
          <w:szCs w:val="24"/>
        </w:rPr>
        <w:t xml:space="preserve"> was recorded using 300ms long test pulses applied between -40mV to 60mV in steps of 10mV from a holding potential of -40mV. I</w:t>
      </w:r>
      <w:r w:rsidR="00427B4E" w:rsidRPr="00AE5ADC">
        <w:rPr>
          <w:sz w:val="24"/>
          <w:szCs w:val="24"/>
          <w:vertAlign w:val="subscript"/>
        </w:rPr>
        <w:t>to</w:t>
      </w:r>
      <w:r w:rsidR="00427B4E" w:rsidRPr="00AE5ADC">
        <w:rPr>
          <w:sz w:val="24"/>
          <w:szCs w:val="24"/>
        </w:rPr>
        <w:t xml:space="preserve"> was measured as described in </w:t>
      </w:r>
      <w:r w:rsidR="00427B4E" w:rsidRPr="00AE5ADC">
        <w:rPr>
          <w:sz w:val="24"/>
          <w:szCs w:val="24"/>
        </w:rPr>
        <w:fldChar w:fldCharType="begin" w:fldLock="1"/>
      </w:r>
      <w:r w:rsidR="00427B4E" w:rsidRPr="00AE5ADC">
        <w:rPr>
          <w:sz w:val="24"/>
          <w:szCs w:val="24"/>
        </w:rPr>
        <w:instrText>ADDIN CSL_CITATION {"citationItems":[{"id":"ITEM-1","itemData":{"DOI":"10.1016/j.yjmcc.2013.03.014","ISSN":"1095-8584","PMID":"23542310","abstract":"BACKGROUND The ability to recapitulate mature adult phenotypes is critical to the development of human induced pluripotent stem cell-derived cardiomyocytes (hiPSC-CM) as models of disease. The present study examines the characteristics of the transient outward current (Ito) and its contribution to the hiPSC-CM action potential (AP). METHOD Embryoid bodies were made from a hiPS cell line reprogrammed with Oct4, Nanog, Lin28 and Sox2. Sharp microelectrodes were used to record APs from beating-clusters (BC) and patch-clamp techniques were used to record Ito in single hiPSC-CM. mRNA levels of Kv1.4, KChIP2 and Kv4.3 were quantified from BCs. RESULTS BCs exhibited spontaneous beating (60.5±2.6 bpm) and maximum-diastolic-potential (MDP) of 67.8±0.8 mV (n=155). A small 4-aminopyridine-sensitive phase-1-repolarization was observed in only 6/155 BCs. A robust Ito was recorded in the majority of cells (13.7±1.9 pA/pF at +40 mV; n=14). Recovery of Ito from inactivation (at -80 mV) showed slow kinetics (τ1=200±110 ms (12%) and τ2=2380±240 ms (80%)) accounting for its minimal contribution to the AP. Transcript data revealed relatively high expression of Kv1.4 and low expression of KChIP2 compared to human native ventricular tissues. Mathematical modeling predicted that restoration of IK1 to normal levels would result in a more negative MDP and a prominent phase-1-repolarization. CONCLUSION The slow recovery kinetics of Ito coupled with a depolarized MDP account for the lack of an AP notch in the majority of hiPSC-CM. These characteristics reveal a deficiency for the development of in vitro models of inherited cardiac arrhythmia syndromes in which Ito-induced AP notch is central to the disease phenotype.","author":[{"dropping-particle":"","family":"Cordeiro","given":"Jonathan M","non-dropping-particle":"","parse-names":false,"suffix":""},{"dropping-particle":"V","family":"Nesterenko","given":"Vladislav","non-dropping-particle":"","parse-names":false,"suffix":""},{"dropping-particle":"","family":"Sicouri","given":"Serge","non-dropping-particle":"","parse-names":false,"suffix":""},{"dropping-particle":"","family":"Goodrow","given":"Robert J","non-dropping-particle":"","parse-names":false,"suffix":""},{"dropping-particle":"","family":"Treat","given":"Jacqueline A","non-dropping-particle":"","parse-names":false,"suffix":""},{"dropping-particle":"","family":"Desai","given":"Mayurika","non-dropping-particle":"","parse-names":false,"suffix":""},{"dropping-particle":"","family":"Wu","given":"Yuesheng","non-dropping-particle":"","parse-names":false,"suffix":""},{"dropping-particle":"","family":"Doss","given":"Michael Xavier","non-dropping-particle":"","parse-names":false,"suffix":""},{"dropping-particle":"","family":"Antzelevitch","given":"Charles","non-dropping-particle":"","parse-names":false,"suffix":""},{"dropping-particle":"","family":"Diego","given":"José M","non-dropping-particle":"Di","parse-names":false,"suffix":""}],"container-title":"Journal of molecular and cellular cardiology","id":"ITEM-1","issued":{"date-parts":[["2013","7"]]},"page":"36-46","title":"Identification and characterization of a transient outward K+ current in human induced pluripotent stem cell-derived cardiomyocytes.","type":"article-journal","volume":"60"},"uris":["http://www.mendeley.com/documents/?uuid=fc1a64ba-aeaf-3463-9502-95c9da2b1fbe","http://www.mendeley.com/documents/?uuid=64df7669-5f18-47c3-9a53-aba78e3345a8"]}],"mendeley":{"formattedCitation":"[28]","plainTextFormattedCitation":"[28]","previouslyFormattedCitation":"[28]"},"properties":{"noteIndex":0},"schema":"https://github.com/citation-style-language/schema/raw/master/csl-citation.json"}</w:instrText>
      </w:r>
      <w:r w:rsidR="00427B4E" w:rsidRPr="00AE5ADC">
        <w:rPr>
          <w:sz w:val="24"/>
          <w:szCs w:val="24"/>
        </w:rPr>
        <w:fldChar w:fldCharType="separate"/>
      </w:r>
      <w:r w:rsidR="00427B4E" w:rsidRPr="00AE5ADC">
        <w:rPr>
          <w:noProof/>
          <w:sz w:val="24"/>
          <w:szCs w:val="24"/>
        </w:rPr>
        <w:t>[28]</w:t>
      </w:r>
      <w:r w:rsidR="00427B4E" w:rsidRPr="00AE5ADC">
        <w:rPr>
          <w:sz w:val="24"/>
          <w:szCs w:val="24"/>
        </w:rPr>
        <w:fldChar w:fldCharType="end"/>
      </w:r>
      <w:r w:rsidR="00427B4E" w:rsidRPr="00AE5ADC">
        <w:rPr>
          <w:sz w:val="24"/>
          <w:szCs w:val="24"/>
        </w:rPr>
        <w:t>. Briefly, the voltage clamp protocol consisted of a holding potential of -80mV, followed by a brief -50mV potential to ensure all sodium channels were inactivated. This is important as I</w:t>
      </w:r>
      <w:r w:rsidR="00427B4E" w:rsidRPr="00AE5ADC">
        <w:rPr>
          <w:sz w:val="24"/>
          <w:szCs w:val="24"/>
          <w:vertAlign w:val="subscript"/>
        </w:rPr>
        <w:t>to</w:t>
      </w:r>
      <w:r w:rsidR="00427B4E" w:rsidRPr="00AE5ADC">
        <w:rPr>
          <w:sz w:val="24"/>
          <w:szCs w:val="24"/>
        </w:rPr>
        <w:t xml:space="preserve"> closely follows the depolarization facilitated by sodium influx. Test pulses were then applied in steps of 10mV from -40mV to 50mV for each clamp voltage. The half-inactivation voltage of I</w:t>
      </w:r>
      <w:r w:rsidR="00427B4E" w:rsidRPr="00AE5ADC">
        <w:rPr>
          <w:sz w:val="24"/>
          <w:szCs w:val="24"/>
          <w:vertAlign w:val="subscript"/>
        </w:rPr>
        <w:t>to</w:t>
      </w:r>
      <w:r w:rsidR="00427B4E" w:rsidRPr="00AE5ADC">
        <w:rPr>
          <w:sz w:val="24"/>
          <w:szCs w:val="24"/>
        </w:rPr>
        <w:t xml:space="preserv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1/2</m:t>
            </m:r>
          </m:sub>
        </m:sSub>
        <m:r>
          <w:rPr>
            <w:rFonts w:ascii="Cambria Math" w:hAnsi="Cambria Math"/>
            <w:sz w:val="24"/>
            <w:szCs w:val="24"/>
          </w:rPr>
          <m:t>=-41.1</m:t>
        </m:r>
        <m:r>
          <m:rPr>
            <m:sty m:val="p"/>
          </m:rPr>
          <w:rPr>
            <w:rFonts w:ascii="Cambria Math" w:hAnsi="Cambria Math"/>
            <w:sz w:val="24"/>
            <w:szCs w:val="24"/>
          </w:rPr>
          <m:t>±</m:t>
        </m:r>
        <m:r>
          <w:rPr>
            <w:rFonts w:ascii="Cambria Math" w:hAnsi="Cambria Math"/>
            <w:sz w:val="24"/>
            <w:szCs w:val="24"/>
          </w:rPr>
          <m:t>0.2mV</m:t>
        </m:r>
      </m:oMath>
      <w:r w:rsidR="00427B4E" w:rsidRPr="00AE5ADC">
        <w:rPr>
          <w:sz w:val="24"/>
          <w:szCs w:val="24"/>
        </w:rPr>
        <w:t xml:space="preserve"> and a slope, </w:t>
      </w:r>
      <m:oMath>
        <m:r>
          <w:rPr>
            <w:rFonts w:ascii="Cambria Math" w:hAnsi="Cambria Math"/>
            <w:sz w:val="24"/>
            <w:szCs w:val="24"/>
          </w:rPr>
          <m:t>k=6.68</m:t>
        </m:r>
        <m:r>
          <m:rPr>
            <m:sty m:val="p"/>
          </m:rPr>
          <w:rPr>
            <w:rFonts w:ascii="Cambria Math" w:hAnsi="Cambria Math"/>
            <w:sz w:val="24"/>
            <w:szCs w:val="24"/>
          </w:rPr>
          <m:t>±</m:t>
        </m:r>
        <m:r>
          <w:rPr>
            <w:rFonts w:ascii="Cambria Math" w:hAnsi="Cambria Math"/>
            <w:sz w:val="24"/>
            <w:szCs w:val="24"/>
          </w:rPr>
          <m:t>0.19</m:t>
        </m:r>
      </m:oMath>
      <w:r w:rsidR="00427B4E" w:rsidRPr="00AE5ADC">
        <w:rPr>
          <w:sz w:val="24"/>
          <w:szCs w:val="24"/>
        </w:rPr>
        <w:t xml:space="preserve"> was used in our model based on previous studies </w:t>
      </w:r>
      <w:r w:rsidR="00427B4E" w:rsidRPr="00AE5ADC">
        <w:rPr>
          <w:sz w:val="24"/>
          <w:szCs w:val="24"/>
        </w:rPr>
        <w:fldChar w:fldCharType="begin" w:fldLock="1"/>
      </w:r>
      <w:r w:rsidR="00427B4E" w:rsidRPr="00AE5ADC">
        <w:rPr>
          <w:sz w:val="24"/>
          <w:szCs w:val="24"/>
        </w:rPr>
        <w:instrText>ADDIN CSL_CITATION {"citationItems":[{"id":"ITEM-1","itemData":{"DOI":"10.1016/j.yjmcc.2013.03.014","ISSN":"1095-8584","PMID":"23542310","abstract":"BACKGROUND The ability to recapitulate mature adult phenotypes is critical to the development of human induced pluripotent stem cell-derived cardiomyocytes (hiPSC-CM) as models of disease. The present study examines the characteristics of the transient outward current (Ito) and its contribution to the hiPSC-CM action potential (AP). METHOD Embryoid bodies were made from a hiPS cell line reprogrammed with Oct4, Nanog, Lin28 and Sox2. Sharp microelectrodes were used to record APs from beating-clusters (BC) and patch-clamp techniques were used to record Ito in single hiPSC-CM. mRNA levels of Kv1.4, KChIP2 and Kv4.3 were quantified from BCs. RESULTS BCs exhibited spontaneous beating (60.5±2.6 bpm) and maximum-diastolic-potential (MDP) of 67.8±0.8 mV (n=155). A small 4-aminopyridine-sensitive phase-1-repolarization was observed in only 6/155 BCs. A robust Ito was recorded in the majority of cells (13.7±1.9 pA/pF at +40 mV; n=14). Recovery of Ito from inactivation (at -80 mV) showed slow kinetics (τ1=200±110 ms (12%) and τ2=2380±240 ms (80%)) accounting for its minimal contribution to the AP. Transcript data revealed relatively high expression of Kv1.4 and low expression of KChIP2 compared to human native ventricular tissues. Mathematical modeling predicted that restoration of IK1 to normal levels would result in a more negative MDP and a prominent phase-1-repolarization. CONCLUSION The slow recovery kinetics of Ito coupled with a depolarized MDP account for the lack of an AP notch in the majority of hiPSC-CM. These characteristics reveal a deficiency for the development of in vitro models of inherited cardiac arrhythmia syndromes in which Ito-induced AP notch is central to the disease phenotype.","author":[{"dropping-particle":"","family":"Cordeiro","given":"Jonathan M","non-dropping-particle":"","parse-names":false,"suffix":""},{"dropping-particle":"V","family":"Nesterenko","given":"Vladislav","non-dropping-particle":"","parse-names":false,"suffix":""},{"dropping-particle":"","family":"Sicouri","given":"Serge","non-dropping-particle":"","parse-names":false,"suffix":""},{"dropping-particle":"","family":"Goodrow","given":"Robert J","non-dropping-particle":"","parse-names":false,"suffix":""},{"dropping-particle":"","family":"Treat","given":"Jacqueline A","non-dropping-particle":"","parse-names":false,"suffix":""},{"dropping-particle":"","family":"Desai","given":"Mayurika","non-dropping-particle":"","parse-names":false,"suffix":""},{"dropping-particle":"","family":"Wu","given":"Yuesheng","non-dropping-particle":"","parse-names":false,"suffix":""},{"dropping-particle":"","family":"Doss","given":"Michael Xavier","non-dropping-particle":"","parse-names":false,"suffix":""},{"dropping-particle":"","family":"Antzelevitch","given":"Charles","non-dropping-particle":"","parse-names":false,"suffix":""},{"dropping-particle":"","family":"Diego","given":"José M","non-dropping-particle":"Di","parse-names":false,"suffix":""}],"container-title":"Journal of molecular and cellular cardiology","id":"ITEM-1","issued":{"date-parts":[["2013","7"]]},"page":"36-46","title":"Identification and characterization of a transient outward K+ current in human induced pluripotent stem cell-derived cardiomyocytes.","type":"article-journal","volume":"60"},"uris":["http://www.mendeley.com/documents/?uuid=fc1a64ba-aeaf-3463-9502-95c9da2b1fbe","http://www.mendeley.com/documents/?uuid=64df7669-5f18-47c3-9a53-aba78e3345a8"]}],"mendeley":{"formattedCitation":"[28]","plainTextFormattedCitation":"[28]","previouslyFormattedCitation":"[28]"},"properties":{"noteIndex":0},"schema":"https://github.com/citation-style-language/schema/raw/master/csl-citation.json"}</w:instrText>
      </w:r>
      <w:r w:rsidR="00427B4E" w:rsidRPr="00AE5ADC">
        <w:rPr>
          <w:sz w:val="24"/>
          <w:szCs w:val="24"/>
        </w:rPr>
        <w:fldChar w:fldCharType="separate"/>
      </w:r>
      <w:r w:rsidR="00427B4E" w:rsidRPr="00AE5ADC">
        <w:rPr>
          <w:noProof/>
          <w:sz w:val="24"/>
          <w:szCs w:val="24"/>
        </w:rPr>
        <w:t>[28]</w:t>
      </w:r>
      <w:r w:rsidR="00427B4E" w:rsidRPr="00AE5ADC">
        <w:rPr>
          <w:sz w:val="24"/>
          <w:szCs w:val="24"/>
        </w:rPr>
        <w:fldChar w:fldCharType="end"/>
      </w:r>
      <w:r w:rsidR="00427B4E" w:rsidRPr="00AE5ADC">
        <w:rPr>
          <w:sz w:val="24"/>
          <w:szCs w:val="24"/>
        </w:rPr>
        <w:t>. I</w:t>
      </w:r>
      <w:r w:rsidR="00427B4E" w:rsidRPr="00AE5ADC">
        <w:rPr>
          <w:sz w:val="24"/>
          <w:szCs w:val="24"/>
          <w:vertAlign w:val="subscript"/>
        </w:rPr>
        <w:t>f</w:t>
      </w:r>
      <w:r w:rsidR="00427B4E" w:rsidRPr="00AE5ADC">
        <w:rPr>
          <w:sz w:val="24"/>
          <w:szCs w:val="24"/>
        </w:rPr>
        <w:t xml:space="preserve"> was recorded using a holding potential of -40mV, followed by pulses from -110mV to -40 in steps of 10mV. </w:t>
      </w:r>
    </w:p>
    <w:p w14:paraId="6E7FDCE8" w14:textId="77777777" w:rsidR="00427B4E" w:rsidRPr="00427B4E" w:rsidRDefault="00427B4E" w:rsidP="00427B4E">
      <w:pPr>
        <w:jc w:val="both"/>
      </w:pPr>
      <w:r w:rsidRPr="00427B4E">
        <w:t xml:space="preserve">All voltage-clamp recordings were made using a </w:t>
      </w:r>
      <w:proofErr w:type="spellStart"/>
      <w:r w:rsidRPr="00427B4E">
        <w:t>MultiClamp</w:t>
      </w:r>
      <w:proofErr w:type="spellEnd"/>
      <w:r w:rsidRPr="00427B4E">
        <w:t xml:space="preserve"> 700A (Molecular Devices, Sunnyvale, CA). Whole cell patch pipettes were made from glass capillary tubes (1.5mm O.D., Fisher Scientific, Pittsburg, PA) and pulled on a gravity puller (</w:t>
      </w:r>
      <w:proofErr w:type="spellStart"/>
      <w:r w:rsidRPr="00427B4E">
        <w:t>Narishige</w:t>
      </w:r>
      <w:proofErr w:type="spellEnd"/>
      <w:r w:rsidRPr="00427B4E">
        <w:t xml:space="preserve"> Corporation, East Meadow, NY). The resistance ranged from 1.0-3.0 MΩ and electronic compensation of series resistance was applied (~60–70%).  Capacitance of the </w:t>
      </w:r>
      <w:proofErr w:type="spellStart"/>
      <w:r w:rsidRPr="00427B4E">
        <w:t>hiPSC</w:t>
      </w:r>
      <w:proofErr w:type="spellEnd"/>
      <w:r w:rsidRPr="00427B4E">
        <w:t xml:space="preserve">-CMs was measured by applying −5 mV voltage steps. Signals were acquired at sampling rate of 10–25 kHz, filtered at 4–6 kHz and digitized with a </w:t>
      </w:r>
      <w:proofErr w:type="spellStart"/>
      <w:r w:rsidRPr="00427B4E">
        <w:t>Digidata</w:t>
      </w:r>
      <w:proofErr w:type="spellEnd"/>
      <w:r w:rsidRPr="00427B4E">
        <w:t xml:space="preserve"> 1322 converter (Molecular Devices, Sunnyvale, CA). Acquisition and analysis were performed using pClamp9 software. All </w:t>
      </w:r>
      <w:proofErr w:type="spellStart"/>
      <w:r w:rsidRPr="00427B4E">
        <w:t>hiPSC</w:t>
      </w:r>
      <w:proofErr w:type="spellEnd"/>
      <w:r w:rsidRPr="00427B4E">
        <w:t xml:space="preserve">-CM experiments were performed at 36 °C except peak </w:t>
      </w:r>
      <w:proofErr w:type="spellStart"/>
      <w:r w:rsidRPr="00427B4E">
        <w:t>I</w:t>
      </w:r>
      <w:r w:rsidRPr="00427B4E">
        <w:rPr>
          <w:vertAlign w:val="subscript"/>
        </w:rPr>
        <w:t>Na</w:t>
      </w:r>
      <w:proofErr w:type="spellEnd"/>
      <w:r w:rsidRPr="00427B4E">
        <w:t xml:space="preserve"> which was recorded at room temperature (20 °C).</w:t>
      </w:r>
    </w:p>
    <w:p w14:paraId="3A4AA47F" w14:textId="5B488980" w:rsidR="00427B4E" w:rsidRDefault="00427B4E" w:rsidP="00427B4E">
      <w:pPr>
        <w:jc w:val="both"/>
      </w:pPr>
      <w:r w:rsidRPr="00427B4E">
        <w:t>Pooled data are presented as Mean ± SEM. Statistical analysis was performed using an ANOVA followed by a Student–Newman–</w:t>
      </w:r>
      <w:proofErr w:type="spellStart"/>
      <w:r w:rsidRPr="00427B4E">
        <w:t>Keuls</w:t>
      </w:r>
      <w:proofErr w:type="spellEnd"/>
      <w:r w:rsidRPr="00427B4E">
        <w:t xml:space="preserve"> test using </w:t>
      </w:r>
      <w:proofErr w:type="spellStart"/>
      <w:r w:rsidRPr="00427B4E">
        <w:t>SigmaStat</w:t>
      </w:r>
      <w:proofErr w:type="spellEnd"/>
      <w:r w:rsidRPr="00427B4E">
        <w:t xml:space="preserve"> software.</w:t>
      </w:r>
    </w:p>
    <w:p w14:paraId="38200550" w14:textId="1CD679C0" w:rsidR="00427B4E" w:rsidRDefault="00427B4E" w:rsidP="00135580">
      <w:pPr>
        <w:pStyle w:val="Heading2"/>
        <w:tabs>
          <w:tab w:val="clear" w:pos="1737"/>
        </w:tabs>
        <w:ind w:left="720" w:hanging="720"/>
      </w:pPr>
      <w:bookmarkStart w:id="0" w:name="_Hlk65616775"/>
      <w:r w:rsidRPr="00427B4E">
        <w:t xml:space="preserve">Mathematical Model of </w:t>
      </w:r>
      <w:proofErr w:type="spellStart"/>
      <w:r w:rsidRPr="00427B4E">
        <w:t>hiPSC</w:t>
      </w:r>
      <w:proofErr w:type="spellEnd"/>
      <w:r w:rsidRPr="00427B4E">
        <w:t>-CM</w:t>
      </w:r>
      <w:bookmarkEnd w:id="0"/>
    </w:p>
    <w:p w14:paraId="2623FA0C" w14:textId="670A871D" w:rsidR="00427B4E" w:rsidRPr="00427B4E" w:rsidRDefault="00427B4E" w:rsidP="00427B4E">
      <w:pPr>
        <w:jc w:val="both"/>
      </w:pPr>
      <w:r w:rsidRPr="00427B4E">
        <w:t>Formulations from six existing cardiac cell models were adopted based on being representative of human cardiomyocyte electrophysiology and/or reproducing spontaneous activity. The formulations of five key currents (</w:t>
      </w:r>
      <w:proofErr w:type="spellStart"/>
      <w:r w:rsidRPr="00427B4E">
        <w:t>I</w:t>
      </w:r>
      <w:r w:rsidRPr="00427B4E">
        <w:rPr>
          <w:vertAlign w:val="subscript"/>
        </w:rPr>
        <w:t>Na</w:t>
      </w:r>
      <w:proofErr w:type="spellEnd"/>
      <w:r w:rsidRPr="00427B4E">
        <w:t>, I</w:t>
      </w:r>
      <w:r w:rsidRPr="00427B4E">
        <w:rPr>
          <w:vertAlign w:val="subscript"/>
        </w:rPr>
        <w:t>to</w:t>
      </w:r>
      <w:r w:rsidRPr="00427B4E">
        <w:t xml:space="preserve">, </w:t>
      </w:r>
      <w:proofErr w:type="spellStart"/>
      <w:r w:rsidRPr="00427B4E">
        <w:t>I</w:t>
      </w:r>
      <w:r w:rsidRPr="00427B4E">
        <w:rPr>
          <w:vertAlign w:val="subscript"/>
        </w:rPr>
        <w:t>CaL</w:t>
      </w:r>
      <w:proofErr w:type="spellEnd"/>
      <w:r w:rsidRPr="00427B4E">
        <w:t xml:space="preserve">, </w:t>
      </w:r>
      <w:proofErr w:type="spellStart"/>
      <w:r w:rsidRPr="00427B4E">
        <w:t>I</w:t>
      </w:r>
      <w:r w:rsidRPr="00427B4E">
        <w:rPr>
          <w:vertAlign w:val="subscript"/>
        </w:rPr>
        <w:t>Kr</w:t>
      </w:r>
      <w:proofErr w:type="spellEnd"/>
      <w:r w:rsidRPr="00427B4E">
        <w:t xml:space="preserve"> and I</w:t>
      </w:r>
      <w:r w:rsidRPr="00427B4E">
        <w:rPr>
          <w:vertAlign w:val="subscript"/>
        </w:rPr>
        <w:t>f</w:t>
      </w:r>
      <w:r w:rsidRPr="00427B4E">
        <w:t>) were optimized by genetic algorithm based on the experimental data acquired in our lab. The rest of the current formulations, namely ultrarapid and slow delayed potassium rectifier currents (</w:t>
      </w:r>
      <w:proofErr w:type="spellStart"/>
      <w:r w:rsidRPr="00427B4E">
        <w:t>I</w:t>
      </w:r>
      <w:r w:rsidRPr="00427B4E">
        <w:rPr>
          <w:vertAlign w:val="subscript"/>
        </w:rPr>
        <w:t>Kur</w:t>
      </w:r>
      <w:proofErr w:type="spellEnd"/>
      <w:r w:rsidRPr="00427B4E">
        <w:t xml:space="preserve"> and I</w:t>
      </w:r>
      <w:r w:rsidRPr="00427B4E">
        <w:rPr>
          <w:vertAlign w:val="subscript"/>
        </w:rPr>
        <w:t>Ks</w:t>
      </w:r>
      <w:r w:rsidRPr="00427B4E">
        <w:t>), sodium-calcium exchanger current (I</w:t>
      </w:r>
      <w:r w:rsidRPr="00427B4E">
        <w:rPr>
          <w:vertAlign w:val="subscript"/>
        </w:rPr>
        <w:t>NCX</w:t>
      </w:r>
      <w:r w:rsidRPr="00427B4E">
        <w:t>), sodium-potassium exchange pump current (</w:t>
      </w:r>
      <w:proofErr w:type="spellStart"/>
      <w:r w:rsidRPr="00427B4E">
        <w:t>I</w:t>
      </w:r>
      <w:r w:rsidRPr="00427B4E">
        <w:rPr>
          <w:vertAlign w:val="subscript"/>
        </w:rPr>
        <w:t>NaK</w:t>
      </w:r>
      <w:proofErr w:type="spellEnd"/>
      <w:r w:rsidRPr="00427B4E">
        <w:t>), calcium pump current (</w:t>
      </w:r>
      <w:proofErr w:type="spellStart"/>
      <w:r w:rsidRPr="00427B4E">
        <w:t>I</w:t>
      </w:r>
      <w:r w:rsidRPr="00427B4E">
        <w:rPr>
          <w:vertAlign w:val="subscript"/>
        </w:rPr>
        <w:t>pCa</w:t>
      </w:r>
      <w:proofErr w:type="spellEnd"/>
      <w:r w:rsidRPr="00427B4E">
        <w:t>), background sodium and calcium currents (</w:t>
      </w:r>
      <w:proofErr w:type="spellStart"/>
      <w:r w:rsidRPr="00427B4E">
        <w:t>I</w:t>
      </w:r>
      <w:r w:rsidRPr="00427B4E">
        <w:rPr>
          <w:vertAlign w:val="subscript"/>
        </w:rPr>
        <w:t>bNa</w:t>
      </w:r>
      <w:proofErr w:type="spellEnd"/>
      <w:r w:rsidRPr="00427B4E">
        <w:t xml:space="preserve"> and </w:t>
      </w:r>
      <w:proofErr w:type="spellStart"/>
      <w:r w:rsidRPr="00427B4E">
        <w:t>I</w:t>
      </w:r>
      <w:r w:rsidRPr="00427B4E">
        <w:rPr>
          <w:vertAlign w:val="subscript"/>
        </w:rPr>
        <w:t>bCa</w:t>
      </w:r>
      <w:proofErr w:type="spellEnd"/>
      <w:r w:rsidRPr="00427B4E">
        <w:t>), acetylcholine-activated inward-rectifying potassium current (</w:t>
      </w:r>
      <w:proofErr w:type="spellStart"/>
      <w:r w:rsidRPr="00427B4E">
        <w:t>I</w:t>
      </w:r>
      <w:r w:rsidRPr="00427B4E">
        <w:rPr>
          <w:vertAlign w:val="subscript"/>
        </w:rPr>
        <w:t>KAch</w:t>
      </w:r>
      <w:proofErr w:type="spellEnd"/>
      <w:r w:rsidRPr="00427B4E">
        <w:t>), and inward rectifier current (I</w:t>
      </w:r>
      <w:r w:rsidRPr="00427B4E">
        <w:rPr>
          <w:vertAlign w:val="subscript"/>
        </w:rPr>
        <w:t>K1</w:t>
      </w:r>
      <w:r w:rsidRPr="00427B4E">
        <w:t xml:space="preserve">) were adjusted through proportional scaling based on the published literature. The </w:t>
      </w:r>
      <w:proofErr w:type="spellStart"/>
      <w:r w:rsidRPr="00427B4E">
        <w:t>I</w:t>
      </w:r>
      <w:r w:rsidRPr="00427B4E">
        <w:rPr>
          <w:vertAlign w:val="subscript"/>
        </w:rPr>
        <w:t>Na</w:t>
      </w:r>
      <w:proofErr w:type="spellEnd"/>
      <w:r w:rsidRPr="00427B4E">
        <w:t xml:space="preserve"> formulation was adopted from Luo-Rudy (</w:t>
      </w:r>
      <w:proofErr w:type="spellStart"/>
      <w:r w:rsidRPr="00427B4E">
        <w:t>LRd</w:t>
      </w:r>
      <w:proofErr w:type="spellEnd"/>
      <w:r w:rsidRPr="00427B4E">
        <w:t xml:space="preserve">) model </w:t>
      </w:r>
      <w:r w:rsidRPr="00427B4E">
        <w:fldChar w:fldCharType="begin" w:fldLock="1"/>
      </w:r>
      <w:r w:rsidRPr="00427B4E">
        <w:instrText>ADDIN CSL_CITATION {"citationItems":[{"id":"ITEM-1","itemData":{"DOI":"10.1161/01.RES.74.6.1071","ISSN":"00097330","PMID":"7514509","abstract":"A mathematical model of the cardiac ventricular action potential is presented. In our previous work, the membrane Na+ current and K+ currents were formulated. The present article focuses on processes that regulate intracellular Ca2+ and depend on its concentration. The model presented here for the mammalian ventricular action potential is based mostly on the guinea pig ventricular cell. However, it provides the framework for modeling other types of ventricular cells with appropriate modifications made to account for species differences. The following processes are formulated: Ca2+ current through the L-type channel (I(Ca)), the Na+-Ca2+ exchanger, Ca2+ release and uptake by the sarcoplasmic reticulum (SR), buffering of Ca2+ in the SR and in the myoplasm, a Ca2+ pump in the sarcolemma, the Na+-K+ pump, and a nonspecific Ca2+-activated membrane current. Activation of I(Ca) is an order of magnitude faster than in previous models. Inactivation of I(Ca) depends on both the membrane voltage and [Ca2+](i). SR is divided into two subcompartments, a network SR (NSR) and a junctional SR (JSR). Functionally, Ca2+ enters the NSR and translocates to the JSR following a monoexponential function. Release of Ca2+ occurs at JSR and can be triggered by two different mechanisms, Ca2+-induced Ca2+ release and spontaneous release. The model provides the basis for the study of arrhythmogenic activity of the single myocyte including afterdepolarizations and triggered activity. It can simulate cellular responses under different degrees of Ca2+ overload. Such simulations are presented in our accompanying article in this issue of Circulation Research.","author":[{"dropping-particle":"","family":"Luo","given":"Ching Hsing","non-dropping-particle":"","parse-names":false,"suffix":""},{"dropping-particle":"","family":"Rudy","given":"Yoram","non-dropping-particle":"","parse-names":false,"suffix":""}],"container-title":"Circulation Research","id":"ITEM-1","issue":"6","issued":{"date-parts":[["1994"]]},"page":"1071-1096","title":"A dynamic model of the cardiac ventricular action potential: I. Simulations of ionic currents and concentration changes","type":"article-journal","volume":"74"},"uris":["http://www.mendeley.com/documents/?uuid=f25259eb-8836-4f3a-9394-15105fbb2a47"]}],"mendeley":{"formattedCitation":"[11]","plainTextFormattedCitation":"[11]","previouslyFormattedCitation":"[11]"},"properties":{"noteIndex":0},"schema":"https://github.com/citation-style-language/schema/raw/master/csl-citation.json"}</w:instrText>
      </w:r>
      <w:r w:rsidRPr="00427B4E">
        <w:fldChar w:fldCharType="separate"/>
      </w:r>
      <w:bookmarkStart w:id="1" w:name="_Hlk63376912"/>
      <w:r w:rsidRPr="00427B4E">
        <w:rPr>
          <w:noProof/>
        </w:rPr>
        <w:t>[11</w:t>
      </w:r>
      <w:bookmarkEnd w:id="1"/>
      <w:r w:rsidRPr="00427B4E">
        <w:rPr>
          <w:noProof/>
        </w:rPr>
        <w:t>]</w:t>
      </w:r>
      <w:r w:rsidRPr="00427B4E">
        <w:fldChar w:fldCharType="end"/>
      </w:r>
      <w:r w:rsidRPr="00427B4E">
        <w:t xml:space="preserve"> which is a widely adopted mammalian ventricular myocyte model formulated based on the Hodgkin-Huxley formalism. The I</w:t>
      </w:r>
      <w:r w:rsidRPr="00427B4E">
        <w:rPr>
          <w:vertAlign w:val="subscript"/>
        </w:rPr>
        <w:t>to</w:t>
      </w:r>
      <w:r w:rsidRPr="00427B4E">
        <w:t xml:space="preserve"> formulation was adopted from the </w:t>
      </w:r>
      <w:proofErr w:type="spellStart"/>
      <w:r w:rsidRPr="00427B4E">
        <w:t>Grandi</w:t>
      </w:r>
      <w:proofErr w:type="spellEnd"/>
      <w:r w:rsidRPr="00427B4E">
        <w:t xml:space="preserve">-Pandit (GP) human atrial cell model built by </w:t>
      </w:r>
      <w:proofErr w:type="spellStart"/>
      <w:r w:rsidRPr="00427B4E">
        <w:t>Grandi</w:t>
      </w:r>
      <w:proofErr w:type="spellEnd"/>
      <w:r w:rsidRPr="00427B4E">
        <w:t xml:space="preserve"> et al. </w:t>
      </w:r>
      <w:r w:rsidRPr="00427B4E">
        <w:fldChar w:fldCharType="begin" w:fldLock="1"/>
      </w:r>
      <w:r w:rsidRPr="00427B4E">
        <w:instrText>ADDIN CSL_CITATION {"citationItems":[{"id":"ITEM-1","itemData":{"DOI":"10.1161/CIRCRESAHA.111.253955","ISSN":"00097330","abstract":"Rationale Understanding atrial fibrillation (AF) requires integrated understanding of ionic currents and Ca 2+ transport in remodeled human atrium, but appropriate models are limited. Objective: To study AF, we developed a new human atrial action potential (AP) model, derived from atrial experimental results and our human ventricular myocyte model. Methods and Results: Atria versus ventricles have lower IK1, resulting in more depolarized resting membrane potential (7 mV). We used higher Ito,fast density in atrium, removed Ito,slow, and included an atrial-specific IKur. INCX and INaK densities were reduced in atrial versus ventricular myocytes according to experimental results. SERCA function was altered to reproduce human atrial myocyte Ca transients. To simulate chronic AF, we reduced ICaL, Ito, IKur and SERCA, and increased IK1,IKs and INCX. We also investigated the link between Kv1.5 channelopathy, [Ca]i, and AF. The sinus rhythm model showed a typical human atrial AP morphology. Consistent with experiments, the model showed shorter APs and reduced AP duration shortening at increasing pacing frequencies in AF or when ICaL was partially blocked, suggesting a crucial role of Ca and Na in this effect. This also explained blunted Ca transient and rate-adaptation of [Ca 2+ ]i and [Na + ] i in chronic AF. Moreover, increasing [Na + ] i and altered INaK and INCX causes rate-dependent atrial AP shortening. Blocking IKur to mimic Kv1.5 loss-of-function increased [Ca 2+ ] i and caused early afterdepolarizations under adrenergic stress, as observed experimentally. Conclusions: Our study provides a novel tool and insights into ionic bases of atrioventricular AP differences, and shows how Na + and Ca 2+ homeostases critically mediate abnormal repolarization in AF. © 2011 American Heart Association. All rights reserved.","author":[{"dropping-particle":"","family":"Grandi","given":"Eleonora","non-dropping-particle":"","parse-names":false,"suffix":""},{"dropping-particle":"V.","family":"Pandit","given":"Sandeep","non-dropping-particle":"","parse-names":false,"suffix":""},{"dropping-particle":"","family":"Voigt","given":"Niels","non-dropping-particle":"","parse-names":false,"suffix":""},{"dropping-particle":"","family":"Workman","given":"Antony J.","non-dropping-particle":"","parse-names":false,"suffix":""},{"dropping-particle":"","family":"Dobrev","given":"Dobromir","non-dropping-particle":"","parse-names":false,"suffix":""},{"dropping-particle":"","family":"Jalife","given":"José","non-dropping-particle":"","parse-names":false,"suffix":""},{"dropping-particle":"","family":"Bers","given":"Donald M.","non-dropping-particle":"","parse-names":false,"suffix":""}],"container-title":"Circulation Research","id":"ITEM-1","issue":"9","issued":{"date-parts":[["2011","10"]]},"page":"1055-1066","title":"Human atrial action potential and Ca 2+ model: Sinus rhythm and chronic atrial fibrillation","type":"article-journal","volume":"109"},"uris":["http://www.mendeley.com/documents/?uuid=285d440d-3a07-3903-b4cc-a0f4925bd449","http://www.mendeley.com/documents/?uuid=65eac5df-660a-41b6-820a-28171c459adc"]}],"mendeley":{"formattedCitation":"[29]","plainTextFormattedCitation":"[29]","previouslyFormattedCitation":"[29]"},"properties":{"noteIndex":0},"schema":"https://github.com/citation-style-language/schema/raw/master/csl-citation.json"}</w:instrText>
      </w:r>
      <w:r w:rsidRPr="00427B4E">
        <w:fldChar w:fldCharType="separate"/>
      </w:r>
      <w:r w:rsidRPr="00427B4E">
        <w:rPr>
          <w:noProof/>
        </w:rPr>
        <w:t>[29]</w:t>
      </w:r>
      <w:r w:rsidRPr="00427B4E">
        <w:fldChar w:fldCharType="end"/>
      </w:r>
      <w:r w:rsidRPr="00427B4E">
        <w:t xml:space="preserve"> by modifying an earlier human ventricular cell model </w:t>
      </w:r>
      <w:r w:rsidRPr="00427B4E">
        <w:fldChar w:fldCharType="begin" w:fldLock="1"/>
      </w:r>
      <w:r w:rsidRPr="00427B4E">
        <w:instrText>ADDIN CSL_CITATION {"citationItems":[{"id":"ITEM-1","itemData":{"DOI":"10.1016/j.yjmcc.2009.09.019","ISSN":"00222828","PMID":"19835882","abstract":"We have developed a detailed mathematical model for Ca handling and ionic currents in the human ventricular myocyte. Our aims were to: (1) simulate basic excitation-contraction coupling phenomena; (2) use realistic repolarizing K current densities; (3) reach steady-state. The model relies on the framework of the rabbit myocyte model previously developed by our group, with subsarcolemmal and junctional compartments where ion channels sense higher [Ca] vs. bulk cytosol. Ion channels and transporters have been modeled on the basis of the most recent experimental data from human ventricular myocytes. Rapidly and slowly inactivating components of Ito have been formulated to differentiate between endocardial and epicardial myocytes. Transmural gradients of Ca handling proteins and Na pump were also simulated. The model has been validated against a wide set of experimental data including action potential duration (APD) adaptation and restitution, frequency-dependent increase in Ca transient peak and [Na]i. Interestingly, Na accumulation at fast heart rate is a major determinant of APD shortening, via outward shifts in Na pump and Na-Ca exchange currents. We investigated the effects of blocking K currents on APD and repolarization reserve: IKs block does not affect the former and slightly reduces the latter; IK1 blockade modestly increases APD and more strongly reduces repolarization reserve; IKr blockers significantly prolong APD, an effect exacerbated as pacing frequency is decreased, in good agreement with experimental results in human myocytes. We conclude that this model provides a useful framework to explore excitation-contraction coupling mechanisms and repolarization abnormalities at the single myocyte level. © 2009 Elsevier Inc. All rights reserved.","author":[{"dropping-particle":"","family":"Grandi","given":"Eleonora","non-dropping-particle":"","parse-names":false,"suffix":""},{"dropping-particle":"","family":"Pasqualini","given":"Francesco S.","non-dropping-particle":"","parse-names":false,"suffix":""},{"dropping-particle":"","family":"Bers","given":"Donald M.","non-dropping-particle":"","parse-names":false,"suffix":""}],"container-title":"Journal of Molecular and Cellular Cardiology","id":"ITEM-1","issue":"1","issued":{"date-parts":[["2010","1"]]},"page":"112-121","title":"A novel computational model of the human ventricular action potential and Ca transient","type":"article-journal","volume":"48"},"uris":["http://www.mendeley.com/documents/?uuid=be52437d-9b3c-32cc-8684-68f811bb0fb4","http://www.mendeley.com/documents/?uuid=5b375fcc-3149-4eb1-baac-6a686731868f"]}],"mendeley":{"formattedCitation":"[30]","plainTextFormattedCitation":"[30]","previouslyFormattedCitation":"[30]"},"properties":{"noteIndex":0},"schema":"https://github.com/citation-style-language/schema/raw/master/csl-citation.json"}</w:instrText>
      </w:r>
      <w:r w:rsidRPr="00427B4E">
        <w:fldChar w:fldCharType="separate"/>
      </w:r>
      <w:r w:rsidRPr="00427B4E">
        <w:rPr>
          <w:noProof/>
        </w:rPr>
        <w:t>[30]</w:t>
      </w:r>
      <w:r w:rsidRPr="00427B4E">
        <w:fldChar w:fldCharType="end"/>
      </w:r>
      <w:r w:rsidRPr="00427B4E">
        <w:t xml:space="preserve"> built by the same group. The choice of the GP model for I</w:t>
      </w:r>
      <w:r w:rsidRPr="00427B4E">
        <w:rPr>
          <w:vertAlign w:val="subscript"/>
        </w:rPr>
        <w:t>to</w:t>
      </w:r>
      <w:r w:rsidRPr="00427B4E">
        <w:t xml:space="preserve"> was due to the atrial-like AP seen in whole-cell patch clamping experiments performed by Cordeiro et al. </w:t>
      </w:r>
      <w:r w:rsidRPr="00427B4E">
        <w:fldChar w:fldCharType="begin" w:fldLock="1"/>
      </w:r>
      <w:r w:rsidRPr="00427B4E">
        <w:instrText>ADDIN CSL_CITATION {"citationItems":[{"id":"ITEM-1","itemData":{"DOI":"10.1016/j.yjmcc.2013.03.014","ISSN":"1095-8584","PMID":"23542310","abstract":"BACKGROUND The ability to recapitulate mature adult phenotypes is critical to the development of human induced pluripotent stem cell-derived cardiomyocytes (hiPSC-CM) as models of disease. The present study examines the characteristics of the transient outward current (Ito) and its contribution to the hiPSC-CM action potential (AP). METHOD Embryoid bodies were made from a hiPS cell line reprogrammed with Oct4, Nanog, Lin28 and Sox2. Sharp microelectrodes were used to record APs from beating-clusters (BC) and patch-clamp techniques were used to record Ito in single hiPSC-CM. mRNA levels of Kv1.4, KChIP2 and Kv4.3 were quantified from BCs. RESULTS BCs exhibited spontaneous beating (60.5±2.6 bpm) and maximum-diastolic-potential (MDP) of 67.8±0.8 mV (n=155). A small 4-aminopyridine-sensitive phase-1-repolarization was observed in only 6/155 BCs. A robust Ito was recorded in the majority of cells (13.7±1.9 pA/pF at +40 mV; n=14). Recovery of Ito from inactivation (at -80 mV) showed slow kinetics (τ1=200±110 ms (12%) and τ2=2380±240 ms (80%)) accounting for its minimal contribution to the AP. Transcript data revealed relatively high expression of Kv1.4 and low expression of KChIP2 compared to human native ventricular tissues. Mathematical modeling predicted that restoration of IK1 to normal levels would result in a more negative MDP and a prominent phase-1-repolarization. CONCLUSION The slow recovery kinetics of Ito coupled with a depolarized MDP account for the lack of an AP notch in the majority of hiPSC-CM. These characteristics reveal a deficiency for the development of in vitro models of inherited cardiac arrhythmia syndromes in which Ito-induced AP notch is central to the disease phenotype.","author":[{"dropping-particle":"","family":"Cordeiro","given":"Jonathan M","non-dropping-particle":"","parse-names":false,"suffix":""},{"dropping-particle":"V","family":"Nesterenko","given":"Vladislav","non-dropping-particle":"","parse-names":false,"suffix":""},{"dropping-particle":"","family":"Sicouri","given":"Serge","non-dropping-particle":"","parse-names":false,"suffix":""},{"dropping-particle":"","family":"Goodrow","given":"Robert J","non-dropping-particle":"","parse-names":false,"suffix":""},{"dropping-particle":"","family":"Treat","given":"Jacqueline A","non-dropping-particle":"","parse-names":false,"suffix":""},{"dropping-particle":"","family":"Desai","given":"Mayurika","non-dropping-particle":"","parse-names":false,"suffix":""},{"dropping-particle":"","family":"Wu","given":"Yuesheng","non-dropping-particle":"","parse-names":false,"suffix":""},{"dropping-particle":"","family":"Doss","given":"Michael Xavier","non-dropping-particle":"","parse-names":false,"suffix":""},{"dropping-particle":"","family":"Antzelevitch","given":"Charles","non-dropping-particle":"","parse-names":false,"suffix":""},{"dropping-particle":"","family":"Diego","given":"José M","non-dropping-particle":"Di","parse-names":false,"suffix":""}],"container-title":"Journal of molecular and cellular cardiology","id":"ITEM-1","issued":{"date-parts":[["2013","7"]]},"page":"36-46","title":"Identification and characterization of a transient outward K+ current in human induced pluripotent stem cell-derived cardiomyocytes.","type":"article-journal","volume":"60"},"uris":["http://www.mendeley.com/documents/?uuid=fc1a64ba-aeaf-3463-9502-95c9da2b1fbe","http://www.mendeley.com/documents/?uuid=64df7669-5f18-47c3-9a53-aba78e3345a8"]}],"mendeley":{"formattedCitation":"[28]","plainTextFormattedCitation":"[28]","previouslyFormattedCitation":"[28]"},"properties":{"noteIndex":0},"schema":"https://github.com/citation-style-language/schema/raw/master/csl-citation.json"}</w:instrText>
      </w:r>
      <w:r w:rsidRPr="00427B4E">
        <w:fldChar w:fldCharType="separate"/>
      </w:r>
      <w:r w:rsidRPr="00427B4E">
        <w:rPr>
          <w:noProof/>
        </w:rPr>
        <w:t>[28]</w:t>
      </w:r>
      <w:r w:rsidRPr="00427B4E">
        <w:fldChar w:fldCharType="end"/>
      </w:r>
      <w:r w:rsidRPr="00427B4E">
        <w:t xml:space="preserve">. </w:t>
      </w:r>
      <w:bookmarkStart w:id="2" w:name="_Hlk62221408"/>
      <w:r w:rsidRPr="00427B4E">
        <w:t>The I</w:t>
      </w:r>
      <w:r w:rsidRPr="00427B4E">
        <w:rPr>
          <w:vertAlign w:val="subscript"/>
        </w:rPr>
        <w:t>f</w:t>
      </w:r>
      <w:r w:rsidRPr="00427B4E">
        <w:t xml:space="preserve"> </w:t>
      </w:r>
      <w:bookmarkEnd w:id="2"/>
      <w:r w:rsidRPr="00427B4E">
        <w:t xml:space="preserve">formulation was adopted from human cardiac Purkinje cell model by Stewart et al. </w:t>
      </w:r>
      <w:r w:rsidRPr="00427B4E">
        <w:fldChar w:fldCharType="begin" w:fldLock="1"/>
      </w:r>
      <w:r w:rsidRPr="00427B4E">
        <w:instrText>ADDIN CSL_CITATION {"citationItems":[{"id":"ITEM-1","itemData":{"DOI":"10.1098/rsta.2008.0283","ISSN":"1364-503X","PMID":"19414454","abstract":"Early development of ionic models for cardiac myocytes, from the pioneering modification of the Hodgkin-Huxley giant squid axon model by Noble to the iconic DiFrancesco-Noble model integrating voltage-gated ionic currents, ion pumps and exchangers, Ca(2+) sequestration and Ca(2+)-induced Ca(2+) release, provided a general description for a mammalian Purkinje fibre (PF) and the framework for modern cardiac models. In the past two decades, development has focused on tissue-specific models with an emphasis on the sino-atrial (SA) node, atria and ventricles, while the PFs have largely been neglected. However, achieving the ultimate goal of creating a virtual human heart will require detailed models of all distinctive regions of the cardiac conduction system, including the PFs, which play an important role in conducting cardiac excitation and ensuring the synchronized timing and sequencing of ventricular contraction. In this paper, we present details of our newly developed model for the human PF cell including validation against experimental data. Ionic mechanisms underlying the heterogeneity between the PF and ventricular action potentials in humans and other species are analysed. The newly developed PF cell model adds a new member to the family of human cardiac cell models developed previously for the SA node, atrial and ventricular cells, which can be incorporated into an anatomical model of the human heart with details of its electrophysiological heterogeneity and anatomical complexity.","author":[{"dropping-particle":"","family":"Stewart","given":"Philip","non-dropping-particle":"","parse-names":false,"suffix":""},{"dropping-particle":"V","family":"Aslanidi","given":"Oleg","non-dropping-particle":"","parse-names":false,"suffix":""},{"dropping-particle":"","family":"Noble","given":"Denis","non-dropping-particle":"","parse-names":false,"suffix":""},{"dropping-particle":"","family":"Noble","given":"Penelope J","non-dropping-particle":"","parse-names":false,"suffix":""},{"dropping-particle":"","family":"Boyett","given":"Mark R","non-dropping-particle":"","parse-names":false,"suffix":""},{"dropping-particle":"","family":"Zhang","given":"Henggui","non-dropping-particle":"","parse-names":false,"suffix":""}],"container-title":"Philosophical transactions. Series A, Mathematical, physical, and engineering sciences","id":"ITEM-1","issue":"1896","issued":{"date-parts":[["2009","6","13"]]},"page":"2225-55","title":"Mathematical models of the electrical action potential of Purkinje fibre cells.","type":"article-journal","volume":"367"},"uris":["http://www.mendeley.com/documents/?uuid=29a084af-1857-4509-81b0-18c43feb1495"]}],"mendeley":{"formattedCitation":"[31]","plainTextFormattedCitation":"[31]","previouslyFormattedCitation":"[31]"},"properties":{"noteIndex":0},"schema":"https://github.com/citation-style-language/schema/raw/master/csl-citation.json"}</w:instrText>
      </w:r>
      <w:r w:rsidRPr="00427B4E">
        <w:fldChar w:fldCharType="separate"/>
      </w:r>
      <w:r w:rsidRPr="00427B4E">
        <w:rPr>
          <w:noProof/>
        </w:rPr>
        <w:t>[31]</w:t>
      </w:r>
      <w:r w:rsidRPr="00427B4E">
        <w:fldChar w:fldCharType="end"/>
      </w:r>
      <w:r w:rsidRPr="00427B4E">
        <w:t>.</w:t>
      </w:r>
      <w:r>
        <w:t xml:space="preserve"> </w:t>
      </w:r>
      <w:proofErr w:type="spellStart"/>
      <w:r w:rsidRPr="00427B4E">
        <w:t>I</w:t>
      </w:r>
      <w:r w:rsidRPr="00427B4E">
        <w:rPr>
          <w:vertAlign w:val="subscript"/>
        </w:rPr>
        <w:t>CaL</w:t>
      </w:r>
      <w:proofErr w:type="spellEnd"/>
      <w:r w:rsidRPr="00427B4E">
        <w:t xml:space="preserve"> and </w:t>
      </w:r>
      <w:proofErr w:type="spellStart"/>
      <w:r w:rsidRPr="00427B4E">
        <w:t>I</w:t>
      </w:r>
      <w:r w:rsidRPr="00427B4E">
        <w:rPr>
          <w:vertAlign w:val="subscript"/>
        </w:rPr>
        <w:t>Kr</w:t>
      </w:r>
      <w:proofErr w:type="spellEnd"/>
      <w:r w:rsidRPr="00427B4E">
        <w:t xml:space="preserve"> were formulated based on mammalian sinoatrial nodal cell model by </w:t>
      </w:r>
      <w:proofErr w:type="spellStart"/>
      <w:r w:rsidRPr="00427B4E">
        <w:t>Kurata</w:t>
      </w:r>
      <w:proofErr w:type="spellEnd"/>
      <w:r w:rsidRPr="00427B4E">
        <w:t xml:space="preserve"> et al. </w:t>
      </w:r>
      <w:r w:rsidRPr="00427B4E">
        <w:fldChar w:fldCharType="begin" w:fldLock="1"/>
      </w:r>
      <w:r w:rsidRPr="00427B4E">
        <w:instrText>ADDIN CSL_CITATION {"citationItems":[{"id":"ITEM-1","itemData":{"DOI":"10.1152/ajpheart.00900.2001","ISSN":"03636135","PMID":"12384487","abstract":"We developed an improved mathematical model for a single primary pacemaker cell of the rabbit sinoatrial node. Original features of our model include 1) incorporation of the sustained inward current (Ist) recently identified in primary pacemaker cells, 2) reformulation of voltage- and Ca2+-dependent inactivation of the L-type Ca2+ channel current (ICa,L), 3) new expressions for activation kinetics of the rapidly activating delayed rectifier K+ channel current (IKr), and 4) incorporation of the subsarcolemmal space as a diffusion barrier for Ca2+. We compared the simulated dynamics of our model with those of previous models, as well as with experimental data, and examined whether the models could accurately simulate the effects of modulating sarcolemmal ionic currents or intracellular Ca2+ dynamics on pacemaker activity. Our model represents significant improvements over the previous models, because it can 1) simulate whole cell voltage-clamp data for ICa,L, IKr, and Ist; 2) reproduce the waveshapes of spontaneous action potentials and ionic currents during action potential clamp recordings; and 3) mimic the effects of channel blockers or Ca2+ buffers on pacemaker activity more accurately than the previous models.","author":[{"dropping-particle":"","family":"Kurata","given":"Yasutaka","non-dropping-particle":"","parse-names":false,"suffix":""},{"dropping-particle":"","family":"Hisatome","given":"Ichiro","non-dropping-particle":"","parse-names":false,"suffix":""},{"dropping-particle":"","family":"Imanishi","given":"Sunao","non-dropping-particle":"","parse-names":false,"suffix":""},{"dropping-particle":"","family":"Shibamoto","given":"Toshishige","non-dropping-particle":"","parse-names":false,"suffix":""}],"container-title":"American Journal of Physiology - Heart and Circulatory Physiology","id":"ITEM-1","issue":"5 52-5","issued":{"date-parts":[["2002"]]},"page":"2074-2101","title":"Dynamical description of sinoatrial node pacemaking: Improved mathematical model for primary pacemaker cell","type":"article-journal","volume":"283"},"uris":["http://www.mendeley.com/documents/?uuid=84041299-622f-46ea-ab14-dfbd345d0f48","http://www.mendeley.com/documents/?uuid=6b587d03-2b95-4f55-9f0d-3b64f39377c2"]}],"mendeley":{"formattedCitation":"[12]","plainTextFormattedCitation":"[12]","previouslyFormattedCitation":"[12]"},"properties":{"noteIndex":0},"schema":"https://github.com/citation-style-language/schema/raw/master/csl-citation.json"}</w:instrText>
      </w:r>
      <w:r w:rsidRPr="00427B4E">
        <w:fldChar w:fldCharType="separate"/>
      </w:r>
      <w:r w:rsidRPr="00427B4E">
        <w:rPr>
          <w:noProof/>
        </w:rPr>
        <w:t>[12]</w:t>
      </w:r>
      <w:r w:rsidRPr="00427B4E">
        <w:fldChar w:fldCharType="end"/>
      </w:r>
      <w:r w:rsidRPr="00427B4E">
        <w:t xml:space="preserve">. The choice of this model is due to the inherent automaticity exhibited by </w:t>
      </w:r>
      <w:proofErr w:type="spellStart"/>
      <w:r w:rsidRPr="00427B4E">
        <w:t>hiPSC</w:t>
      </w:r>
      <w:proofErr w:type="spellEnd"/>
      <w:r w:rsidRPr="00427B4E">
        <w:t>-</w:t>
      </w:r>
      <w:r w:rsidRPr="00427B4E">
        <w:lastRenderedPageBreak/>
        <w:t xml:space="preserve">CMs similar to that of nodal cells. The intracellular calcium dynamics in </w:t>
      </w:r>
      <w:proofErr w:type="spellStart"/>
      <w:r w:rsidRPr="00427B4E">
        <w:t>hiPSC</w:t>
      </w:r>
      <w:proofErr w:type="spellEnd"/>
      <w:r w:rsidRPr="00427B4E">
        <w:t xml:space="preserve">-CMs is similar to the nodal cells due to lack of mature T-tubules structure </w:t>
      </w:r>
      <w:r w:rsidRPr="00427B4E">
        <w:fldChar w:fldCharType="begin" w:fldLock="1"/>
      </w:r>
      <w:r w:rsidRPr="00427B4E">
        <w:instrText>ADDIN CSL_CITATION {"citationItems":[{"id":"ITEM-1","itemData":{"DOI":"10.1113/jphysiol.2013.256495","ISSN":"00223751","abstract":"Loss of cardiomyocytes (CMs), which lack the innate ability to regenerate, due to ageing or pathophysiological conditions (e.g. myocardial infarction or MI) is generally considered irreversible, and can lead to conditions from cardiac arrhythmias to heart failure. Human (h) pluripotent stem cells (PSCs), including embryonic stem cells (ESC) and induced pluripotent stem cells (iPSCs), can self-renew while maintaining their pluripotency to differentiate into all cell types, including CMs. Therefore, hPSCs provide a potential unlimited ex vivo source of human CMs for disease modelling, drug discovery, cardiotoxicity screening and cell-based heart therapies. As a fundamental property of working CMs, Ca2+ signalling and its role in excitation-contraction coupling are well described. However, the biology of these processes in hPSC-CMs is just becoming understood. Here we review what is known about the immature Ca2+-handling properties of hPSC-CMs, at the levels of global transients and sparks, and the underlying molecular basis in relation to the development of various in vitro approaches to drive their maturation. © 2013 The Physiological Society.","author":[{"dropping-particle":"","family":"Li","given":"Sen","non-dropping-particle":"","parse-names":false,"suffix":""},{"dropping-particle":"","family":"Chen","given":"Gaopeng","non-dropping-particle":"","parse-names":false,"suffix":""},{"dropping-particle":"","family":"Li","given":"Ronald A.","non-dropping-particle":"","parse-names":false,"suffix":""}],"container-title":"Journal of Physiology","id":"ITEM-1","issue":"21","issued":{"date-parts":[["2013","11"]]},"page":"5279-5290","publisher":"John Wiley &amp; Sons, Ltd","title":"Calcium signalling of human pluripotent stem cell-derived cardiomyocytes","type":"article","volume":"591"},"uris":["http://www.mendeley.com/documents/?uuid=ab9a1014-2866-39c0-b168-0569af213413","http://www.mendeley.com/documents/?uuid=458b75fd-5478-465d-acf9-d0c812642e6b"]}],"mendeley":{"formattedCitation":"[32]","plainTextFormattedCitation":"[32]","previouslyFormattedCitation":"[32]"},"properties":{"noteIndex":0},"schema":"https://github.com/citation-style-language/schema/raw/master/csl-citation.json"}</w:instrText>
      </w:r>
      <w:r w:rsidRPr="00427B4E">
        <w:fldChar w:fldCharType="separate"/>
      </w:r>
      <w:r w:rsidRPr="00427B4E">
        <w:rPr>
          <w:noProof/>
        </w:rPr>
        <w:t>[32]</w:t>
      </w:r>
      <w:r w:rsidRPr="00427B4E">
        <w:fldChar w:fldCharType="end"/>
      </w:r>
      <w:r w:rsidRPr="00427B4E">
        <w:t>. Therefore, the intracellular calcium handing (involving the Ca</w:t>
      </w:r>
      <w:r w:rsidRPr="00427B4E">
        <w:rPr>
          <w:vertAlign w:val="superscript"/>
        </w:rPr>
        <w:t>2+</w:t>
      </w:r>
      <w:r w:rsidRPr="00427B4E">
        <w:t xml:space="preserve"> release and uptake fluxes between the sarcoplasmic reticulum (SR) and the cytosol as well as the intra-SR Ca</w:t>
      </w:r>
      <w:r w:rsidRPr="00427B4E">
        <w:rPr>
          <w:vertAlign w:val="superscript"/>
        </w:rPr>
        <w:t>2+</w:t>
      </w:r>
      <w:r w:rsidRPr="00427B4E">
        <w:t xml:space="preserve"> transfer flux occurring between the junctional SR and network SR) were adopted from </w:t>
      </w:r>
      <w:proofErr w:type="spellStart"/>
      <w:r w:rsidRPr="00427B4E">
        <w:t>Kurata</w:t>
      </w:r>
      <w:proofErr w:type="spellEnd"/>
      <w:r w:rsidRPr="00427B4E">
        <w:t xml:space="preserve"> model as well. Figure 2 presents a schematic of our </w:t>
      </w:r>
      <w:proofErr w:type="spellStart"/>
      <w:r w:rsidRPr="00427B4E">
        <w:t>hiPSC</w:t>
      </w:r>
      <w:proofErr w:type="spellEnd"/>
      <w:r w:rsidRPr="00427B4E">
        <w:t xml:space="preserve">-CM model depicting the constituent ionic currents and fluxes. Table 1 lists references to adopted ionic current formulations. The transmembrane voltage, </w:t>
      </w:r>
      <w:proofErr w:type="spellStart"/>
      <w:r w:rsidRPr="00427B4E">
        <w:rPr>
          <w:i/>
          <w:iCs/>
        </w:rPr>
        <w:t>V</w:t>
      </w:r>
      <w:r w:rsidRPr="00427B4E">
        <w:rPr>
          <w:i/>
          <w:iCs/>
          <w:vertAlign w:val="subscript"/>
        </w:rPr>
        <w:t>m</w:t>
      </w:r>
      <w:proofErr w:type="spellEnd"/>
      <w:r w:rsidRPr="00427B4E">
        <w:t xml:space="preserve">, is given by the </w:t>
      </w:r>
      <w:r>
        <w:t xml:space="preserve">following </w:t>
      </w:r>
      <w:r w:rsidRPr="00427B4E">
        <w:t>first order differential equation</w:t>
      </w:r>
      <w:r>
        <w:t>.</w:t>
      </w:r>
    </w:p>
    <w:p w14:paraId="4D3C7580" w14:textId="527F15DC" w:rsidR="00427B4E" w:rsidRPr="00427B4E" w:rsidRDefault="00620F3E" w:rsidP="00AE5ADC">
      <w:pPr>
        <w:ind w:firstLine="720"/>
        <w:jc w:val="both"/>
      </w:pPr>
      <m:oMath>
        <m:sSub>
          <m:sSubPr>
            <m:ctrlPr>
              <w:rPr>
                <w:rFonts w:ascii="Cambria Math" w:hAnsi="Cambria Math"/>
                <w:i/>
              </w:rPr>
            </m:ctrlPr>
          </m:sSubPr>
          <m:e>
            <m:r>
              <w:rPr>
                <w:rFonts w:ascii="Cambria Math" w:hAnsi="Cambria Math"/>
              </w:rPr>
              <m:t>C</m:t>
            </m:r>
          </m:e>
          <m:sub>
            <m:r>
              <w:rPr>
                <w:rFonts w:ascii="Cambria Math" w:hAnsi="Cambria Math"/>
              </w:rPr>
              <m:t>m</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m</m:t>
                </m:r>
              </m:sub>
            </m:sSub>
          </m:num>
          <m:den>
            <m:r>
              <w:rPr>
                <w:rFonts w:ascii="Cambria Math" w:hAnsi="Cambria Math"/>
              </w:rPr>
              <m:t>dt</m:t>
            </m:r>
          </m:den>
        </m:f>
        <m:r>
          <w:rPr>
            <w:rFonts w:ascii="Cambria Math" w:hAnsi="Cambria Math"/>
          </w:rPr>
          <m:t>=-</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I</m:t>
                </m:r>
              </m:e>
              <m:sub>
                <m:r>
                  <w:rPr>
                    <w:rFonts w:ascii="Cambria Math" w:hAnsi="Cambria Math"/>
                  </w:rPr>
                  <m:t>io</m:t>
                </m:r>
                <m:sSub>
                  <m:sSubPr>
                    <m:ctrlPr>
                      <w:rPr>
                        <w:rFonts w:ascii="Cambria Math" w:hAnsi="Cambria Math"/>
                        <w:i/>
                      </w:rPr>
                    </m:ctrlPr>
                  </m:sSubPr>
                  <m:e>
                    <m:r>
                      <w:rPr>
                        <w:rFonts w:ascii="Cambria Math" w:hAnsi="Cambria Math"/>
                      </w:rPr>
                      <m:t>n</m:t>
                    </m:r>
                  </m:e>
                  <m:sub>
                    <m:r>
                      <w:rPr>
                        <w:rFonts w:ascii="Cambria Math" w:hAnsi="Cambria Math"/>
                      </w:rPr>
                      <m:t>i</m:t>
                    </m:r>
                  </m:sub>
                </m:sSub>
              </m:sub>
            </m:sSub>
          </m:e>
        </m:nary>
      </m:oMath>
      <w:r w:rsidR="00427B4E" w:rsidRPr="00427B4E">
        <w:tab/>
      </w:r>
      <w:r w:rsidR="00427B4E" w:rsidRPr="00427B4E">
        <w:tab/>
      </w:r>
      <w:r w:rsidR="00427B4E" w:rsidRPr="00427B4E">
        <w:tab/>
      </w:r>
      <w:r w:rsidR="00427B4E" w:rsidRPr="00427B4E">
        <w:tab/>
      </w:r>
      <w:r w:rsidR="00427B4E" w:rsidRPr="00427B4E">
        <w:tab/>
      </w:r>
      <w:r w:rsidR="00427B4E" w:rsidRPr="00427B4E">
        <w:tab/>
        <w:t>(1)</w:t>
      </w:r>
    </w:p>
    <w:p w14:paraId="46A691FD" w14:textId="1B8EEFE3" w:rsidR="00427B4E" w:rsidRDefault="00620F3E" w:rsidP="00427B4E">
      <w:pPr>
        <w:jc w:val="both"/>
      </w:pP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00427B4E" w:rsidRPr="00427B4E">
        <w:t xml:space="preserve"> is the membrane capacitance and </w:t>
      </w:r>
      <m:oMath>
        <m:sSub>
          <m:sSubPr>
            <m:ctrlPr>
              <w:rPr>
                <w:rFonts w:ascii="Cambria Math" w:hAnsi="Cambria Math"/>
                <w:i/>
              </w:rPr>
            </m:ctrlPr>
          </m:sSubPr>
          <m:e>
            <m:r>
              <w:rPr>
                <w:rFonts w:ascii="Cambria Math" w:hAnsi="Cambria Math"/>
              </w:rPr>
              <m:t>I</m:t>
            </m:r>
          </m:e>
          <m:sub>
            <m:r>
              <w:rPr>
                <w:rFonts w:ascii="Cambria Math" w:hAnsi="Cambria Math"/>
              </w:rPr>
              <m:t>io</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00427B4E" w:rsidRPr="00427B4E">
        <w:t xml:space="preserve"> is an instance of the 14 ionic current formulations constituting the model in this </w:t>
      </w:r>
      <w:proofErr w:type="gramStart"/>
      <w:r w:rsidR="00427B4E" w:rsidRPr="00427B4E">
        <w:t>stud</w:t>
      </w:r>
      <w:r w:rsidR="00427B4E">
        <w:t>y</w:t>
      </w:r>
      <w:r w:rsidR="00427B4E" w:rsidRPr="00427B4E">
        <w:t>.</w:t>
      </w:r>
      <w:proofErr w:type="gramEnd"/>
    </w:p>
    <w:p w14:paraId="2DD183E7" w14:textId="600181E4" w:rsidR="00427B4E" w:rsidRPr="00427B4E" w:rsidRDefault="00427B4E" w:rsidP="00135580">
      <w:pPr>
        <w:pStyle w:val="Heading2"/>
        <w:tabs>
          <w:tab w:val="clear" w:pos="1737"/>
          <w:tab w:val="num" w:pos="720"/>
        </w:tabs>
        <w:ind w:hanging="1737"/>
      </w:pPr>
      <w:r w:rsidRPr="00427B4E">
        <w:t>Numerical Implementation</w:t>
      </w:r>
      <w:ins w:id="3" w:author="Akwasi Akwaboah" w:date="2021-04-11T19:44:00Z">
        <w:r w:rsidR="00D96FC8">
          <w:t>s:</w:t>
        </w:r>
      </w:ins>
      <w:del w:id="4" w:author="Akwasi Akwaboah" w:date="2021-04-11T19:44:00Z">
        <w:r w:rsidRPr="00427B4E" w:rsidDel="00D96FC8">
          <w:delText xml:space="preserve"> of</w:delText>
        </w:r>
      </w:del>
      <w:r w:rsidRPr="00427B4E">
        <w:t xml:space="preserve"> Ionic Current Formulations</w:t>
      </w:r>
      <w:ins w:id="5" w:author="Akwasi Akwaboah" w:date="2021-04-11T19:37:00Z">
        <w:r w:rsidR="00780C18">
          <w:t xml:space="preserve"> and </w:t>
        </w:r>
      </w:ins>
      <w:ins w:id="6" w:author="Akwasi Akwaboah" w:date="2021-04-11T19:44:00Z">
        <w:r w:rsidR="00D96FC8">
          <w:t>Whole Cell Integration</w:t>
        </w:r>
      </w:ins>
    </w:p>
    <w:p w14:paraId="623BBAD1" w14:textId="77777777" w:rsidR="00780C18" w:rsidRDefault="00427B4E" w:rsidP="00427B4E">
      <w:pPr>
        <w:jc w:val="both"/>
        <w:rPr>
          <w:ins w:id="7" w:author="Akwasi Akwaboah" w:date="2021-04-11T19:38:00Z"/>
          <w:szCs w:val="24"/>
        </w:rPr>
      </w:pPr>
      <w:r w:rsidRPr="00427B4E">
        <w:rPr>
          <w:szCs w:val="24"/>
        </w:rPr>
        <w:t xml:space="preserve">In the </w:t>
      </w:r>
      <w:proofErr w:type="gramStart"/>
      <w:r w:rsidRPr="00427B4E">
        <w:rPr>
          <w:i/>
          <w:iCs/>
          <w:szCs w:val="24"/>
        </w:rPr>
        <w:t>in silico</w:t>
      </w:r>
      <w:proofErr w:type="gramEnd"/>
      <w:r w:rsidRPr="00427B4E">
        <w:rPr>
          <w:szCs w:val="24"/>
        </w:rPr>
        <w:t xml:space="preserve"> implementation of current formulations, computational equivalents of the experimental voltage clamping protocols for the five ionic currents mentioned earlier were implemented.</w:t>
      </w:r>
      <w:ins w:id="8" w:author="Akwasi Akwaboah" w:date="2021-04-11T15:53:00Z">
        <w:r w:rsidR="00966CA4" w:rsidRPr="00966CA4">
          <w:rPr>
            <w:szCs w:val="24"/>
          </w:rPr>
          <w:t xml:space="preserve"> An initial Forward Euler implementation was done for all five currents, various time steps were tried and where a sufficiently </w:t>
        </w:r>
        <w:proofErr w:type="gramStart"/>
        <w:r w:rsidR="00966CA4" w:rsidRPr="00966CA4">
          <w:rPr>
            <w:szCs w:val="24"/>
          </w:rPr>
          <w:t>small time</w:t>
        </w:r>
        <w:proofErr w:type="gramEnd"/>
        <w:r w:rsidR="00966CA4" w:rsidRPr="00966CA4">
          <w:rPr>
            <w:szCs w:val="24"/>
          </w:rPr>
          <w:t xml:space="preserve"> step for computational stability meant prolonged runtime</w:t>
        </w:r>
      </w:ins>
      <w:ins w:id="9" w:author="Akwasi Akwaboah" w:date="2021-04-11T15:54:00Z">
        <w:r w:rsidR="00966CA4">
          <w:rPr>
            <w:szCs w:val="24"/>
          </w:rPr>
          <w:t>,</w:t>
        </w:r>
      </w:ins>
      <w:ins w:id="10" w:author="Akwasi Akwaboah" w:date="2021-04-11T15:53:00Z">
        <w:r w:rsidR="00966CA4" w:rsidRPr="00966CA4">
          <w:rPr>
            <w:szCs w:val="24"/>
          </w:rPr>
          <w:t xml:space="preserve"> as in the case of the rapid </w:t>
        </w:r>
        <w:proofErr w:type="spellStart"/>
        <w:r w:rsidR="00966CA4" w:rsidRPr="00966CA4">
          <w:rPr>
            <w:szCs w:val="24"/>
          </w:rPr>
          <w:t>I</w:t>
        </w:r>
        <w:r w:rsidR="00966CA4" w:rsidRPr="00620F3E">
          <w:rPr>
            <w:szCs w:val="24"/>
            <w:vertAlign w:val="subscript"/>
          </w:rPr>
          <w:t>Na</w:t>
        </w:r>
        <w:proofErr w:type="spellEnd"/>
        <w:r w:rsidR="00966CA4" w:rsidRPr="00966CA4">
          <w:rPr>
            <w:szCs w:val="24"/>
          </w:rPr>
          <w:t xml:space="preserve"> and </w:t>
        </w:r>
        <w:proofErr w:type="spellStart"/>
        <w:r w:rsidR="00966CA4" w:rsidRPr="00966CA4">
          <w:rPr>
            <w:szCs w:val="24"/>
          </w:rPr>
          <w:t>I</w:t>
        </w:r>
        <w:r w:rsidR="00966CA4" w:rsidRPr="00620F3E">
          <w:rPr>
            <w:szCs w:val="24"/>
            <w:vertAlign w:val="subscript"/>
          </w:rPr>
          <w:t>CaL</w:t>
        </w:r>
        <w:proofErr w:type="spellEnd"/>
        <w:r w:rsidR="00966CA4" w:rsidRPr="00966CA4">
          <w:rPr>
            <w:szCs w:val="24"/>
          </w:rPr>
          <w:t xml:space="preserve"> currents, we deferred to an adaptive solver</w:t>
        </w:r>
        <w:r w:rsidR="00966CA4">
          <w:rPr>
            <w:szCs w:val="24"/>
          </w:rPr>
          <w:t>.</w:t>
        </w:r>
      </w:ins>
      <w:r w:rsidRPr="00427B4E">
        <w:rPr>
          <w:szCs w:val="24"/>
        </w:rPr>
        <w:t xml:space="preserve"> The </w:t>
      </w:r>
      <w:proofErr w:type="spellStart"/>
      <w:r w:rsidRPr="00427B4E">
        <w:rPr>
          <w:szCs w:val="24"/>
        </w:rPr>
        <w:t>I</w:t>
      </w:r>
      <w:r w:rsidRPr="00427B4E">
        <w:rPr>
          <w:szCs w:val="24"/>
          <w:vertAlign w:val="subscript"/>
        </w:rPr>
        <w:t>Na</w:t>
      </w:r>
      <w:proofErr w:type="spellEnd"/>
      <w:r w:rsidRPr="00427B4E">
        <w:rPr>
          <w:szCs w:val="24"/>
        </w:rPr>
        <w:t xml:space="preserve"> model was simulated using the implicit backward difference (BDF) integration </w:t>
      </w:r>
      <w:r w:rsidRPr="00427B4E">
        <w:rPr>
          <w:szCs w:val="24"/>
        </w:rPr>
        <w:fldChar w:fldCharType="begin" w:fldLock="1"/>
      </w:r>
      <w:r w:rsidR="00580977">
        <w:rPr>
          <w:szCs w:val="24"/>
        </w:rPr>
        <w:instrText>ADDIN CSL_CITATION {"citationItems":[{"id":"ITEM-1","itemData":{"ISBN":"ISBN 978-0-521-55655-2","author":[{"dropping-particle":"","family":"Iserles","given":"Arieh","non-dropping-particle":"","parse-names":false,"suffix":""}],"id":"ITEM-1","issued":{"date-parts":[["2008"]]},"number-of-pages":"26-29","title":"A First Course in the Numerical Analysis of Differential Equations: Finite difference schemes","type":"book"},"uris":["http://www.mendeley.com/documents/?uuid=852dde08-61d9-4b28-acd8-70db3d98d684","http://www.mendeley.com/documents/?uuid=a9647451-7619-47cf-9de5-dbe7a61f8107"]}],"mendeley":{"formattedCitation":"[33]","plainTextFormattedCitation":"[33]","previouslyFormattedCitation":"[33]"},"properties":{"noteIndex":0},"schema":"https://github.com/citation-style-language/schema/raw/master/csl-citation.json"}</w:instrText>
      </w:r>
      <w:r w:rsidRPr="00427B4E">
        <w:rPr>
          <w:szCs w:val="24"/>
        </w:rPr>
        <w:fldChar w:fldCharType="separate"/>
      </w:r>
      <w:r w:rsidR="00174D22" w:rsidRPr="00174D22">
        <w:rPr>
          <w:noProof/>
          <w:szCs w:val="24"/>
        </w:rPr>
        <w:t>[33]</w:t>
      </w:r>
      <w:r w:rsidRPr="00427B4E">
        <w:rPr>
          <w:szCs w:val="24"/>
        </w:rPr>
        <w:fldChar w:fldCharType="end"/>
      </w:r>
      <w:r w:rsidRPr="00427B4E">
        <w:rPr>
          <w:szCs w:val="24"/>
        </w:rPr>
        <w:t xml:space="preserve"> by implementing voltage test pulses from -80mV to +35mV in the steps of 5mV with a duration of 25ms (similar to experimental protocol). The peak inward current values were then identified and used to produce IV plots. The BDF employed an adaptive computational time step; where signal gradients were high (as in the case of the rapid depolarization), a suitably small time-step is automatically adopted and vice versa. This allowed for an accelerated computational runtime with minimal approximation error in single run and multi-generational GA fitting processes. The </w:t>
      </w:r>
      <w:proofErr w:type="spellStart"/>
      <w:r w:rsidRPr="00427B4E">
        <w:rPr>
          <w:szCs w:val="24"/>
        </w:rPr>
        <w:t>I</w:t>
      </w:r>
      <w:r w:rsidRPr="00427B4E">
        <w:rPr>
          <w:szCs w:val="24"/>
          <w:vertAlign w:val="subscript"/>
        </w:rPr>
        <w:t>Kr</w:t>
      </w:r>
      <w:proofErr w:type="spellEnd"/>
      <w:r w:rsidRPr="00427B4E">
        <w:rPr>
          <w:szCs w:val="24"/>
        </w:rPr>
        <w:t xml:space="preserve"> voltage clamp simulations relied on a forward Euler integration with computational time step of 0.2ms. The chosen time values ensured a trade-off between high resolution time discretization and extended time spans. Voltage pulse intensities applied from a -80mV holding potential ranged from -40mV to 60mV in steps of 20mV at a 300ms pulse duration. Peak </w:t>
      </w:r>
      <w:proofErr w:type="spellStart"/>
      <w:r w:rsidRPr="00427B4E">
        <w:rPr>
          <w:szCs w:val="24"/>
        </w:rPr>
        <w:t>I</w:t>
      </w:r>
      <w:r w:rsidRPr="00427B4E">
        <w:rPr>
          <w:szCs w:val="24"/>
          <w:vertAlign w:val="subscript"/>
        </w:rPr>
        <w:t>Kr</w:t>
      </w:r>
      <w:proofErr w:type="spellEnd"/>
      <w:r w:rsidRPr="00427B4E">
        <w:rPr>
          <w:szCs w:val="24"/>
        </w:rPr>
        <w:t xml:space="preserve"> tail currents were measured at -50mV. Voltage clamping for </w:t>
      </w:r>
      <w:proofErr w:type="spellStart"/>
      <w:r w:rsidRPr="00427B4E">
        <w:rPr>
          <w:szCs w:val="24"/>
        </w:rPr>
        <w:t>I</w:t>
      </w:r>
      <w:r w:rsidRPr="00427B4E">
        <w:rPr>
          <w:szCs w:val="24"/>
          <w:vertAlign w:val="subscript"/>
        </w:rPr>
        <w:t>CaL</w:t>
      </w:r>
      <w:proofErr w:type="spellEnd"/>
      <w:r w:rsidRPr="00427B4E">
        <w:rPr>
          <w:szCs w:val="24"/>
        </w:rPr>
        <w:t xml:space="preserve"> was simulated using the implicit, adaptive time step, BDF integration. The characteristic equations were modified based on Ten-</w:t>
      </w:r>
      <w:proofErr w:type="spellStart"/>
      <w:r w:rsidRPr="00427B4E">
        <w:rPr>
          <w:szCs w:val="24"/>
        </w:rPr>
        <w:t>Tusscher</w:t>
      </w:r>
      <w:proofErr w:type="spellEnd"/>
      <w:r w:rsidRPr="00427B4E">
        <w:rPr>
          <w:szCs w:val="24"/>
        </w:rPr>
        <w:t xml:space="preserve"> et al. </w:t>
      </w:r>
      <w:r w:rsidRPr="00427B4E">
        <w:rPr>
          <w:szCs w:val="24"/>
        </w:rPr>
        <w:fldChar w:fldCharType="begin" w:fldLock="1"/>
      </w:r>
      <w:r w:rsidR="00580977">
        <w:rPr>
          <w:szCs w:val="24"/>
        </w:rPr>
        <w:instrText>ADDIN CSL_CITATION {"citationItems":[{"id":"ITEM-1","itemData":{"DOI":"10.1152/ajpheart.00794.2003","ISSN":"0363-6135","PMID":"14656705","abstract":"The experimental and clinical possibilities for studying cardiac arrhythmias in human ventricular myocardium are very limited. Therefore, the use of alternative methods such as computer simulations is of great importance. In this article we introduce a mathematical model of the action potential of human ventricular cells that, while including a high level of electrophysiological detail, is computationally cost-effective enough to be applied in large-scale spatial simulations for the study of reentrant arrhythmias. The model is based on recent experimental data on most of the major ionic currents: the fast sodium, L-type calcium, transient outward, rapid and slow delayed rectifier, and inward rectifier currents. The model includes a basic calcium dynamics, allowing for the realistic modeling of calcium transients, calcium current inactivation, and the contraction staircase. We are able to reproduce human epicardial, endocardial, and M cell action potentials and show that differences can be explained by differences in the transient outward and slow delayed rectifier currents. Our model reproduces the experimentally observed data on action potential duration restitution, which is an important characteristic for reentrant arrhythmias. The conduction velocity restitution of our model is broader than in other models and agrees better with available data. Finally, we model the dynamics of spiral wave rotation in a two-dimensional sheet of human ventricular tissue and show that the spiral wave follows a complex meandering pattern and has a period of 265 ms. We conclude that the proposed model reproduces a variety of electrophysiological behaviors and provides a basis for studies of reentrant arrhythmias in human ventricular tissue.","author":[{"dropping-particle":"","family":"Tusscher","given":"K H W J","non-dropping-particle":"ten","parse-names":false,"suffix":""},{"dropping-particle":"","family":"Noble","given":"D","non-dropping-particle":"","parse-names":false,"suffix":""},{"dropping-particle":"","family":"Noble","given":"P J","non-dropping-particle":"","parse-names":false,"suffix":""},{"dropping-particle":"V","family":"Panfilov","given":"A","non-dropping-particle":"","parse-names":false,"suffix":""}],"container-title":"American journal of physiology. Heart and circulatory physiology","id":"ITEM-1","issue":"4","issued":{"date-parts":[["2004","4"]]},"page":"H1573-89","title":"A model for human ventricular tissue.","type":"article-journal","volume":"286"},"uris":["http://www.mendeley.com/documents/?uuid=f23aedc3-ab81-415f-9fb5-d662fa6c6943"]}],"mendeley":{"formattedCitation":"[34]","plainTextFormattedCitation":"[34]","previouslyFormattedCitation":"[34]"},"properties":{"noteIndex":0},"schema":"https://github.com/citation-style-language/schema/raw/master/csl-citation.json"}</w:instrText>
      </w:r>
      <w:r w:rsidRPr="00427B4E">
        <w:rPr>
          <w:szCs w:val="24"/>
        </w:rPr>
        <w:fldChar w:fldCharType="separate"/>
      </w:r>
      <w:r w:rsidR="00174D22" w:rsidRPr="00174D22">
        <w:rPr>
          <w:noProof/>
          <w:szCs w:val="24"/>
        </w:rPr>
        <w:t>[34]</w:t>
      </w:r>
      <w:r w:rsidRPr="00427B4E">
        <w:rPr>
          <w:szCs w:val="24"/>
        </w:rPr>
        <w:fldChar w:fldCharType="end"/>
      </w:r>
      <w:r w:rsidRPr="00427B4E">
        <w:rPr>
          <w:szCs w:val="24"/>
        </w:rPr>
        <w:t xml:space="preserve"> to allow the dependence on a dynamic Ca</w:t>
      </w:r>
      <w:r w:rsidRPr="00427B4E">
        <w:rPr>
          <w:szCs w:val="24"/>
          <w:vertAlign w:val="superscript"/>
        </w:rPr>
        <w:t>2+</w:t>
      </w:r>
      <w:r w:rsidRPr="00427B4E">
        <w:rPr>
          <w:szCs w:val="24"/>
        </w:rPr>
        <w:t xml:space="preserve"> reversal potential, rather than the fixed-Ca</w:t>
      </w:r>
      <w:r w:rsidRPr="00427B4E">
        <w:rPr>
          <w:szCs w:val="24"/>
          <w:vertAlign w:val="superscript"/>
        </w:rPr>
        <w:t>2+</w:t>
      </w:r>
      <w:r w:rsidRPr="00427B4E">
        <w:rPr>
          <w:szCs w:val="24"/>
        </w:rPr>
        <w:t xml:space="preserve">-potential formalism adopted in the original </w:t>
      </w:r>
      <w:proofErr w:type="spellStart"/>
      <w:r w:rsidRPr="00427B4E">
        <w:rPr>
          <w:szCs w:val="24"/>
        </w:rPr>
        <w:t>Kurata</w:t>
      </w:r>
      <w:proofErr w:type="spellEnd"/>
      <w:r w:rsidRPr="00427B4E">
        <w:rPr>
          <w:szCs w:val="24"/>
        </w:rPr>
        <w:t xml:space="preserve"> model </w:t>
      </w:r>
      <w:r w:rsidRPr="00427B4E">
        <w:rPr>
          <w:szCs w:val="24"/>
        </w:rPr>
        <w:fldChar w:fldCharType="begin" w:fldLock="1"/>
      </w:r>
      <w:r w:rsidRPr="00427B4E">
        <w:rPr>
          <w:szCs w:val="24"/>
        </w:rPr>
        <w:instrText>ADDIN CSL_CITATION {"citationItems":[{"id":"ITEM-1","itemData":{"DOI":"10.1152/ajpheart.00900.2001","ISSN":"03636135","PMID":"12384487","abstract":"We developed an improved mathematical model for a single primary pacemaker cell of the rabbit sinoatrial node. Original features of our model include 1) incorporation of the sustained inward current (Ist) recently identified in primary pacemaker cells, 2) reformulation of voltage- and Ca2+-dependent inactivation of the L-type Ca2+ channel current (ICa,L), 3) new expressions for activation kinetics of the rapidly activating delayed rectifier K+ channel current (IKr), and 4) incorporation of the subsarcolemmal space as a diffusion barrier for Ca2+. We compared the simulated dynamics of our model with those of previous models, as well as with experimental data, and examined whether the models could accurately simulate the effects of modulating sarcolemmal ionic currents or intracellular Ca2+ dynamics on pacemaker activity. Our model represents significant improvements over the previous models, because it can 1) simulate whole cell voltage-clamp data for ICa,L, IKr, and Ist; 2) reproduce the waveshapes of spontaneous action potentials and ionic currents during action potential clamp recordings; and 3) mimic the effects of channel blockers or Ca2+ buffers on pacemaker activity more accurately than the previous models.","author":[{"dropping-particle":"","family":"Kurata","given":"Yasutaka","non-dropping-particle":"","parse-names":false,"suffix":""},{"dropping-particle":"","family":"Hisatome","given":"Ichiro","non-dropping-particle":"","parse-names":false,"suffix":""},{"dropping-particle":"","family":"Imanishi","given":"Sunao","non-dropping-particle":"","parse-names":false,"suffix":""},{"dropping-particle":"","family":"Shibamoto","given":"Toshishige","non-dropping-particle":"","parse-names":false,"suffix":""}],"container-title":"American Journal of Physiology - Heart and Circulatory Physiology","id":"ITEM-1","issue":"5 52-5","issued":{"date-parts":[["2002"]]},"page":"2074-2101","title":"Dynamical description of sinoatrial node pacemaking: Improved mathematical model for primary pacemaker cell","type":"article-journal","volume":"283"},"uris":["http://www.mendeley.com/documents/?uuid=84041299-622f-46ea-ab14-dfbd345d0f48","http://www.mendeley.com/documents/?uuid=6b587d03-2b95-4f55-9f0d-3b64f39377c2"]}],"mendeley":{"formattedCitation":"[12]","plainTextFormattedCitation":"[12]","previouslyFormattedCitation":"[12]"},"properties":{"noteIndex":0},"schema":"https://github.com/citation-style-language/schema/raw/master/csl-citation.json"}</w:instrText>
      </w:r>
      <w:r w:rsidRPr="00427B4E">
        <w:rPr>
          <w:szCs w:val="24"/>
        </w:rPr>
        <w:fldChar w:fldCharType="separate"/>
      </w:r>
      <w:r w:rsidRPr="00427B4E">
        <w:rPr>
          <w:noProof/>
          <w:szCs w:val="24"/>
        </w:rPr>
        <w:t>[12]</w:t>
      </w:r>
      <w:r w:rsidRPr="00427B4E">
        <w:rPr>
          <w:szCs w:val="24"/>
        </w:rPr>
        <w:fldChar w:fldCharType="end"/>
      </w:r>
      <w:r w:rsidRPr="00427B4E">
        <w:rPr>
          <w:szCs w:val="24"/>
        </w:rPr>
        <w:t>. Application of 500ms voltage pulses ranging from -40mV to 60mV were applied from a holding potential of -30mV, similar to the experimental protocol. I</w:t>
      </w:r>
      <w:r w:rsidRPr="00427B4E">
        <w:rPr>
          <w:szCs w:val="24"/>
          <w:vertAlign w:val="subscript"/>
        </w:rPr>
        <w:t>to</w:t>
      </w:r>
      <w:r w:rsidRPr="00427B4E">
        <w:rPr>
          <w:szCs w:val="24"/>
        </w:rPr>
        <w:t xml:space="preserve"> voltage clamp simulations were performed by the explicit forward Euler integration with a fixed time step of 0.5ms. Voltage pulse intensities applied from a holding potential of -80mV followed a brief -50mV potential (as described in the experimental protocol) ranged from -40mV to 50mV in steps of 10mV. Pulse duration of 500ms was adopted. I</w:t>
      </w:r>
      <w:r w:rsidRPr="00427B4E">
        <w:rPr>
          <w:szCs w:val="24"/>
          <w:vertAlign w:val="subscript"/>
        </w:rPr>
        <w:t>f</w:t>
      </w:r>
      <w:r w:rsidRPr="00427B4E">
        <w:rPr>
          <w:szCs w:val="24"/>
        </w:rPr>
        <w:t xml:space="preserve"> implementation was executed by the forward Euler integration with a fixed time step of 10ms. 500ms long voltage pulses were applied from a holding potential of -40mV over -110mV to -40mV range in 10 mV increments.</w:t>
      </w:r>
    </w:p>
    <w:p w14:paraId="59BDF116" w14:textId="1D972CD8" w:rsidR="00427B4E" w:rsidRDefault="00780C18" w:rsidP="00427B4E">
      <w:pPr>
        <w:jc w:val="both"/>
        <w:rPr>
          <w:ins w:id="11" w:author="Makarand " w:date="2021-04-07T21:51:00Z"/>
          <w:szCs w:val="24"/>
        </w:rPr>
      </w:pPr>
      <w:ins w:id="12" w:author="Akwasi Akwaboah" w:date="2021-04-11T19:38:00Z">
        <w:r>
          <w:rPr>
            <w:szCs w:val="24"/>
          </w:rPr>
          <w:t xml:space="preserve">We performed whole cell simulations using the implicit </w:t>
        </w:r>
        <w:proofErr w:type="spellStart"/>
        <w:r>
          <w:rPr>
            <w:szCs w:val="24"/>
          </w:rPr>
          <w:t>Radau</w:t>
        </w:r>
        <w:proofErr w:type="spellEnd"/>
        <w:r>
          <w:rPr>
            <w:szCs w:val="24"/>
          </w:rPr>
          <w:t xml:space="preserve"> adaptive integration method provided by the </w:t>
        </w:r>
        <w:proofErr w:type="spellStart"/>
        <w:r>
          <w:rPr>
            <w:szCs w:val="24"/>
          </w:rPr>
          <w:t>solve_ivp</w:t>
        </w:r>
        <w:proofErr w:type="spellEnd"/>
        <w:r>
          <w:rPr>
            <w:szCs w:val="24"/>
          </w:rPr>
          <w:t xml:space="preserve"> module in the </w:t>
        </w:r>
      </w:ins>
      <w:ins w:id="13" w:author="Akwasi Akwaboah" w:date="2021-04-12T00:46:00Z">
        <w:r w:rsidR="005A6DC8">
          <w:rPr>
            <w:szCs w:val="24"/>
          </w:rPr>
          <w:t>S</w:t>
        </w:r>
      </w:ins>
      <w:ins w:id="14" w:author="Akwasi Akwaboah" w:date="2021-04-11T19:38:00Z">
        <w:r>
          <w:rPr>
            <w:szCs w:val="24"/>
          </w:rPr>
          <w:t>ci</w:t>
        </w:r>
      </w:ins>
      <w:ins w:id="15" w:author="Akwasi Akwaboah" w:date="2021-04-12T00:46:00Z">
        <w:r w:rsidR="005A6DC8">
          <w:rPr>
            <w:szCs w:val="24"/>
          </w:rPr>
          <w:t>P</w:t>
        </w:r>
      </w:ins>
      <w:ins w:id="16" w:author="Akwasi Akwaboah" w:date="2021-04-11T19:38:00Z">
        <w:r>
          <w:rPr>
            <w:szCs w:val="24"/>
          </w:rPr>
          <w:t>y python package.</w:t>
        </w:r>
      </w:ins>
      <w:ins w:id="17" w:author="Makarand " w:date="2021-04-07T21:51:00Z">
        <w:r w:rsidR="00CE0132">
          <w:rPr>
            <w:szCs w:val="24"/>
          </w:rPr>
          <w:t xml:space="preserve"> </w:t>
        </w:r>
      </w:ins>
      <w:ins w:id="18" w:author="Akwasi Akwaboah" w:date="2021-04-11T19:44:00Z">
        <w:del w:id="19" w:author="Makarand " w:date="2021-04-13T22:36:00Z">
          <w:r w:rsidR="00D96FC8" w:rsidRPr="00D96FC8" w:rsidDel="009E57FF">
            <w:rPr>
              <w:szCs w:val="24"/>
            </w:rPr>
            <w:delText>Using explicit solver options such as the RK23 and RK45 available in th</w:delText>
          </w:r>
        </w:del>
      </w:ins>
      <w:ins w:id="20" w:author="Akwasi Akwaboah" w:date="2021-04-12T00:47:00Z">
        <w:del w:id="21" w:author="Makarand " w:date="2021-04-13T22:36:00Z">
          <w:r w:rsidR="00462578" w:rsidDel="009E57FF">
            <w:rPr>
              <w:szCs w:val="24"/>
            </w:rPr>
            <w:delText>is</w:delText>
          </w:r>
        </w:del>
      </w:ins>
      <w:ins w:id="22" w:author="Akwasi Akwaboah" w:date="2021-04-11T19:44:00Z">
        <w:del w:id="23" w:author="Makarand " w:date="2021-04-13T22:36:00Z">
          <w:r w:rsidR="00D96FC8" w:rsidRPr="00D96FC8" w:rsidDel="009E57FF">
            <w:rPr>
              <w:szCs w:val="24"/>
            </w:rPr>
            <w:delText xml:space="preserve"> </w:delText>
          </w:r>
        </w:del>
      </w:ins>
      <w:ins w:id="24" w:author="Akwasi Akwaboah" w:date="2021-04-12T00:47:00Z">
        <w:del w:id="25" w:author="Makarand " w:date="2021-04-13T22:36:00Z">
          <w:r w:rsidR="00462578" w:rsidDel="009E57FF">
            <w:rPr>
              <w:szCs w:val="24"/>
            </w:rPr>
            <w:delText>module</w:delText>
          </w:r>
        </w:del>
      </w:ins>
      <w:ins w:id="26" w:author="Akwasi Akwaboah" w:date="2021-04-11T19:44:00Z">
        <w:del w:id="27" w:author="Makarand " w:date="2021-04-13T22:36:00Z">
          <w:r w:rsidR="00D96FC8" w:rsidRPr="00D96FC8" w:rsidDel="009E57FF">
            <w:rPr>
              <w:szCs w:val="24"/>
            </w:rPr>
            <w:delText xml:space="preserve"> took too long to run, possibly due to redundanc</w:delText>
          </w:r>
        </w:del>
      </w:ins>
      <w:ins w:id="28" w:author="Akwasi Akwaboah" w:date="2021-04-11T19:46:00Z">
        <w:del w:id="29" w:author="Makarand " w:date="2021-04-13T22:36:00Z">
          <w:r w:rsidR="00D96FC8" w:rsidDel="009E57FF">
            <w:rPr>
              <w:szCs w:val="24"/>
            </w:rPr>
            <w:delText>ies</w:delText>
          </w:r>
        </w:del>
      </w:ins>
      <w:ins w:id="30" w:author="Akwasi Akwaboah" w:date="2021-04-11T19:44:00Z">
        <w:del w:id="31" w:author="Makarand " w:date="2021-04-13T22:36:00Z">
          <w:r w:rsidR="00D96FC8" w:rsidRPr="00D96FC8" w:rsidDel="009E57FF">
            <w:rPr>
              <w:szCs w:val="24"/>
            </w:rPr>
            <w:delText xml:space="preserve"> in imported packages such as NumPy that add computational overheads in each iteration of integration. </w:delText>
          </w:r>
        </w:del>
        <w:r w:rsidR="00D96FC8" w:rsidRPr="00D96FC8">
          <w:rPr>
            <w:szCs w:val="24"/>
          </w:rPr>
          <w:t xml:space="preserve">Alternatively, we implemented a </w:t>
        </w:r>
      </w:ins>
      <w:ins w:id="32" w:author="Akwasi Akwaboah" w:date="2021-04-12T00:49:00Z">
        <w:r w:rsidR="007B40CB">
          <w:rPr>
            <w:szCs w:val="24"/>
          </w:rPr>
          <w:t xml:space="preserve">faster </w:t>
        </w:r>
      </w:ins>
      <w:ins w:id="33" w:author="Akwasi Akwaboah" w:date="2021-04-11T19:44:00Z">
        <w:r w:rsidR="00D96FC8" w:rsidRPr="00D96FC8">
          <w:rPr>
            <w:szCs w:val="24"/>
          </w:rPr>
          <w:t>C/C++ version</w:t>
        </w:r>
      </w:ins>
      <w:ins w:id="34" w:author="Akwasi Akwaboah" w:date="2021-04-12T00:49:00Z">
        <w:r w:rsidR="007B40CB">
          <w:rPr>
            <w:szCs w:val="24"/>
          </w:rPr>
          <w:t>,</w:t>
        </w:r>
      </w:ins>
      <w:ins w:id="35" w:author="Akwasi Akwaboah" w:date="2021-04-11T19:44:00Z">
        <w:r w:rsidR="00D96FC8" w:rsidRPr="00D96FC8">
          <w:rPr>
            <w:szCs w:val="24"/>
          </w:rPr>
          <w:t xml:space="preserve"> where a forward Euler integration was employed</w:t>
        </w:r>
      </w:ins>
      <w:ins w:id="36" w:author="Makarand " w:date="2021-04-13T22:37:00Z">
        <w:r w:rsidR="009E57FF">
          <w:rPr>
            <w:szCs w:val="24"/>
          </w:rPr>
          <w:t>.</w:t>
        </w:r>
      </w:ins>
      <w:ins w:id="37" w:author="Akwasi Akwaboah" w:date="2021-04-11T19:44:00Z">
        <w:r w:rsidR="00D96FC8" w:rsidRPr="00D96FC8">
          <w:rPr>
            <w:szCs w:val="24"/>
          </w:rPr>
          <w:t xml:space="preserve"> </w:t>
        </w:r>
        <w:del w:id="38" w:author="Makarand " w:date="2021-04-13T22:37:00Z">
          <w:r w:rsidR="00D96FC8" w:rsidRPr="00D96FC8" w:rsidDel="009E57FF">
            <w:rPr>
              <w:szCs w:val="24"/>
            </w:rPr>
            <w:delText xml:space="preserve">run 5000 ms with time step of 0.5 </w:delText>
          </w:r>
        </w:del>
      </w:ins>
      <m:oMath>
        <m:r>
          <w:del w:id="39" w:author="Makarand " w:date="2021-04-13T22:37:00Z">
            <m:rPr>
              <m:sty m:val="p"/>
            </m:rPr>
            <w:rPr>
              <w:rFonts w:ascii="Cambria Math" w:hAnsi="Cambria Math"/>
              <w:szCs w:val="24"/>
            </w:rPr>
            <m:t>μ</m:t>
          </w:del>
        </m:r>
      </m:oMath>
      <w:ins w:id="40" w:author="Akwasi Akwaboah" w:date="2021-04-11T19:44:00Z">
        <w:del w:id="41" w:author="Makarand " w:date="2021-04-13T22:37:00Z">
          <w:r w:rsidR="00D96FC8" w:rsidRPr="00D96FC8" w:rsidDel="009E57FF">
            <w:rPr>
              <w:szCs w:val="24"/>
            </w:rPr>
            <w:delText xml:space="preserve">s in ~1 min. An equivalent forward Euler integration </w:delText>
          </w:r>
          <w:r w:rsidR="00D96FC8" w:rsidRPr="00D96FC8" w:rsidDel="009E57FF">
            <w:rPr>
              <w:szCs w:val="24"/>
            </w:rPr>
            <w:lastRenderedPageBreak/>
            <w:delText xml:space="preserve">implementation with the same time step in python had </w:delText>
          </w:r>
        </w:del>
      </w:ins>
      <w:ins w:id="42" w:author="Akwasi Akwaboah" w:date="2021-04-11T19:47:00Z">
        <w:del w:id="43" w:author="Makarand " w:date="2021-04-13T22:37:00Z">
          <w:r w:rsidR="00D96FC8" w:rsidDel="009E57FF">
            <w:rPr>
              <w:szCs w:val="24"/>
            </w:rPr>
            <w:delText xml:space="preserve">a </w:delText>
          </w:r>
        </w:del>
      </w:ins>
      <w:ins w:id="44" w:author="Akwasi Akwaboah" w:date="2021-04-11T19:44:00Z">
        <w:del w:id="45" w:author="Makarand " w:date="2021-04-13T22:37:00Z">
          <w:r w:rsidR="00D96FC8" w:rsidRPr="00D96FC8" w:rsidDel="009E57FF">
            <w:rPr>
              <w:szCs w:val="24"/>
            </w:rPr>
            <w:delText>prolonged compute time</w:delText>
          </w:r>
        </w:del>
      </w:ins>
      <w:ins w:id="46" w:author="Akwasi Akwaboah" w:date="2021-04-11T19:47:00Z">
        <w:del w:id="47" w:author="Makarand " w:date="2021-04-13T22:37:00Z">
          <w:r w:rsidR="00D96FC8" w:rsidDel="009E57FF">
            <w:rPr>
              <w:szCs w:val="24"/>
            </w:rPr>
            <w:delText>,</w:delText>
          </w:r>
        </w:del>
      </w:ins>
      <w:ins w:id="48" w:author="Akwasi Akwaboah" w:date="2021-04-11T19:44:00Z">
        <w:del w:id="49" w:author="Makarand " w:date="2021-04-13T22:37:00Z">
          <w:r w:rsidR="00D96FC8" w:rsidRPr="00D96FC8" w:rsidDel="009E57FF">
            <w:rPr>
              <w:szCs w:val="24"/>
            </w:rPr>
            <w:delText xml:space="preserve"> running only 25 ms in ~1 min. </w:delText>
          </w:r>
        </w:del>
      </w:ins>
      <w:ins w:id="50" w:author="Akwasi Akwaboah" w:date="2021-04-12T00:37:00Z">
        <w:del w:id="51" w:author="Makarand " w:date="2021-04-13T22:37:00Z">
          <w:r w:rsidR="0058566E" w:rsidDel="009E57FF">
            <w:rPr>
              <w:szCs w:val="24"/>
            </w:rPr>
            <w:delText>Here, b</w:delText>
          </w:r>
        </w:del>
      </w:ins>
      <w:ins w:id="52" w:author="Akwasi Akwaboah" w:date="2021-04-11T19:44:00Z">
        <w:del w:id="53" w:author="Makarand " w:date="2021-04-13T22:37:00Z">
          <w:r w:rsidR="00D96FC8" w:rsidRPr="00D96FC8" w:rsidDel="009E57FF">
            <w:rPr>
              <w:szCs w:val="24"/>
            </w:rPr>
            <w:delText>oth codes were run on a 2.4 GHz CPU.</w:delText>
          </w:r>
        </w:del>
      </w:ins>
    </w:p>
    <w:p w14:paraId="761BEBF8" w14:textId="1793FF08" w:rsidR="00CE0132" w:rsidRPr="00427B4E" w:rsidRDefault="00BC7A75" w:rsidP="003C199A">
      <w:pPr>
        <w:jc w:val="both"/>
        <w:rPr>
          <w:szCs w:val="24"/>
        </w:rPr>
      </w:pPr>
      <w:ins w:id="54" w:author="Makarand " w:date="2021-04-07T22:11:00Z">
        <w:r>
          <w:rPr>
            <w:szCs w:val="24"/>
          </w:rPr>
          <w:t>To enable pacing of the model by ext</w:t>
        </w:r>
      </w:ins>
      <w:ins w:id="55" w:author="Makarand " w:date="2021-04-07T22:12:00Z">
        <w:r>
          <w:rPr>
            <w:szCs w:val="24"/>
          </w:rPr>
          <w:t xml:space="preserve">ernal stimulus of varying frequencies, the spontaneous firing of APs was disabled by </w:t>
        </w:r>
      </w:ins>
      <w:ins w:id="56" w:author="Makarand " w:date="2021-04-07T22:13:00Z">
        <w:r>
          <w:rPr>
            <w:szCs w:val="24"/>
          </w:rPr>
          <w:t>decreasing the maximum conductance of I</w:t>
        </w:r>
        <w:r w:rsidRPr="00620F3E">
          <w:rPr>
            <w:szCs w:val="24"/>
            <w:vertAlign w:val="subscript"/>
          </w:rPr>
          <w:t>f</w:t>
        </w:r>
        <w:r>
          <w:rPr>
            <w:szCs w:val="24"/>
          </w:rPr>
          <w:t xml:space="preserve"> by 50%. </w:t>
        </w:r>
      </w:ins>
      <w:ins w:id="57" w:author="Makarand " w:date="2021-04-07T21:51:00Z">
        <w:r w:rsidR="00CE0132">
          <w:rPr>
            <w:szCs w:val="24"/>
          </w:rPr>
          <w:t>The effects of adrenergic stimulation</w:t>
        </w:r>
      </w:ins>
      <w:ins w:id="58" w:author="Makarand " w:date="2021-04-07T21:53:00Z">
        <w:r w:rsidR="00CE0132">
          <w:rPr>
            <w:szCs w:val="24"/>
          </w:rPr>
          <w:t xml:space="preserve"> </w:t>
        </w:r>
      </w:ins>
      <w:ins w:id="59" w:author="Makarand " w:date="2021-04-07T22:05:00Z">
        <w:r w:rsidR="003C199A">
          <w:rPr>
            <w:szCs w:val="24"/>
          </w:rPr>
          <w:t>using</w:t>
        </w:r>
      </w:ins>
      <w:ins w:id="60" w:author="Makarand " w:date="2021-04-07T21:53:00Z">
        <w:r w:rsidR="00CE0132">
          <w:rPr>
            <w:szCs w:val="24"/>
          </w:rPr>
          <w:t xml:space="preserve"> isoproterenol were simulated by altering the maximum conductance</w:t>
        </w:r>
      </w:ins>
      <w:ins w:id="61" w:author="Makarand " w:date="2021-04-07T21:54:00Z">
        <w:r w:rsidR="00CE0132">
          <w:rPr>
            <w:szCs w:val="24"/>
          </w:rPr>
          <w:t xml:space="preserve"> of </w:t>
        </w:r>
      </w:ins>
      <w:ins w:id="62" w:author="Makarand " w:date="2021-04-08T00:48:00Z">
        <w:r w:rsidR="00F00F2D">
          <w:rPr>
            <w:szCs w:val="24"/>
          </w:rPr>
          <w:t>five</w:t>
        </w:r>
      </w:ins>
      <w:ins w:id="63" w:author="Makarand " w:date="2021-04-07T21:54:00Z">
        <w:r w:rsidR="00CE0132">
          <w:rPr>
            <w:szCs w:val="24"/>
          </w:rPr>
          <w:t xml:space="preserve"> currents as described previously </w:t>
        </w:r>
      </w:ins>
      <w:ins w:id="64" w:author="Makarand " w:date="2021-04-08T00:52:00Z">
        <w:r w:rsidR="00580977">
          <w:rPr>
            <w:szCs w:val="24"/>
          </w:rPr>
          <w:fldChar w:fldCharType="begin" w:fldLock="1"/>
        </w:r>
      </w:ins>
      <w:r w:rsidR="0039365C">
        <w:rPr>
          <w:szCs w:val="24"/>
        </w:rPr>
        <w:instrText>ADDIN CSL_CITATION {"citationItems":[{"id":"ITEM-1","itemData":{"DOI":"10.14814/phy2.14296","ISSN":"2051817X","PMID":"31872561","abstract":"Cardiac Purkinje cells (PCs) are more susceptible to action potential abnormalities as compared to ventricular myocytes (VMs), which could be associated with their distinct intracellular calcium handling. We developed a detailed biophysical model of a mouse cardiac PC, which importantly reproduces the experimentally observed biphasic cytosolic calcium waves. The model includes a stochastic gating formulation for the opening and closing of ryanodine receptor (RyR) channels, simulated with a Monte Carlo method, to accurately reproduce cytosolic calcium wave propagation and the effects of spontaneous calcium release events. Simulations predict that during an action potential, smaller cytosolic calcium wavelets propagated from the sarcolemma towards the center of the cell and initiated larger magnitude cell-wide calcium waves via a calcium-induced-calcium release mechanism. In the presence of RyR mutations, frequent spontaneous calcium leaks from sarcoplasmic reticulum (SR) initiated calcium waves, which upon reaching the cell periphery produced delayed afterdepolarizations (DADs) via sodium-calcium exchanger (NCX) and T-type calcium (ICaT) channel activation. In the presence of isoproterenol-mediated effects, DADs induced triggered activity by reactivation of fast sodium channels. Based on our model, we found that the activation of either L-type calcium channels (ICaL), ICaT, sodium-potassium exchanger (INaK) or NCX is sufficient for occurrence of triggered activity; however, a partial blockade of ICaT or INaK is essential for its successful termination. Our modeling study highlights valuable insights into the mechanisms of DAD-induced triggered activity mediated via cytosolic calcium waves in cardiac PCs and may elucidate the increased arrhythmogeneity in PCs.","author":[{"dropping-particle":"","family":"Shah","given":"Chirag","non-dropping-particle":"","parse-names":false,"suffix":""},{"dropping-particle":"","family":"Jiwani","given":"Sohel","non-dropping-particle":"","parse-names":false,"suffix":""},{"dropping-particle":"","family":"Limbu","given":"Bijay","non-dropping-particle":"","parse-names":false,"suffix":""},{"dropping-particle":"","family":"Weinberg","given":"Seth","non-dropping-particle":"","parse-names":false,"suffix":""},{"dropping-particle":"","family":"Deo","given":"Makarand","non-dropping-particle":"","parse-names":false,"suffix":""}],"container-title":"Physiological Reports","id":"ITEM-1","issue":"24","issued":{"date-parts":[["2019","12","1"]]},"publisher":"American Physiological Society","title":"Delayed afterdepolarization-induced triggered activity in cardiac purkinje cells mediated through cytosolic calcium diffusion waves","type":"article-journal","volume":"7"},"uris":["http://www.mendeley.com/documents/?uuid=902b5b47-cd66-3cb0-83f6-25150502be6b"]}],"mendeley":{"formattedCitation":"[35]","plainTextFormattedCitation":"[35]","previouslyFormattedCitation":"[35]"},"properties":{"noteIndex":0},"schema":"https://github.com/citation-style-language/schema/raw/master/csl-citation.json"}</w:instrText>
      </w:r>
      <w:r w:rsidR="00580977">
        <w:rPr>
          <w:szCs w:val="24"/>
        </w:rPr>
        <w:fldChar w:fldCharType="separate"/>
      </w:r>
      <w:r w:rsidR="00580977" w:rsidRPr="00580977">
        <w:rPr>
          <w:noProof/>
          <w:szCs w:val="24"/>
        </w:rPr>
        <w:t>[35]</w:t>
      </w:r>
      <w:ins w:id="65" w:author="Makarand " w:date="2021-04-08T00:52:00Z">
        <w:r w:rsidR="00580977">
          <w:rPr>
            <w:szCs w:val="24"/>
          </w:rPr>
          <w:fldChar w:fldCharType="end"/>
        </w:r>
      </w:ins>
      <w:ins w:id="66" w:author="Makarand " w:date="2021-04-07T21:54:00Z">
        <w:r w:rsidR="00CE0132">
          <w:rPr>
            <w:szCs w:val="24"/>
          </w:rPr>
          <w:t xml:space="preserve">. Briefly, </w:t>
        </w:r>
      </w:ins>
      <w:ins w:id="67" w:author="Makarand " w:date="2021-04-07T21:55:00Z">
        <w:r w:rsidR="00CE0132" w:rsidRPr="00CE0132">
          <w:rPr>
            <w:szCs w:val="24"/>
          </w:rPr>
          <w:t xml:space="preserve">conductance </w:t>
        </w:r>
        <w:r w:rsidR="00CE0132">
          <w:rPr>
            <w:szCs w:val="24"/>
          </w:rPr>
          <w:t xml:space="preserve">of </w:t>
        </w:r>
        <w:r w:rsidR="00CE0132" w:rsidRPr="00CE0132">
          <w:rPr>
            <w:szCs w:val="24"/>
          </w:rPr>
          <w:t>L-type Ca</w:t>
        </w:r>
      </w:ins>
      <w:ins w:id="68" w:author="Akwasi Akwaboah" w:date="2021-04-12T00:42:00Z">
        <w:r w:rsidR="007D3814" w:rsidRPr="00620F3E">
          <w:rPr>
            <w:szCs w:val="24"/>
            <w:vertAlign w:val="superscript"/>
          </w:rPr>
          <w:t>2+</w:t>
        </w:r>
      </w:ins>
      <w:ins w:id="69" w:author="Makarand " w:date="2021-04-07T21:55:00Z">
        <w:r w:rsidR="00CE0132" w:rsidRPr="00CE0132">
          <w:rPr>
            <w:szCs w:val="24"/>
          </w:rPr>
          <w:t xml:space="preserve"> channel (</w:t>
        </w:r>
        <w:proofErr w:type="spellStart"/>
        <w:r w:rsidR="00CE0132" w:rsidRPr="00CE0132">
          <w:rPr>
            <w:szCs w:val="24"/>
          </w:rPr>
          <w:t>I</w:t>
        </w:r>
        <w:r w:rsidR="00CE0132" w:rsidRPr="00620F3E">
          <w:rPr>
            <w:szCs w:val="24"/>
            <w:vertAlign w:val="subscript"/>
          </w:rPr>
          <w:t>CaL</w:t>
        </w:r>
        <w:proofErr w:type="spellEnd"/>
        <w:r w:rsidR="00CE0132" w:rsidRPr="00CE0132">
          <w:rPr>
            <w:szCs w:val="24"/>
          </w:rPr>
          <w:t>)</w:t>
        </w:r>
      </w:ins>
      <w:ins w:id="70" w:author="Makarand " w:date="2021-04-07T22:01:00Z">
        <w:r w:rsidR="003C199A">
          <w:rPr>
            <w:szCs w:val="24"/>
          </w:rPr>
          <w:t>,</w:t>
        </w:r>
      </w:ins>
      <w:ins w:id="71" w:author="Makarand " w:date="2021-04-07T21:55:00Z">
        <w:r w:rsidR="00CE0132" w:rsidRPr="00CE0132">
          <w:rPr>
            <w:szCs w:val="24"/>
          </w:rPr>
          <w:t xml:space="preserve"> Na</w:t>
        </w:r>
        <w:r w:rsidR="00CE0132" w:rsidRPr="00620F3E">
          <w:rPr>
            <w:szCs w:val="24"/>
            <w:vertAlign w:val="superscript"/>
          </w:rPr>
          <w:t>+</w:t>
        </w:r>
        <w:r w:rsidR="00CE0132" w:rsidRPr="00CE0132">
          <w:rPr>
            <w:szCs w:val="24"/>
          </w:rPr>
          <w:t>/K</w:t>
        </w:r>
        <w:r w:rsidR="00CE0132" w:rsidRPr="00620F3E">
          <w:rPr>
            <w:szCs w:val="24"/>
            <w:vertAlign w:val="superscript"/>
          </w:rPr>
          <w:t>+</w:t>
        </w:r>
        <w:r w:rsidR="00CE0132" w:rsidRPr="00CE0132">
          <w:rPr>
            <w:szCs w:val="24"/>
          </w:rPr>
          <w:t xml:space="preserve"> pump (</w:t>
        </w:r>
        <w:proofErr w:type="spellStart"/>
        <w:r w:rsidR="00CE0132" w:rsidRPr="00CE0132">
          <w:rPr>
            <w:szCs w:val="24"/>
          </w:rPr>
          <w:t>I</w:t>
        </w:r>
        <w:r w:rsidR="00CE0132" w:rsidRPr="00620F3E">
          <w:rPr>
            <w:szCs w:val="24"/>
            <w:vertAlign w:val="subscript"/>
          </w:rPr>
          <w:t>NaK</w:t>
        </w:r>
        <w:proofErr w:type="spellEnd"/>
        <w:r w:rsidR="00CE0132" w:rsidRPr="00CE0132">
          <w:rPr>
            <w:szCs w:val="24"/>
          </w:rPr>
          <w:t xml:space="preserve">), </w:t>
        </w:r>
      </w:ins>
      <w:ins w:id="72" w:author="Makarand " w:date="2021-04-08T00:47:00Z">
        <w:r w:rsidR="00F00F2D">
          <w:rPr>
            <w:szCs w:val="24"/>
          </w:rPr>
          <w:t>NA</w:t>
        </w:r>
        <w:r w:rsidR="00F00F2D" w:rsidRPr="00620F3E">
          <w:rPr>
            <w:szCs w:val="24"/>
            <w:vertAlign w:val="superscript"/>
          </w:rPr>
          <w:t>+</w:t>
        </w:r>
        <w:r w:rsidR="00F00F2D">
          <w:rPr>
            <w:szCs w:val="24"/>
          </w:rPr>
          <w:t>/Ca</w:t>
        </w:r>
        <w:r w:rsidR="00F00F2D" w:rsidRPr="00620F3E">
          <w:rPr>
            <w:szCs w:val="24"/>
            <w:vertAlign w:val="superscript"/>
          </w:rPr>
          <w:t>2+</w:t>
        </w:r>
        <w:r w:rsidR="00F00F2D">
          <w:rPr>
            <w:szCs w:val="24"/>
          </w:rPr>
          <w:t xml:space="preserve"> exchanger (</w:t>
        </w:r>
        <w:proofErr w:type="spellStart"/>
        <w:r w:rsidR="00F00F2D">
          <w:rPr>
            <w:szCs w:val="24"/>
          </w:rPr>
          <w:t>I</w:t>
        </w:r>
        <w:r w:rsidR="00F00F2D" w:rsidRPr="00620F3E">
          <w:rPr>
            <w:szCs w:val="24"/>
            <w:vertAlign w:val="subscript"/>
          </w:rPr>
          <w:t>NaCa</w:t>
        </w:r>
        <w:proofErr w:type="spellEnd"/>
        <w:r w:rsidR="00F00F2D">
          <w:rPr>
            <w:szCs w:val="24"/>
          </w:rPr>
          <w:t>)</w:t>
        </w:r>
      </w:ins>
      <w:ins w:id="73" w:author="Makarand " w:date="2021-04-07T21:55:00Z">
        <w:r w:rsidR="00CE0132" w:rsidRPr="00CE0132">
          <w:rPr>
            <w:szCs w:val="24"/>
          </w:rPr>
          <w:t xml:space="preserve"> and SR Ca ATPase (SERCA) were</w:t>
        </w:r>
      </w:ins>
      <w:ins w:id="74" w:author="Makarand " w:date="2021-04-07T21:58:00Z">
        <w:r w:rsidR="003C199A">
          <w:rPr>
            <w:szCs w:val="24"/>
          </w:rPr>
          <w:t xml:space="preserve"> u</w:t>
        </w:r>
      </w:ins>
      <w:ins w:id="75" w:author="Makarand " w:date="2021-04-07T21:55:00Z">
        <w:r w:rsidR="00CE0132" w:rsidRPr="00CE0132">
          <w:rPr>
            <w:szCs w:val="24"/>
          </w:rPr>
          <w:t xml:space="preserve">pregulated by </w:t>
        </w:r>
      </w:ins>
      <w:ins w:id="76" w:author="Makarand " w:date="2021-04-07T22:01:00Z">
        <w:r w:rsidR="003C199A">
          <w:rPr>
            <w:szCs w:val="24"/>
          </w:rPr>
          <w:t xml:space="preserve">100%, </w:t>
        </w:r>
      </w:ins>
      <w:ins w:id="77" w:author="Makarand " w:date="2021-04-08T00:47:00Z">
        <w:r w:rsidR="00F00F2D">
          <w:rPr>
            <w:szCs w:val="24"/>
          </w:rPr>
          <w:t>3</w:t>
        </w:r>
      </w:ins>
      <w:ins w:id="78" w:author="Makarand " w:date="2021-04-07T21:55:00Z">
        <w:r w:rsidR="00CE0132" w:rsidRPr="00CE0132">
          <w:rPr>
            <w:szCs w:val="24"/>
          </w:rPr>
          <w:t>0%</w:t>
        </w:r>
      </w:ins>
      <w:ins w:id="79" w:author="Makarand " w:date="2021-04-08T00:47:00Z">
        <w:r w:rsidR="00F00F2D">
          <w:rPr>
            <w:szCs w:val="24"/>
          </w:rPr>
          <w:t>, 30%</w:t>
        </w:r>
      </w:ins>
      <w:ins w:id="80" w:author="Makarand " w:date="2021-04-07T21:55:00Z">
        <w:r w:rsidR="00CE0132" w:rsidRPr="00CE0132">
          <w:rPr>
            <w:szCs w:val="24"/>
          </w:rPr>
          <w:t xml:space="preserve"> and 20%, respectively</w:t>
        </w:r>
      </w:ins>
      <w:ins w:id="81" w:author="Makarand " w:date="2021-04-07T22:01:00Z">
        <w:r w:rsidR="003C199A">
          <w:rPr>
            <w:szCs w:val="24"/>
          </w:rPr>
          <w:t xml:space="preserve">, while </w:t>
        </w:r>
      </w:ins>
      <w:ins w:id="82" w:author="Makarand " w:date="2021-04-07T21:55:00Z">
        <w:r w:rsidR="00CE0132" w:rsidRPr="00CE0132">
          <w:rPr>
            <w:szCs w:val="24"/>
          </w:rPr>
          <w:t>I</w:t>
        </w:r>
        <w:r w:rsidR="00CE0132" w:rsidRPr="00620F3E">
          <w:rPr>
            <w:szCs w:val="24"/>
            <w:vertAlign w:val="subscript"/>
          </w:rPr>
          <w:t>K1</w:t>
        </w:r>
        <w:r w:rsidR="00CE0132" w:rsidRPr="00CE0132">
          <w:rPr>
            <w:szCs w:val="24"/>
          </w:rPr>
          <w:t xml:space="preserve"> was downregulated by 20%.</w:t>
        </w:r>
      </w:ins>
      <w:ins w:id="83" w:author="Makarand " w:date="2021-04-07T21:51:00Z">
        <w:r w:rsidR="00CE0132">
          <w:rPr>
            <w:szCs w:val="24"/>
          </w:rPr>
          <w:t xml:space="preserve"> </w:t>
        </w:r>
      </w:ins>
      <w:ins w:id="84" w:author="Makarand " w:date="2021-04-07T22:03:00Z">
        <w:r w:rsidR="003C199A">
          <w:rPr>
            <w:szCs w:val="24"/>
          </w:rPr>
          <w:t xml:space="preserve">The effects of </w:t>
        </w:r>
      </w:ins>
      <w:ins w:id="85" w:author="Makarand " w:date="2021-04-07T22:04:00Z">
        <w:r w:rsidR="003C199A">
          <w:rPr>
            <w:szCs w:val="24"/>
          </w:rPr>
          <w:t xml:space="preserve">vagal stimulation </w:t>
        </w:r>
      </w:ins>
      <w:ins w:id="86" w:author="Makarand " w:date="2021-04-07T22:05:00Z">
        <w:r w:rsidR="003C199A">
          <w:rPr>
            <w:szCs w:val="24"/>
          </w:rPr>
          <w:t>using</w:t>
        </w:r>
      </w:ins>
      <w:ins w:id="87" w:author="Makarand " w:date="2021-04-07T22:04:00Z">
        <w:r w:rsidR="003C199A">
          <w:rPr>
            <w:szCs w:val="24"/>
          </w:rPr>
          <w:t xml:space="preserve"> </w:t>
        </w:r>
      </w:ins>
      <w:ins w:id="88" w:author="Makarand " w:date="2021-04-07T22:03:00Z">
        <w:r w:rsidR="003C199A">
          <w:rPr>
            <w:szCs w:val="24"/>
          </w:rPr>
          <w:t>carbachol (</w:t>
        </w:r>
        <w:proofErr w:type="spellStart"/>
        <w:r w:rsidR="003C199A">
          <w:rPr>
            <w:szCs w:val="24"/>
          </w:rPr>
          <w:t>CCh</w:t>
        </w:r>
        <w:proofErr w:type="spellEnd"/>
        <w:r w:rsidR="003C199A">
          <w:rPr>
            <w:szCs w:val="24"/>
          </w:rPr>
          <w:t xml:space="preserve">) were simulated by </w:t>
        </w:r>
      </w:ins>
      <w:ins w:id="89" w:author="Makarand " w:date="2021-04-07T22:04:00Z">
        <w:r w:rsidR="003C199A">
          <w:rPr>
            <w:szCs w:val="24"/>
          </w:rPr>
          <w:t xml:space="preserve">scaling the maximum conductance of </w:t>
        </w:r>
        <w:proofErr w:type="spellStart"/>
        <w:r w:rsidR="003C199A">
          <w:rPr>
            <w:szCs w:val="24"/>
          </w:rPr>
          <w:t>I</w:t>
        </w:r>
        <w:r w:rsidR="003C199A" w:rsidRPr="00620F3E">
          <w:rPr>
            <w:szCs w:val="24"/>
            <w:vertAlign w:val="subscript"/>
          </w:rPr>
          <w:t>KACh</w:t>
        </w:r>
        <w:proofErr w:type="spellEnd"/>
        <w:r w:rsidR="003C199A">
          <w:rPr>
            <w:szCs w:val="24"/>
          </w:rPr>
          <w:t xml:space="preserve"> by </w:t>
        </w:r>
      </w:ins>
      <w:ins w:id="90" w:author="Makarand " w:date="2021-04-07T22:06:00Z">
        <w:r w:rsidR="003C199A">
          <w:rPr>
            <w:szCs w:val="24"/>
          </w:rPr>
          <w:t xml:space="preserve">200%. The effects of </w:t>
        </w:r>
        <w:r w:rsidR="003C199A" w:rsidRPr="00583764">
          <w:rPr>
            <w:szCs w:val="24"/>
          </w:rPr>
          <w:t>4-aminopyridine (4-AP)</w:t>
        </w:r>
      </w:ins>
      <w:ins w:id="91" w:author="Makarand " w:date="2021-04-07T22:07:00Z">
        <w:r w:rsidR="003C199A">
          <w:rPr>
            <w:szCs w:val="24"/>
          </w:rPr>
          <w:t xml:space="preserve"> were simulated by </w:t>
        </w:r>
      </w:ins>
      <w:ins w:id="92" w:author="Makarand " w:date="2021-04-13T10:27:00Z">
        <w:r w:rsidR="0033524E">
          <w:rPr>
            <w:szCs w:val="24"/>
          </w:rPr>
          <w:t xml:space="preserve">varying levels of </w:t>
        </w:r>
      </w:ins>
      <w:proofErr w:type="spellStart"/>
      <w:ins w:id="93" w:author="Makarand " w:date="2021-04-07T22:07:00Z">
        <w:r w:rsidR="003C199A">
          <w:rPr>
            <w:szCs w:val="24"/>
          </w:rPr>
          <w:t>I</w:t>
        </w:r>
        <w:r w:rsidR="003C199A" w:rsidRPr="00620F3E">
          <w:rPr>
            <w:szCs w:val="24"/>
            <w:vertAlign w:val="subscript"/>
          </w:rPr>
          <w:t>Kur</w:t>
        </w:r>
      </w:ins>
      <w:proofErr w:type="spellEnd"/>
      <w:ins w:id="94" w:author="Makarand " w:date="2021-04-13T10:28:00Z">
        <w:r w:rsidR="0033524E">
          <w:rPr>
            <w:szCs w:val="24"/>
          </w:rPr>
          <w:t xml:space="preserve"> block.</w:t>
        </w:r>
      </w:ins>
      <w:ins w:id="95" w:author="Makarand " w:date="2021-04-07T22:07:00Z">
        <w:r w:rsidR="003C199A">
          <w:rPr>
            <w:szCs w:val="24"/>
          </w:rPr>
          <w:t xml:space="preserve"> </w:t>
        </w:r>
      </w:ins>
    </w:p>
    <w:p w14:paraId="66D6AD5C" w14:textId="77777777" w:rsidR="00427B4E" w:rsidRPr="00427B4E" w:rsidRDefault="00427B4E" w:rsidP="00135580">
      <w:pPr>
        <w:pStyle w:val="Heading2"/>
        <w:tabs>
          <w:tab w:val="clear" w:pos="1737"/>
          <w:tab w:val="num" w:pos="720"/>
        </w:tabs>
        <w:ind w:hanging="1737"/>
      </w:pPr>
      <w:r w:rsidRPr="00427B4E">
        <w:t>Model Parametrization</w:t>
      </w:r>
    </w:p>
    <w:p w14:paraId="54C5907E" w14:textId="35F60D33" w:rsidR="00427B4E" w:rsidRPr="00427B4E" w:rsidRDefault="00427B4E" w:rsidP="00427B4E">
      <w:pPr>
        <w:jc w:val="both"/>
        <w:rPr>
          <w:szCs w:val="24"/>
        </w:rPr>
      </w:pPr>
      <w:r w:rsidRPr="00427B4E">
        <w:rPr>
          <w:szCs w:val="24"/>
        </w:rPr>
        <w:t xml:space="preserve">Characteristic equations for the five currents were parametrized over which the optimization was done. For each ionic current optimization, parametrization was executed by converting scaling coefficients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xi</m:t>
            </m:r>
          </m:sub>
        </m:sSub>
      </m:oMath>
      <w:r w:rsidRPr="00427B4E">
        <w:rPr>
          <w:szCs w:val="24"/>
        </w:rPr>
        <w:t>) and half-activation/ inactivation voltages (</w:t>
      </w: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xi</m:t>
            </m:r>
          </m:sub>
        </m:sSub>
      </m:oMath>
      <w:r w:rsidRPr="00427B4E">
        <w:rPr>
          <w:szCs w:val="24"/>
        </w:rPr>
        <w:t>) and slopes (</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xi</m:t>
            </m:r>
          </m:sub>
        </m:sSub>
      </m:oMath>
      <w:r w:rsidRPr="00427B4E">
        <w:rPr>
          <w:szCs w:val="24"/>
        </w:rPr>
        <w:t xml:space="preserve">) of the sigmoidal gating equations into free parameters as presented in Equation 2 below. </w:t>
      </w:r>
    </w:p>
    <w:bookmarkStart w:id="96" w:name="_Hlk45061187"/>
    <w:p w14:paraId="3A450518" w14:textId="2C641E48" w:rsidR="00427B4E" w:rsidRPr="00427B4E" w:rsidRDefault="00620F3E" w:rsidP="00AE5ADC">
      <w:pPr>
        <w:ind w:firstLine="720"/>
        <w:jc w:val="both"/>
        <w:rPr>
          <w:szCs w:val="24"/>
        </w:rPr>
      </w:pPr>
      <m:oMath>
        <m:sSub>
          <m:sSubPr>
            <m:ctrlPr>
              <w:rPr>
                <w:rFonts w:ascii="Cambria Math" w:hAnsi="Cambria Math"/>
                <w:i/>
                <w:szCs w:val="24"/>
              </w:rPr>
            </m:ctrlPr>
          </m:sSubPr>
          <m:e>
            <m:r>
              <w:rPr>
                <w:rFonts w:ascii="Cambria Math" w:hAnsi="Cambria Math"/>
                <w:szCs w:val="24"/>
              </w:rPr>
              <m:t>α</m:t>
            </m:r>
          </m:e>
          <m:sub>
            <m:r>
              <w:rPr>
                <w:rFonts w:ascii="Cambria Math" w:hAnsi="Cambria Math"/>
                <w:szCs w:val="24"/>
              </w:rPr>
              <m:t>xi</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m</m:t>
                </m:r>
              </m:sub>
            </m:sSub>
          </m:e>
        </m:d>
        <m:r>
          <m:rPr>
            <m:lit/>
          </m:rP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xi</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m</m:t>
                </m:r>
              </m:sub>
            </m:sSub>
          </m:e>
        </m:d>
        <m:r>
          <w:rPr>
            <w:rFonts w:ascii="Cambria Math" w:hAnsi="Cambria Math"/>
            <w:szCs w:val="24"/>
          </w:rPr>
          <m:t>=</m:t>
        </m:r>
        <m:f>
          <m:fPr>
            <m:ctrlPr>
              <w:rPr>
                <w:rFonts w:ascii="Cambria Math" w:hAnsi="Cambria Math"/>
                <w:i/>
                <w:szCs w:val="24"/>
              </w:rPr>
            </m:ctrlPr>
          </m:fPr>
          <m:num>
            <m:sSub>
              <m:sSubPr>
                <m:ctrlPr>
                  <w:rPr>
                    <w:rFonts w:ascii="Cambria Math" w:hAnsi="Cambria Math"/>
                    <w:b/>
                    <w:bCs/>
                    <w:i/>
                    <w:szCs w:val="24"/>
                  </w:rPr>
                </m:ctrlPr>
              </m:sSubPr>
              <m:e>
                <m:r>
                  <m:rPr>
                    <m:sty m:val="bi"/>
                  </m:rPr>
                  <w:rPr>
                    <w:rFonts w:ascii="Cambria Math" w:hAnsi="Cambria Math"/>
                    <w:szCs w:val="24"/>
                  </w:rPr>
                  <m:t>a</m:t>
                </m:r>
              </m:e>
              <m:sub>
                <m:r>
                  <m:rPr>
                    <m:sty m:val="bi"/>
                  </m:rPr>
                  <w:rPr>
                    <w:rFonts w:ascii="Cambria Math" w:hAnsi="Cambria Math"/>
                    <w:szCs w:val="24"/>
                  </w:rPr>
                  <m:t>xi</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m</m:t>
                    </m:r>
                  </m:sub>
                </m:sSub>
                <m:r>
                  <w:rPr>
                    <w:rFonts w:ascii="Cambria Math" w:hAnsi="Cambria Math"/>
                    <w:szCs w:val="24"/>
                  </w:rPr>
                  <m:t>-</m:t>
                </m:r>
                <m:sSub>
                  <m:sSubPr>
                    <m:ctrlPr>
                      <w:rPr>
                        <w:rFonts w:ascii="Cambria Math" w:hAnsi="Cambria Math"/>
                        <w:b/>
                        <w:bCs/>
                        <w:i/>
                        <w:szCs w:val="24"/>
                      </w:rPr>
                    </m:ctrlPr>
                  </m:sSubPr>
                  <m:e>
                    <m:r>
                      <m:rPr>
                        <m:sty m:val="bi"/>
                      </m:rPr>
                      <w:rPr>
                        <w:rFonts w:ascii="Cambria Math" w:hAnsi="Cambria Math"/>
                        <w:szCs w:val="24"/>
                      </w:rPr>
                      <m:t>b</m:t>
                    </m:r>
                  </m:e>
                  <m:sub>
                    <m:r>
                      <m:rPr>
                        <m:sty m:val="bi"/>
                      </m:rPr>
                      <w:rPr>
                        <w:rFonts w:ascii="Cambria Math" w:hAnsi="Cambria Math"/>
                        <w:szCs w:val="24"/>
                      </w:rPr>
                      <m:t>xi</m:t>
                    </m:r>
                  </m:sub>
                </m:sSub>
              </m:e>
            </m:d>
          </m:num>
          <m:den>
            <m: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m</m:t>
                        </m:r>
                      </m:sub>
                    </m:sSub>
                    <m:r>
                      <w:rPr>
                        <w:rFonts w:ascii="Cambria Math" w:hAnsi="Cambria Math"/>
                        <w:szCs w:val="24"/>
                      </w:rPr>
                      <m:t>-</m:t>
                    </m:r>
                    <m:sSub>
                      <m:sSubPr>
                        <m:ctrlPr>
                          <w:rPr>
                            <w:rFonts w:ascii="Cambria Math" w:hAnsi="Cambria Math"/>
                            <w:b/>
                            <w:bCs/>
                            <w:i/>
                            <w:szCs w:val="24"/>
                          </w:rPr>
                        </m:ctrlPr>
                      </m:sSubPr>
                      <m:e>
                        <m:r>
                          <m:rPr>
                            <m:sty m:val="bi"/>
                          </m:rPr>
                          <w:rPr>
                            <w:rFonts w:ascii="Cambria Math" w:hAnsi="Cambria Math"/>
                            <w:szCs w:val="24"/>
                          </w:rPr>
                          <m:t>b</m:t>
                        </m:r>
                      </m:e>
                      <m:sub>
                        <m:r>
                          <m:rPr>
                            <m:sty m:val="bi"/>
                          </m:rPr>
                          <w:rPr>
                            <w:rFonts w:ascii="Cambria Math" w:hAnsi="Cambria Math"/>
                            <w:szCs w:val="24"/>
                          </w:rPr>
                          <m:t>xi</m:t>
                        </m:r>
                      </m:sub>
                    </m:sSub>
                  </m:num>
                  <m:den>
                    <m:sSub>
                      <m:sSubPr>
                        <m:ctrlPr>
                          <w:rPr>
                            <w:rFonts w:ascii="Cambria Math" w:hAnsi="Cambria Math"/>
                            <w:b/>
                            <w:bCs/>
                            <w:i/>
                            <w:szCs w:val="24"/>
                          </w:rPr>
                        </m:ctrlPr>
                      </m:sSubPr>
                      <m:e>
                        <m:r>
                          <m:rPr>
                            <m:sty m:val="bi"/>
                          </m:rPr>
                          <w:rPr>
                            <w:rFonts w:ascii="Cambria Math" w:hAnsi="Cambria Math"/>
                            <w:szCs w:val="24"/>
                          </w:rPr>
                          <m:t>c</m:t>
                        </m:r>
                      </m:e>
                      <m:sub>
                        <m:r>
                          <m:rPr>
                            <m:sty m:val="bi"/>
                          </m:rPr>
                          <w:rPr>
                            <w:rFonts w:ascii="Cambria Math" w:hAnsi="Cambria Math"/>
                            <w:szCs w:val="24"/>
                          </w:rPr>
                          <m:t>xi</m:t>
                        </m:r>
                      </m:sub>
                    </m:sSub>
                  </m:den>
                </m:f>
              </m:e>
            </m:d>
          </m:den>
        </m:f>
      </m:oMath>
      <w:bookmarkEnd w:id="96"/>
      <w:r w:rsidR="00427B4E" w:rsidRPr="00427B4E">
        <w:rPr>
          <w:szCs w:val="24"/>
        </w:rPr>
        <w:tab/>
      </w:r>
      <w:r w:rsidR="00427B4E" w:rsidRPr="00427B4E">
        <w:rPr>
          <w:szCs w:val="24"/>
        </w:rPr>
        <w:tab/>
      </w:r>
      <w:r w:rsidR="00427B4E" w:rsidRPr="00427B4E">
        <w:rPr>
          <w:szCs w:val="24"/>
        </w:rPr>
        <w:tab/>
      </w:r>
      <w:r w:rsidR="00427B4E" w:rsidRPr="00427B4E">
        <w:rPr>
          <w:szCs w:val="24"/>
        </w:rPr>
        <w:tab/>
        <w:t>(2)</w:t>
      </w:r>
    </w:p>
    <w:p w14:paraId="04E142F6" w14:textId="77777777" w:rsidR="00427B4E" w:rsidRPr="00427B4E" w:rsidRDefault="00427B4E" w:rsidP="00427B4E">
      <w:pPr>
        <w:jc w:val="both"/>
        <w:rPr>
          <w:szCs w:val="24"/>
        </w:rPr>
      </w:pPr>
      <w:r w:rsidRPr="00427B4E">
        <w:rPr>
          <w:szCs w:val="24"/>
        </w:rPr>
        <w:t xml:space="preserve">Parameter sets for each current were bundled as chromosomes and optimized heuristically by the genetic algorithm (described next). Accordingly, 20, 18, 20, 6, and 7 free parameters were created for equations of </w:t>
      </w:r>
      <w:proofErr w:type="spellStart"/>
      <w:r w:rsidRPr="00427B4E">
        <w:rPr>
          <w:szCs w:val="24"/>
        </w:rPr>
        <w:t>I</w:t>
      </w:r>
      <w:r w:rsidRPr="00427B4E">
        <w:rPr>
          <w:szCs w:val="24"/>
          <w:vertAlign w:val="subscript"/>
        </w:rPr>
        <w:t>Na</w:t>
      </w:r>
      <w:proofErr w:type="spellEnd"/>
      <w:r w:rsidRPr="00427B4E">
        <w:rPr>
          <w:szCs w:val="24"/>
        </w:rPr>
        <w:t>, I</w:t>
      </w:r>
      <w:r w:rsidRPr="00427B4E">
        <w:rPr>
          <w:szCs w:val="24"/>
          <w:vertAlign w:val="subscript"/>
        </w:rPr>
        <w:t>to</w:t>
      </w:r>
      <w:r w:rsidRPr="00427B4E">
        <w:rPr>
          <w:szCs w:val="24"/>
        </w:rPr>
        <w:t xml:space="preserve">, </w:t>
      </w:r>
      <w:proofErr w:type="spellStart"/>
      <w:r w:rsidRPr="00427B4E">
        <w:rPr>
          <w:szCs w:val="24"/>
        </w:rPr>
        <w:t>I</w:t>
      </w:r>
      <w:r w:rsidRPr="00427B4E">
        <w:rPr>
          <w:szCs w:val="24"/>
          <w:vertAlign w:val="subscript"/>
        </w:rPr>
        <w:t>Kr</w:t>
      </w:r>
      <w:proofErr w:type="spellEnd"/>
      <w:r w:rsidRPr="00427B4E">
        <w:rPr>
          <w:szCs w:val="24"/>
        </w:rPr>
        <w:t xml:space="preserve">, </w:t>
      </w:r>
      <w:proofErr w:type="spellStart"/>
      <w:r w:rsidRPr="00427B4E">
        <w:rPr>
          <w:szCs w:val="24"/>
        </w:rPr>
        <w:t>I</w:t>
      </w:r>
      <w:r w:rsidRPr="00427B4E">
        <w:rPr>
          <w:szCs w:val="24"/>
          <w:vertAlign w:val="subscript"/>
        </w:rPr>
        <w:t>CaL</w:t>
      </w:r>
      <w:proofErr w:type="spellEnd"/>
      <w:r w:rsidRPr="00427B4E">
        <w:rPr>
          <w:szCs w:val="24"/>
        </w:rPr>
        <w:t xml:space="preserve"> and I</w:t>
      </w:r>
      <w:r w:rsidRPr="00427B4E">
        <w:rPr>
          <w:szCs w:val="24"/>
          <w:vertAlign w:val="subscript"/>
        </w:rPr>
        <w:t>f</w:t>
      </w:r>
      <w:r w:rsidRPr="00427B4E">
        <w:rPr>
          <w:szCs w:val="24"/>
        </w:rPr>
        <w:t>, respectively. Detailed parametric equations for each current are given in the Online Supplement.</w:t>
      </w:r>
    </w:p>
    <w:p w14:paraId="50D297A8" w14:textId="77777777" w:rsidR="00427B4E" w:rsidRPr="00427B4E" w:rsidRDefault="00427B4E" w:rsidP="00135580">
      <w:pPr>
        <w:pStyle w:val="Heading2"/>
        <w:tabs>
          <w:tab w:val="clear" w:pos="1737"/>
          <w:tab w:val="num" w:pos="720"/>
        </w:tabs>
        <w:ind w:hanging="1737"/>
      </w:pPr>
      <w:r w:rsidRPr="00427B4E">
        <w:t>The Genetic Algorithm Protocol</w:t>
      </w:r>
    </w:p>
    <w:p w14:paraId="3A10DC07" w14:textId="77777777" w:rsidR="00427B4E" w:rsidRPr="00427B4E" w:rsidRDefault="00427B4E" w:rsidP="00427B4E">
      <w:pPr>
        <w:jc w:val="both"/>
        <w:rPr>
          <w:szCs w:val="24"/>
        </w:rPr>
      </w:pPr>
      <w:r w:rsidRPr="00427B4E">
        <w:rPr>
          <w:szCs w:val="24"/>
        </w:rPr>
        <w:t>Myriads of GA protocols can be formulated by manipulating population size, fitness criterion, number of generations, crossover, and mutation schemes. A description of the GA protocol adopted, and its implementation are discussed in this section.</w:t>
      </w:r>
    </w:p>
    <w:p w14:paraId="33D5C3C6" w14:textId="77777777" w:rsidR="00427B4E" w:rsidRPr="00427B4E" w:rsidRDefault="00427B4E" w:rsidP="00427B4E">
      <w:pPr>
        <w:jc w:val="both"/>
        <w:rPr>
          <w:szCs w:val="24"/>
        </w:rPr>
      </w:pPr>
      <w:r w:rsidRPr="00427B4E">
        <w:rPr>
          <w:szCs w:val="24"/>
        </w:rPr>
        <w:t>A starting population was initialized by generating individuals composed of genes selected randomly from a uniformly distributed interval. Constraints (interval limits) were chosen such that the existing model parameter values were contained in the range. The rationale behind this was to initialize the search from a physiologically feasible solution space, as there exists the caveat of multiple individual solutions producing the same/ similar model effects. The initial population is, thus, governed mathematically by;</w:t>
      </w:r>
    </w:p>
    <w:p w14:paraId="2AC4447E" w14:textId="0793858D" w:rsidR="00427B4E" w:rsidRPr="00427B4E" w:rsidRDefault="00620F3E" w:rsidP="00AE5ADC">
      <w:pPr>
        <w:ind w:firstLine="720"/>
        <w:jc w:val="both"/>
        <w:rPr>
          <w:szCs w:val="24"/>
        </w:rPr>
      </w:pPr>
      <m:oMath>
        <m:sSup>
          <m:sSupPr>
            <m:ctrlPr>
              <w:rPr>
                <w:rFonts w:ascii="Cambria Math" w:hAnsi="Cambria Math"/>
                <w:i/>
                <w:szCs w:val="24"/>
              </w:rPr>
            </m:ctrlPr>
          </m:sSupPr>
          <m:e>
            <m:r>
              <w:rPr>
                <w:rFonts w:ascii="Cambria Math" w:hAnsi="Cambria Math"/>
                <w:szCs w:val="24"/>
              </w:rPr>
              <m:t>ρ</m:t>
            </m:r>
          </m:e>
          <m:sup>
            <m:r>
              <m:rPr>
                <m:lit/>
              </m:rPr>
              <w:rPr>
                <w:rFonts w:ascii="Cambria Math" w:hAnsi="Cambria Math"/>
                <w:szCs w:val="24"/>
              </w:rPr>
              <m:t>{</m:t>
            </m:r>
            <m:r>
              <w:rPr>
                <w:rFonts w:ascii="Cambria Math" w:hAnsi="Cambria Math"/>
                <w:szCs w:val="24"/>
              </w:rPr>
              <m:t>0</m:t>
            </m:r>
            <m:r>
              <m:rPr>
                <m:lit/>
              </m:rPr>
              <w:rPr>
                <w:rFonts w:ascii="Cambria Math" w:hAnsi="Cambria Math"/>
                <w:szCs w:val="24"/>
              </w:rPr>
              <m:t>}</m:t>
            </m:r>
          </m:sup>
        </m:sSup>
        <m:r>
          <w:rPr>
            <w:rFonts w:ascii="Cambria Math" w:hAnsi="Cambria Math"/>
            <w:szCs w:val="24"/>
          </w:rPr>
          <m:t>∈</m:t>
        </m:r>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1-</m:t>
                </m:r>
                <m:sSub>
                  <m:sSubPr>
                    <m:ctrlPr>
                      <w:rPr>
                        <w:rFonts w:ascii="Cambria Math" w:hAnsi="Cambria Math"/>
                        <w:i/>
                        <w:szCs w:val="24"/>
                      </w:rPr>
                    </m:ctrlPr>
                  </m:sSubPr>
                  <m:e>
                    <m:r>
                      <w:rPr>
                        <w:rFonts w:ascii="Cambria Math" w:hAnsi="Cambria Math"/>
                        <w:szCs w:val="24"/>
                      </w:rPr>
                      <m:t>λ</m:t>
                    </m:r>
                  </m:e>
                  <m:sub>
                    <m:r>
                      <w:rPr>
                        <w:rFonts w:ascii="Cambria Math" w:hAnsi="Cambria Math"/>
                        <w:szCs w:val="24"/>
                      </w:rPr>
                      <m:t>a</m:t>
                    </m:r>
                  </m:sub>
                </m:sSub>
              </m:e>
            </m:d>
            <m:r>
              <w:rPr>
                <w:rFonts w:ascii="Cambria Math" w:hAnsi="Cambria Math"/>
                <w:szCs w:val="24"/>
              </w:rPr>
              <m:t>θ,</m:t>
            </m:r>
            <m:d>
              <m:dPr>
                <m:ctrlPr>
                  <w:rPr>
                    <w:rFonts w:ascii="Cambria Math" w:hAnsi="Cambria Math"/>
                    <w:i/>
                    <w:szCs w:val="24"/>
                  </w:rPr>
                </m:ctrlPr>
              </m:dPr>
              <m:e>
                <m:r>
                  <w:rPr>
                    <w:rFonts w:ascii="Cambria Math" w:hAnsi="Cambria Math"/>
                    <w:szCs w:val="24"/>
                  </w:rPr>
                  <m:t>1+</m:t>
                </m:r>
                <m:sSub>
                  <m:sSubPr>
                    <m:ctrlPr>
                      <w:rPr>
                        <w:rFonts w:ascii="Cambria Math" w:hAnsi="Cambria Math"/>
                        <w:i/>
                        <w:szCs w:val="24"/>
                      </w:rPr>
                    </m:ctrlPr>
                  </m:sSubPr>
                  <m:e>
                    <m:r>
                      <w:rPr>
                        <w:rFonts w:ascii="Cambria Math" w:hAnsi="Cambria Math"/>
                        <w:szCs w:val="24"/>
                      </w:rPr>
                      <m:t>λ</m:t>
                    </m:r>
                  </m:e>
                  <m:sub>
                    <m:r>
                      <w:rPr>
                        <w:rFonts w:ascii="Cambria Math" w:hAnsi="Cambria Math"/>
                        <w:szCs w:val="24"/>
                      </w:rPr>
                      <m:t>a</m:t>
                    </m:r>
                  </m:sub>
                </m:sSub>
              </m:e>
            </m:d>
            <m:r>
              <w:rPr>
                <w:rFonts w:ascii="Cambria Math" w:hAnsi="Cambria Math"/>
                <w:szCs w:val="24"/>
              </w:rPr>
              <m:t>θ</m:t>
            </m:r>
          </m:e>
        </m:d>
      </m:oMath>
      <w:r w:rsidR="00427B4E" w:rsidRPr="00427B4E">
        <w:rPr>
          <w:szCs w:val="24"/>
        </w:rPr>
        <w:tab/>
      </w:r>
      <w:r w:rsidR="00427B4E" w:rsidRPr="00427B4E">
        <w:rPr>
          <w:szCs w:val="24"/>
        </w:rPr>
        <w:tab/>
      </w:r>
      <w:r w:rsidR="008C4620">
        <w:rPr>
          <w:szCs w:val="24"/>
        </w:rPr>
        <w:tab/>
      </w:r>
      <w:r w:rsidR="008C4620">
        <w:rPr>
          <w:szCs w:val="24"/>
        </w:rPr>
        <w:tab/>
      </w:r>
      <w:r w:rsidR="00427B4E" w:rsidRPr="00427B4E">
        <w:rPr>
          <w:szCs w:val="24"/>
        </w:rPr>
        <w:t>(3)</w:t>
      </w:r>
    </w:p>
    <w:p w14:paraId="46846D24" w14:textId="00C830F3" w:rsidR="00427B4E" w:rsidRPr="00427B4E" w:rsidRDefault="00427B4E" w:rsidP="00427B4E">
      <w:pPr>
        <w:jc w:val="both"/>
        <w:rPr>
          <w:szCs w:val="24"/>
        </w:rPr>
      </w:pPr>
      <w:r w:rsidRPr="00427B4E">
        <w:rPr>
          <w:szCs w:val="24"/>
        </w:rPr>
        <w:t xml:space="preserve">where </w:t>
      </w:r>
      <m:oMath>
        <m:sSup>
          <m:sSupPr>
            <m:ctrlPr>
              <w:rPr>
                <w:rFonts w:ascii="Cambria Math" w:hAnsi="Cambria Math"/>
                <w:i/>
                <w:szCs w:val="24"/>
              </w:rPr>
            </m:ctrlPr>
          </m:sSupPr>
          <m:e>
            <m:r>
              <m:rPr>
                <m:sty m:val="p"/>
              </m:rPr>
              <w:rPr>
                <w:rFonts w:ascii="Cambria Math" w:hAnsi="Cambria Math"/>
                <w:szCs w:val="24"/>
              </w:rPr>
              <m:t>ρ</m:t>
            </m:r>
            <m:ctrlPr>
              <w:rPr>
                <w:rFonts w:ascii="Cambria Math" w:hAnsi="Cambria Math"/>
                <w:szCs w:val="24"/>
              </w:rPr>
            </m:ctrlPr>
          </m:e>
          <m:sup>
            <m:r>
              <m:rPr>
                <m:lit/>
              </m:rPr>
              <w:rPr>
                <w:rFonts w:ascii="Cambria Math" w:hAnsi="Cambria Math"/>
                <w:szCs w:val="24"/>
              </w:rPr>
              <m:t>{</m:t>
            </m:r>
            <m:r>
              <w:rPr>
                <w:rFonts w:ascii="Cambria Math" w:hAnsi="Cambria Math"/>
                <w:szCs w:val="24"/>
              </w:rPr>
              <m:t>0</m:t>
            </m:r>
            <m:r>
              <m:rPr>
                <m:lit/>
              </m:rPr>
              <w:rPr>
                <w:rFonts w:ascii="Cambria Math" w:hAnsi="Cambria Math"/>
                <w:szCs w:val="24"/>
              </w:rPr>
              <m:t>}</m:t>
            </m:r>
          </m:sup>
        </m:sSup>
      </m:oMath>
      <w:r w:rsidRPr="00427B4E">
        <w:rPr>
          <w:szCs w:val="24"/>
        </w:rPr>
        <w:t xml:space="preserve"> is the stochastic-drawn initial population parameter set, </w:t>
      </w:r>
      <m:oMath>
        <m:sSub>
          <m:sSubPr>
            <m:ctrlPr>
              <w:rPr>
                <w:rFonts w:ascii="Cambria Math" w:hAnsi="Cambria Math"/>
                <w:i/>
                <w:szCs w:val="24"/>
              </w:rPr>
            </m:ctrlPr>
          </m:sSubPr>
          <m:e>
            <m:r>
              <w:rPr>
                <w:rFonts w:ascii="Cambria Math" w:hAnsi="Cambria Math"/>
                <w:szCs w:val="24"/>
              </w:rPr>
              <m:t>λ</m:t>
            </m:r>
          </m:e>
          <m:sub>
            <m:r>
              <w:rPr>
                <w:rFonts w:ascii="Cambria Math" w:hAnsi="Cambria Math"/>
                <w:szCs w:val="24"/>
              </w:rPr>
              <m:t>a</m:t>
            </m:r>
          </m:sub>
        </m:sSub>
      </m:oMath>
      <w:r w:rsidRPr="00427B4E">
        <w:rPr>
          <w:szCs w:val="24"/>
        </w:rPr>
        <w:t xml:space="preserve"> is the initial population gene range width determination constant and </w:t>
      </w:r>
      <m:oMath>
        <m:r>
          <m:rPr>
            <m:sty m:val="p"/>
          </m:rPr>
          <w:rPr>
            <w:rFonts w:ascii="Cambria Math" w:hAnsi="Cambria Math"/>
            <w:szCs w:val="24"/>
          </w:rPr>
          <m:t>θ</m:t>
        </m:r>
      </m:oMath>
      <w:r w:rsidRPr="00427B4E">
        <w:rPr>
          <w:szCs w:val="24"/>
        </w:rPr>
        <w:t xml:space="preserve"> is the original model parameter. The condition was applied to genes in all chromosomes in the generation. Superscripts in format </w:t>
      </w:r>
      <m:oMath>
        <m:r>
          <w:rPr>
            <w:rFonts w:ascii="Cambria Math" w:hAnsi="Cambria Math"/>
            <w:szCs w:val="24"/>
          </w:rPr>
          <m:t>{x}</m:t>
        </m:r>
      </m:oMath>
      <w:r w:rsidRPr="00427B4E">
        <w:rPr>
          <w:szCs w:val="24"/>
        </w:rPr>
        <w:t xml:space="preserve"> through this paper indicates the generation number.</w:t>
      </w:r>
    </w:p>
    <w:p w14:paraId="615BCFF9" w14:textId="2D62B49C" w:rsidR="00427B4E" w:rsidRPr="00427B4E" w:rsidRDefault="00427B4E" w:rsidP="00427B4E">
      <w:pPr>
        <w:jc w:val="both"/>
        <w:rPr>
          <w:szCs w:val="24"/>
        </w:rPr>
      </w:pPr>
      <w:r w:rsidRPr="00427B4E">
        <w:rPr>
          <w:szCs w:val="24"/>
        </w:rPr>
        <w:t xml:space="preserve">Population size of 10 </w:t>
      </w:r>
      <w:r w:rsidRPr="00427B4E">
        <w:rPr>
          <w:szCs w:val="24"/>
        </w:rPr>
        <w:sym w:font="Symbol" w:char="F0B4"/>
      </w:r>
      <w:r w:rsidRPr="00427B4E">
        <w:rPr>
          <w:szCs w:val="24"/>
        </w:rPr>
        <w:t xml:space="preserve"> </w:t>
      </w:r>
      <w:r w:rsidRPr="00AE5ADC">
        <w:rPr>
          <w:i/>
          <w:iCs/>
          <w:szCs w:val="24"/>
        </w:rPr>
        <w:t>Chromosome size</w:t>
      </w:r>
      <w:r w:rsidRPr="00427B4E">
        <w:rPr>
          <w:szCs w:val="24"/>
        </w:rPr>
        <w:t xml:space="preserve"> was chosen based on the recommendation by </w:t>
      </w:r>
      <w:proofErr w:type="spellStart"/>
      <w:r w:rsidRPr="00427B4E">
        <w:rPr>
          <w:szCs w:val="24"/>
        </w:rPr>
        <w:t>Storn</w:t>
      </w:r>
      <w:proofErr w:type="spellEnd"/>
      <w:r w:rsidRPr="00427B4E">
        <w:rPr>
          <w:szCs w:val="24"/>
        </w:rPr>
        <w:t xml:space="preserve"> et al. </w:t>
      </w:r>
      <w:r w:rsidRPr="00427B4E">
        <w:rPr>
          <w:szCs w:val="24"/>
        </w:rPr>
        <w:fldChar w:fldCharType="begin" w:fldLock="1"/>
      </w:r>
      <w:r w:rsidR="0039365C">
        <w:rPr>
          <w:szCs w:val="24"/>
        </w:rPr>
        <w:instrText>ADDIN CSL_CITATION {"citationItems":[{"id":"ITEM-1","itemData":{"DOI":"10.1109/nafips.1996.534789","abstract":"Differential Evolution (DE) has recently proven to be an efficient method for optimizing real-valued multi-modal objective functions. Besides its good convergence properties and suitability for parallelization, DE's main assets are its conceptual simplicity and ease of use. This paper describes several variants of DE and elaborates on the choice of DE's control parameters which corresponds to the application of fuzzy rules. Finally the design of a howling removal unit with DE is described to provide a real-world example for DE's applicability.","author":[{"dropping-particle":"","family":"Storn","given":"Rainer","non-dropping-particle":"","parse-names":false,"suffix":""}],"container-title":"Biennial Conference of the North American Fuzzy Information Processing Society - NAFIPS","id":"ITEM-1","issued":{"date-parts":[["1996"]]},"page":"519-523","publisher":"IEEE","title":"On the usage of differential evolution for function optimization","type":"paper-conference"},"uris":["http://www.mendeley.com/documents/?uuid=a3370d84-d01b-35ab-882a-2e8fdf3da1fe","http://www.mendeley.com/documents/?uuid=8ef40b55-4436-43af-92ee-09210ff7d8ea"]}],"mendeley":{"formattedCitation":"[36]","plainTextFormattedCitation":"[36]","previouslyFormattedCitation":"[36]"},"properties":{"noteIndex":0},"schema":"https://github.com/citation-style-language/schema/raw/master/csl-citation.json"}</w:instrText>
      </w:r>
      <w:r w:rsidRPr="00427B4E">
        <w:rPr>
          <w:szCs w:val="24"/>
        </w:rPr>
        <w:fldChar w:fldCharType="separate"/>
      </w:r>
      <w:r w:rsidR="00580977" w:rsidRPr="00580977">
        <w:rPr>
          <w:noProof/>
          <w:szCs w:val="24"/>
        </w:rPr>
        <w:t>[36]</w:t>
      </w:r>
      <w:r w:rsidRPr="00427B4E">
        <w:rPr>
          <w:szCs w:val="24"/>
        </w:rPr>
        <w:fldChar w:fldCharType="end"/>
      </w:r>
      <w:r w:rsidRPr="00427B4E">
        <w:rPr>
          <w:szCs w:val="24"/>
        </w:rPr>
        <w:t xml:space="preserve">. However, an exception of reduced population size was made in the case of extended computational runtime, which in turn was limited by the number of processors available (28 cores per </w:t>
      </w:r>
      <w:r w:rsidRPr="00427B4E">
        <w:rPr>
          <w:szCs w:val="24"/>
        </w:rPr>
        <w:lastRenderedPageBreak/>
        <w:t xml:space="preserve">node for the Ohio Supercomputer (OSC) HPC clusters </w:t>
      </w:r>
      <w:r w:rsidRPr="00427B4E">
        <w:rPr>
          <w:szCs w:val="24"/>
        </w:rPr>
        <w:fldChar w:fldCharType="begin" w:fldLock="1"/>
      </w:r>
      <w:r w:rsidR="0039365C">
        <w:rPr>
          <w:szCs w:val="24"/>
        </w:rPr>
        <w:instrText>ADDIN CSL_CITATION {"citationItems":[{"id":"ITEM-1","itemData":{"abstract":"Ohio Supercomputer center","author":[{"dropping-particle":"","family":"Center","given":"Ohio Supercomputer","non-dropping-particle":"","parse-names":false,"suffix":""}],"container-title":"Ohio Supercomputer Center","id":"ITEM-1","issued":{"date-parts":[["1987"]]},"page":"Columbus, OH","title":"Ohio Supercomputer Center","type":"article"},"uris":["http://www.mendeley.com/documents/?uuid=b2002b32-19c8-464c-be01-819c8b17b8e8","http://www.mendeley.com/documents/?uuid=ee62a2d1-3740-4661-b5b8-f5116f1b3700"]}],"mendeley":{"formattedCitation":"[37]","plainTextFormattedCitation":"[37]","previouslyFormattedCitation":"[37]"},"properties":{"noteIndex":0},"schema":"https://github.com/citation-style-language/schema/raw/master/csl-citation.json"}</w:instrText>
      </w:r>
      <w:r w:rsidRPr="00427B4E">
        <w:rPr>
          <w:szCs w:val="24"/>
        </w:rPr>
        <w:fldChar w:fldCharType="separate"/>
      </w:r>
      <w:r w:rsidR="00580977" w:rsidRPr="00580977">
        <w:rPr>
          <w:noProof/>
          <w:szCs w:val="24"/>
        </w:rPr>
        <w:t>[37]</w:t>
      </w:r>
      <w:r w:rsidRPr="00427B4E">
        <w:rPr>
          <w:szCs w:val="24"/>
        </w:rPr>
        <w:fldChar w:fldCharType="end"/>
      </w:r>
      <w:r w:rsidRPr="00427B4E">
        <w:rPr>
          <w:szCs w:val="24"/>
        </w:rPr>
        <w:t xml:space="preserve"> and 24 cores per node for the Extreme Science and Engineering Discovery Environment (XSEDE) HPC </w:t>
      </w:r>
      <w:r w:rsidRPr="00427B4E">
        <w:rPr>
          <w:szCs w:val="24"/>
        </w:rPr>
        <w:fldChar w:fldCharType="begin" w:fldLock="1"/>
      </w:r>
      <w:r w:rsidR="0039365C">
        <w:rPr>
          <w:szCs w:val="24"/>
        </w:rPr>
        <w:instrText>ADDIN CSL_CITATION {"citationItems":[{"id":"ITEM-1","itemData":{"DOI":"10.1109/MCSE.2014.80","ISSN":"15219615","abstract":"Computing in science and engineering is now ubiquitous: digital technologies underpin, accelerate, and enable new, even transformational, research in all domains. Access to an array of integrated and well-supported high-end digital services is critical for the advancement of knowledge. Driven by community needs, the Extreme Science and Engineering Discovery Environment (XSEDE) project substantially enhances the productivity of a growing community of scholars, researchers, and engineers (collectively referred to as 'scientists\" throughout this article) through access to advanced digital services that support open research. XSEDE's integrated, comprehensive suite of advanced digital services federates with other high-end facilities and with campus-based resources, serving as the foundation for a national e-science infrastructure ecosystem. XSEDE's e-science infrastructure has tremendous potential for enabling new advancements in research and education. XSEDE's vision is a world of digitally enabled scholars, researchers, and engineers participating in multidisciplinary collaborations to tackle society's grand challenges.","author":[{"dropping-particle":"","family":"Towns","given":"John","non-dropping-particle":"","parse-names":false,"suffix":""},{"dropping-particle":"","family":"Cockerill","given":"Timothy","non-dropping-particle":"","parse-names":false,"suffix":""},{"dropping-particle":"","family":"Dahan","given":"Maytal","non-dropping-particle":"","parse-names":false,"suffix":""},{"dropping-particle":"","family":"Foster","given":"Ian","non-dropping-particle":"","parse-names":false,"suffix":""},{"dropping-particle":"","family":"Gaither","given":"Kelly","non-dropping-particle":"","parse-names":false,"suffix":""},{"dropping-particle":"","family":"Grimshaw","given":"Andrew","non-dropping-particle":"","parse-names":false,"suffix":""},{"dropping-particle":"","family":"Hazlewood","given":"Victor","non-dropping-particle":"","parse-names":false,"suffix":""},{"dropping-particle":"","family":"Lathrop","given":"Scott","non-dropping-particle":"","parse-names":false,"suffix":""},{"dropping-particle":"","family":"Lifka","given":"Dave","non-dropping-particle":"","parse-names":false,"suffix":""},{"dropping-particle":"","family":"Peterson","given":"Gregory D.","non-dropping-particle":"","parse-names":false,"suffix":""},{"dropping-particle":"","family":"Roskies","given":"Ralph","non-dropping-particle":"","parse-names":false,"suffix":""},{"dropping-particle":"","family":"Scott","given":"J. Ray","non-dropping-particle":"","parse-names":false,"suffix":""},{"dropping-particle":"","family":"Wilkens-Diehr","given":"Nancy","non-dropping-particle":"","parse-names":false,"suffix":""}],"container-title":"Computing in Science and Engineering","id":"ITEM-1","issue":"5","issued":{"date-parts":[["2014","9"]]},"page":"62-74","publisher":"IEEE Computer Society","title":"XSEDE: Accelerating scientific discovery","type":"article-journal","volume":"16"},"uris":["http://www.mendeley.com/documents/?uuid=190a3430-db35-384d-82ad-7c8d6868bf5f","http://www.mendeley.com/documents/?uuid=4a71b6b5-2b6f-4f58-a108-1b639fd033f1"]}],"mendeley":{"formattedCitation":"[38]","plainTextFormattedCitation":"[38]","previouslyFormattedCitation":"[38]"},"properties":{"noteIndex":0},"schema":"https://github.com/citation-style-language/schema/raw/master/csl-citation.json"}</w:instrText>
      </w:r>
      <w:r w:rsidRPr="00427B4E">
        <w:rPr>
          <w:szCs w:val="24"/>
        </w:rPr>
        <w:fldChar w:fldCharType="separate"/>
      </w:r>
      <w:r w:rsidR="00580977" w:rsidRPr="00580977">
        <w:rPr>
          <w:noProof/>
          <w:szCs w:val="24"/>
        </w:rPr>
        <w:t>[38]</w:t>
      </w:r>
      <w:r w:rsidRPr="00427B4E">
        <w:rPr>
          <w:szCs w:val="24"/>
        </w:rPr>
        <w:fldChar w:fldCharType="end"/>
      </w:r>
      <w:r w:rsidRPr="00427B4E">
        <w:rPr>
          <w:szCs w:val="24"/>
        </w:rPr>
        <w:t xml:space="preserve">). A detailed algorithmic description of the GA protocol used in fitting the ionic currents is presented in </w:t>
      </w:r>
      <w:r w:rsidR="00AE5ADC">
        <w:rPr>
          <w:szCs w:val="24"/>
        </w:rPr>
        <w:t xml:space="preserve">Figure </w:t>
      </w:r>
      <w:r w:rsidR="008C4620">
        <w:rPr>
          <w:szCs w:val="24"/>
        </w:rPr>
        <w:t>3</w:t>
      </w:r>
      <w:r w:rsidRPr="00427B4E">
        <w:rPr>
          <w:szCs w:val="24"/>
        </w:rPr>
        <w:t>.</w:t>
      </w:r>
    </w:p>
    <w:p w14:paraId="3F62BBDB" w14:textId="3C9BEA7C" w:rsidR="00427B4E" w:rsidRPr="00427B4E" w:rsidRDefault="00427B4E" w:rsidP="00427B4E">
      <w:pPr>
        <w:jc w:val="both"/>
        <w:rPr>
          <w:szCs w:val="24"/>
        </w:rPr>
      </w:pPr>
      <w:r w:rsidRPr="00427B4E">
        <w:rPr>
          <w:szCs w:val="24"/>
        </w:rPr>
        <w:t>The SSE loss or RMSE loss for the IV plot points between model output and experimental data was adopted as the objective function to be minimized to ensure a robust curve</w:t>
      </w:r>
      <w:r>
        <w:rPr>
          <w:szCs w:val="24"/>
        </w:rPr>
        <w:t xml:space="preserve"> </w:t>
      </w:r>
      <w:r w:rsidRPr="00427B4E">
        <w:rPr>
          <w:szCs w:val="24"/>
        </w:rPr>
        <w:t xml:space="preserve">fitting. For adaptive time-step, ordinary differential equation (ODE) solvers available in the SciPy </w:t>
      </w:r>
      <w:proofErr w:type="spellStart"/>
      <w:r w:rsidRPr="00427B4E">
        <w:rPr>
          <w:szCs w:val="24"/>
        </w:rPr>
        <w:t>solve_ivp</w:t>
      </w:r>
      <w:proofErr w:type="spellEnd"/>
      <w:r w:rsidRPr="00427B4E">
        <w:rPr>
          <w:szCs w:val="24"/>
        </w:rPr>
        <w:t xml:space="preserve"> python module – implicit backward difference and </w:t>
      </w:r>
      <w:proofErr w:type="spellStart"/>
      <w:r w:rsidRPr="00427B4E">
        <w:rPr>
          <w:szCs w:val="24"/>
        </w:rPr>
        <w:t>Radau</w:t>
      </w:r>
      <w:proofErr w:type="spellEnd"/>
      <w:r w:rsidRPr="00427B4E">
        <w:rPr>
          <w:szCs w:val="24"/>
        </w:rPr>
        <w:t xml:space="preserve"> </w:t>
      </w:r>
      <w:r w:rsidRPr="00427B4E">
        <w:rPr>
          <w:szCs w:val="24"/>
        </w:rPr>
        <w:fldChar w:fldCharType="begin" w:fldLock="1"/>
      </w:r>
      <w:r w:rsidR="0039365C">
        <w:rPr>
          <w:szCs w:val="24"/>
        </w:rPr>
        <w:instrText>ADDIN CSL_CITATION {"citationItems":[{"id":"ITEM-1","itemData":{"DOI":"10.1007/s006070170013","ISSN":"0010485X","abstract":"This article discusses the numerical solution of a general class of delay differential equations, including stiff problems, differential-algebraic delay equations, and neutral problems. The delays can be state dependent, and they are allowed to become small and vanish during the integration. Difficulties encountered in the implementation of implicit Runge-Kutta methods are explained, and it is shown how they can be overcome. The performance of the resulting code - RADAR5 - is illustrated on several examples, and it is compared to existing programs.","author":[{"dropping-particle":"","family":"Guglielmi","given":"Nicola","non-dropping-particle":"","parse-names":false,"suffix":""},{"dropping-particle":"","family":"Hairer","given":"Ernst","non-dropping-particle":"","parse-names":false,"suffix":""}],"container-title":"Computing (Vienna/New York)","id":"ITEM-1","issue":"1","issued":{"date-parts":[["2001"]]},"page":"1-12","publisher":"Springer","title":"Implementing Radau IIA methods for stiff delay differential equations","type":"article-journal","volume":"67"},"uris":["http://www.mendeley.com/documents/?uuid=40b34aa7-b3e9-3703-ad15-f8e188624700","http://www.mendeley.com/documents/?uuid=2041cb1c-c504-478c-9099-1311603da763"]}],"mendeley":{"formattedCitation":"[39]","plainTextFormattedCitation":"[39]","previouslyFormattedCitation":"[39]"},"properties":{"noteIndex":0},"schema":"https://github.com/citation-style-language/schema/raw/master/csl-citation.json"}</w:instrText>
      </w:r>
      <w:r w:rsidRPr="00427B4E">
        <w:rPr>
          <w:szCs w:val="24"/>
        </w:rPr>
        <w:fldChar w:fldCharType="separate"/>
      </w:r>
      <w:r w:rsidR="00580977" w:rsidRPr="00580977">
        <w:rPr>
          <w:noProof/>
          <w:szCs w:val="24"/>
        </w:rPr>
        <w:t>[39]</w:t>
      </w:r>
      <w:r w:rsidRPr="00427B4E">
        <w:rPr>
          <w:szCs w:val="24"/>
        </w:rPr>
        <w:fldChar w:fldCharType="end"/>
      </w:r>
      <w:r w:rsidRPr="00427B4E">
        <w:rPr>
          <w:szCs w:val="24"/>
        </w:rPr>
        <w:t xml:space="preserve"> methods as well as explicit Runge-</w:t>
      </w:r>
      <w:proofErr w:type="spellStart"/>
      <w:r w:rsidRPr="00427B4E">
        <w:rPr>
          <w:szCs w:val="24"/>
        </w:rPr>
        <w:t>Kutta</w:t>
      </w:r>
      <w:proofErr w:type="spellEnd"/>
      <w:r w:rsidRPr="00427B4E">
        <w:rPr>
          <w:szCs w:val="24"/>
        </w:rPr>
        <w:t xml:space="preserve"> methods </w:t>
      </w:r>
      <w:r w:rsidRPr="00427B4E">
        <w:rPr>
          <w:szCs w:val="24"/>
        </w:rPr>
        <w:fldChar w:fldCharType="begin" w:fldLock="1"/>
      </w:r>
      <w:r w:rsidR="0039365C">
        <w:rPr>
          <w:szCs w:val="24"/>
        </w:rPr>
        <w:instrText>ADDIN CSL_CITATION {"citationItems":[{"id":"ITEM-1","itemData":{"DOI":"10.1016/0771-050X(80)90013-3","ISSN":"0771050X","abstract":"A family of embedded Runge-Kutta formulae RK5 (4) are derived. From these are presented formulae which have (a) 'small' principal truncation terms in the fifth order and (b) extended regions of absolute stability. © 1980.","author":[{"dropping-particle":"","family":"Dormand","given":"J. R.","non-dropping-particle":"","parse-names":false,"suffix":""},{"dropping-particle":"","family":"Prince","given":"P. J.","non-dropping-particle":"","parse-names":false,"suffix":""}],"container-title":"Journal of Computational and Applied Mathematics","id":"ITEM-1","issue":"1","issued":{"date-parts":[["1980","3"]]},"page":"19-26","publisher":"North-Holland","title":"A family of embedded Runge-Kutta formulae","type":"article-journal","volume":"6"},"uris":["http://www.mendeley.com/documents/?uuid=b2902e44-994a-3f0a-8c89-521ffb95d723","http://www.mendeley.com/documents/?uuid=9ff332ad-de15-49e3-a4be-10a53e620060"]}],"mendeley":{"formattedCitation":"[40]","plainTextFormattedCitation":"[40]","previouslyFormattedCitation":"[40]"},"properties":{"noteIndex":0},"schema":"https://github.com/citation-style-language/schema/raw/master/csl-citation.json"}</w:instrText>
      </w:r>
      <w:r w:rsidRPr="00427B4E">
        <w:rPr>
          <w:szCs w:val="24"/>
        </w:rPr>
        <w:fldChar w:fldCharType="separate"/>
      </w:r>
      <w:r w:rsidR="00580977" w:rsidRPr="00580977">
        <w:rPr>
          <w:noProof/>
          <w:szCs w:val="24"/>
        </w:rPr>
        <w:t>[40]</w:t>
      </w:r>
      <w:r w:rsidRPr="00427B4E">
        <w:rPr>
          <w:szCs w:val="24"/>
        </w:rPr>
        <w:fldChar w:fldCharType="end"/>
      </w:r>
      <w:r w:rsidRPr="00427B4E">
        <w:rPr>
          <w:szCs w:val="24"/>
        </w:rPr>
        <w:fldChar w:fldCharType="begin" w:fldLock="1"/>
      </w:r>
      <w:r w:rsidR="0039365C">
        <w:rPr>
          <w:szCs w:val="24"/>
        </w:rPr>
        <w:instrText>ADDIN CSL_CITATION {"citationItems":[{"id":"ITEM-1","itemData":{"DOI":"10.1137/0904010","ISSN":"0196-5204","abstract":"This paper describes a scheme for automatically determining whether a problem can be solved more efficiently using a class of methods suited for nonstiff problems or a class of methods designed for stiff problems. The technique uses information that is available at the end of each step in the integration for making the decision between the two types of methods. If a problem changes character in the interval of integration, the solver automatically switches to the class of methods which is likely to be most efficient for that part of the problem. Test results, using a modified version of the LSODE package, indicate that many problems can be solved more efficiently using this scheme than with a single class of methods, and that the overhead of choosing the most efficient methods is relatively small. TS - RIS","author":[{"dropping-particle":"","family":"Petzold","given":"Linda","non-dropping-particle":"","parse-names":false,"suffix":""}],"container-title":"SIAM Journal on Scientific and Statistical Computing","id":"ITEM-1","issue":"1","issued":{"date-parts":[["1983","3"]]},"page":"136-148","publisher":"Society for Industrial &amp; Applied Mathematics (SIAM)","title":"Automatic Selection of Methods for Solving Stiff and Nonstiff Systems of Ordinary Differential Equations","type":"article-journal","volume":"4"},"uris":["http://www.mendeley.com/documents/?uuid=4a99c7b6-9c35-4289-81ad-be4676a112dc"]}],"mendeley":{"formattedCitation":"[41]","plainTextFormattedCitation":"[41]","previouslyFormattedCitation":"[41]"},"properties":{"noteIndex":0},"schema":"https://github.com/citation-style-language/schema/raw/master/csl-citation.json"}</w:instrText>
      </w:r>
      <w:r w:rsidRPr="00427B4E">
        <w:rPr>
          <w:szCs w:val="24"/>
        </w:rPr>
        <w:fldChar w:fldCharType="separate"/>
      </w:r>
      <w:r w:rsidR="00580977" w:rsidRPr="00580977">
        <w:rPr>
          <w:noProof/>
          <w:szCs w:val="24"/>
        </w:rPr>
        <w:t>[41]</w:t>
      </w:r>
      <w:r w:rsidRPr="00427B4E">
        <w:rPr>
          <w:szCs w:val="24"/>
        </w:rPr>
        <w:fldChar w:fldCharType="end"/>
      </w:r>
      <w:r w:rsidRPr="00427B4E">
        <w:rPr>
          <w:szCs w:val="24"/>
        </w:rPr>
        <w:t xml:space="preserve"> – were used. The ionic current models were implemented as importable modules to allow parallel computation using the python multiprocessing module. </w:t>
      </w:r>
    </w:p>
    <w:p w14:paraId="49CD966D" w14:textId="146BDF95" w:rsidR="00427B4E" w:rsidRPr="00427B4E" w:rsidRDefault="00427B4E" w:rsidP="00427B4E">
      <w:pPr>
        <w:jc w:val="both"/>
        <w:rPr>
          <w:szCs w:val="24"/>
        </w:rPr>
      </w:pPr>
      <w:r w:rsidRPr="00427B4E">
        <w:rPr>
          <w:szCs w:val="24"/>
        </w:rPr>
        <w:t xml:space="preserve">Mathematically, the objective function for individual fitness computation, </w:t>
      </w:r>
      <m:oMath>
        <m:r>
          <w:rPr>
            <w:rFonts w:ascii="Cambria Math" w:hAnsi="Cambria Math"/>
            <w:szCs w:val="24"/>
          </w:rPr>
          <m:t>J</m:t>
        </m:r>
        <m:d>
          <m:dPr>
            <m:ctrlPr>
              <w:rPr>
                <w:rFonts w:ascii="Cambria Math" w:hAnsi="Cambria Math"/>
                <w:i/>
                <w:szCs w:val="24"/>
              </w:rPr>
            </m:ctrlPr>
          </m:dPr>
          <m:e>
            <m:sSub>
              <m:sSubPr>
                <m:ctrlPr>
                  <w:rPr>
                    <w:rFonts w:ascii="Cambria Math" w:hAnsi="Cambria Math"/>
                    <w:i/>
                    <w:szCs w:val="24"/>
                  </w:rPr>
                </m:ctrlPr>
              </m:sSubPr>
              <m:e>
                <m:r>
                  <m:rPr>
                    <m:sty m:val="p"/>
                  </m:rPr>
                  <w:rPr>
                    <w:rFonts w:ascii="Cambria Math" w:hAnsi="Cambria Math"/>
                    <w:szCs w:val="24"/>
                  </w:rPr>
                  <m:t>θ</m:t>
                </m:r>
              </m:e>
              <m:sub>
                <m:r>
                  <w:rPr>
                    <w:rFonts w:ascii="Cambria Math" w:hAnsi="Cambria Math"/>
                    <w:szCs w:val="24"/>
                  </w:rPr>
                  <m:t>n</m:t>
                </m:r>
              </m:sub>
            </m:sSub>
            <m:r>
              <w:rPr>
                <w:rFonts w:ascii="Cambria Math" w:hAnsi="Cambria Math"/>
                <w:szCs w:val="24"/>
              </w:rPr>
              <m:t>,X</m:t>
            </m:r>
          </m:e>
        </m:d>
      </m:oMath>
      <w:r w:rsidRPr="00427B4E">
        <w:rPr>
          <w:szCs w:val="24"/>
        </w:rPr>
        <w:t xml:space="preserve">  can be expressed as;</w:t>
      </w:r>
    </w:p>
    <w:p w14:paraId="6F10B394" w14:textId="6A8728F6" w:rsidR="00427B4E" w:rsidRPr="00427B4E" w:rsidRDefault="00620F3E" w:rsidP="008C4620">
      <w:pPr>
        <w:ind w:firstLine="720"/>
        <w:jc w:val="both"/>
        <w:rPr>
          <w:szCs w:val="24"/>
        </w:rPr>
      </w:pPr>
      <m:oMath>
        <m:sSub>
          <m:sSubPr>
            <m:ctrlPr>
              <w:rPr>
                <w:rFonts w:ascii="Cambria Math" w:hAnsi="Cambria Math"/>
                <w:i/>
                <w:szCs w:val="24"/>
              </w:rPr>
            </m:ctrlPr>
          </m:sSubPr>
          <m:e>
            <m:r>
              <w:rPr>
                <w:rFonts w:ascii="Cambria Math" w:hAnsi="Cambria Math"/>
                <w:szCs w:val="24"/>
              </w:rPr>
              <m:t>J</m:t>
            </m:r>
          </m:e>
          <m:sub>
            <m:r>
              <w:rPr>
                <w:rFonts w:ascii="Cambria Math" w:hAnsi="Cambria Math"/>
                <w:szCs w:val="24"/>
              </w:rPr>
              <m:t>SSE</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n</m:t>
                </m:r>
              </m:sub>
            </m:sSub>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i=0</m:t>
            </m:r>
          </m:sub>
          <m:sup>
            <m:r>
              <w:rPr>
                <w:rFonts w:ascii="Cambria Math" w:hAnsi="Cambria Math"/>
                <w:szCs w:val="24"/>
              </w:rPr>
              <m:t>T</m:t>
            </m:r>
          </m:sup>
          <m:e>
            <m:sSup>
              <m:sSupPr>
                <m:ctrlPr>
                  <w:rPr>
                    <w:rFonts w:ascii="Cambria Math" w:hAnsi="Cambria Math"/>
                    <w:i/>
                    <w:szCs w:val="24"/>
                  </w:rPr>
                </m:ctrlPr>
              </m:sSupPr>
              <m:e>
                <m:d>
                  <m:dPr>
                    <m:begChr m:val="["/>
                    <m:endChr m:val="]"/>
                    <m:ctrlPr>
                      <w:rPr>
                        <w:rFonts w:ascii="Cambria Math" w:hAnsi="Cambria Math"/>
                        <w:i/>
                        <w:szCs w:val="24"/>
                      </w:rPr>
                    </m:ctrlPr>
                  </m:dPr>
                  <m:e>
                    <m:r>
                      <w:rPr>
                        <w:rFonts w:ascii="Cambria Math" w:hAnsi="Cambria Math"/>
                        <w:szCs w:val="24"/>
                      </w:rPr>
                      <m:t>X-I</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n</m:t>
                            </m:r>
                          </m:sub>
                        </m:sSub>
                      </m:e>
                    </m:d>
                  </m:e>
                </m:d>
              </m:e>
              <m:sup>
                <m:r>
                  <w:rPr>
                    <w:rFonts w:ascii="Cambria Math" w:hAnsi="Cambria Math"/>
                    <w:szCs w:val="24"/>
                  </w:rPr>
                  <m:t>2</m:t>
                </m:r>
              </m:sup>
            </m:sSup>
          </m:e>
        </m:nary>
      </m:oMath>
      <w:r w:rsidR="00427B4E" w:rsidRPr="00427B4E">
        <w:rPr>
          <w:szCs w:val="24"/>
        </w:rPr>
        <w:tab/>
      </w:r>
      <w:r w:rsidR="00427B4E" w:rsidRPr="00427B4E">
        <w:rPr>
          <w:szCs w:val="24"/>
        </w:rPr>
        <w:tab/>
      </w:r>
      <w:r w:rsidR="00427B4E" w:rsidRPr="00427B4E">
        <w:rPr>
          <w:szCs w:val="24"/>
        </w:rPr>
        <w:tab/>
      </w:r>
      <w:r w:rsidR="00427B4E" w:rsidRPr="00427B4E">
        <w:rPr>
          <w:szCs w:val="24"/>
        </w:rPr>
        <w:tab/>
        <w:t>(4)</w:t>
      </w:r>
    </w:p>
    <w:p w14:paraId="6EC628C1" w14:textId="3F1B985A" w:rsidR="00427B4E" w:rsidRPr="00427B4E" w:rsidRDefault="00620F3E" w:rsidP="008C4620">
      <w:pPr>
        <w:ind w:firstLine="720"/>
        <w:jc w:val="both"/>
        <w:rPr>
          <w:szCs w:val="24"/>
        </w:rPr>
      </w:pPr>
      <m:oMath>
        <m:sSub>
          <m:sSubPr>
            <m:ctrlPr>
              <w:rPr>
                <w:rFonts w:ascii="Cambria Math" w:hAnsi="Cambria Math"/>
                <w:i/>
                <w:szCs w:val="24"/>
              </w:rPr>
            </m:ctrlPr>
          </m:sSubPr>
          <m:e>
            <m:r>
              <w:rPr>
                <w:rFonts w:ascii="Cambria Math" w:hAnsi="Cambria Math"/>
                <w:szCs w:val="24"/>
              </w:rPr>
              <m:t>J</m:t>
            </m:r>
          </m:e>
          <m:sub>
            <m:r>
              <w:rPr>
                <w:rFonts w:ascii="Cambria Math" w:hAnsi="Cambria Math"/>
                <w:szCs w:val="24"/>
              </w:rPr>
              <m:t>RMSE</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n</m:t>
                </m:r>
              </m:sub>
            </m:sSub>
            <m:r>
              <w:rPr>
                <w:rFonts w:ascii="Cambria Math" w:hAnsi="Cambria Math"/>
                <w:szCs w:val="24"/>
              </w:rPr>
              <m:t>,X</m:t>
            </m:r>
          </m:e>
        </m:d>
        <m:r>
          <w:rPr>
            <w:rFonts w:ascii="Cambria Math" w:hAnsi="Cambria Math"/>
            <w:szCs w:val="24"/>
          </w:rPr>
          <m:t>=</m:t>
        </m:r>
        <m:rad>
          <m:radPr>
            <m:degHide m:val="1"/>
            <m:ctrlPr>
              <w:rPr>
                <w:rFonts w:ascii="Cambria Math" w:hAnsi="Cambria Math"/>
                <w:i/>
                <w:szCs w:val="24"/>
              </w:rPr>
            </m:ctrlPr>
          </m:radPr>
          <m:deg/>
          <m:e>
            <m:f>
              <m:fPr>
                <m:ctrlPr>
                  <w:rPr>
                    <w:rFonts w:ascii="Cambria Math" w:hAnsi="Cambria Math"/>
                    <w:i/>
                    <w:szCs w:val="24"/>
                  </w:rPr>
                </m:ctrlPr>
              </m:fPr>
              <m:num>
                <m:r>
                  <w:rPr>
                    <w:rFonts w:ascii="Cambria Math" w:hAnsi="Cambria Math"/>
                    <w:szCs w:val="24"/>
                  </w:rPr>
                  <m:t>1</m:t>
                </m:r>
              </m:num>
              <m:den>
                <m:r>
                  <w:rPr>
                    <w:rFonts w:ascii="Cambria Math" w:hAnsi="Cambria Math"/>
                    <w:szCs w:val="24"/>
                  </w:rPr>
                  <m:t>T</m:t>
                </m:r>
              </m:den>
            </m:f>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i=0</m:t>
                </m:r>
              </m:sub>
              <m:sup>
                <m:r>
                  <w:rPr>
                    <w:rFonts w:ascii="Cambria Math" w:hAnsi="Cambria Math"/>
                    <w:szCs w:val="24"/>
                  </w:rPr>
                  <m:t>T</m:t>
                </m:r>
              </m:sup>
              <m:e>
                <m:sSup>
                  <m:sSupPr>
                    <m:ctrlPr>
                      <w:rPr>
                        <w:rFonts w:ascii="Cambria Math" w:hAnsi="Cambria Math"/>
                        <w:i/>
                        <w:szCs w:val="24"/>
                      </w:rPr>
                    </m:ctrlPr>
                  </m:sSupPr>
                  <m:e>
                    <m:d>
                      <m:dPr>
                        <m:begChr m:val="["/>
                        <m:endChr m:val="]"/>
                        <m:ctrlPr>
                          <w:rPr>
                            <w:rFonts w:ascii="Cambria Math" w:hAnsi="Cambria Math"/>
                            <w:i/>
                            <w:szCs w:val="24"/>
                          </w:rPr>
                        </m:ctrlPr>
                      </m:dPr>
                      <m:e>
                        <m:r>
                          <w:rPr>
                            <w:rFonts w:ascii="Cambria Math" w:hAnsi="Cambria Math"/>
                            <w:szCs w:val="24"/>
                          </w:rPr>
                          <m:t>X-I</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n</m:t>
                                </m:r>
                              </m:sub>
                            </m:sSub>
                          </m:e>
                        </m:d>
                      </m:e>
                    </m:d>
                  </m:e>
                  <m:sup>
                    <m:r>
                      <w:rPr>
                        <w:rFonts w:ascii="Cambria Math" w:hAnsi="Cambria Math"/>
                        <w:szCs w:val="24"/>
                      </w:rPr>
                      <m:t>2</m:t>
                    </m:r>
                  </m:sup>
                </m:sSup>
                <m:r>
                  <w:rPr>
                    <w:rFonts w:ascii="Cambria Math" w:hAnsi="Cambria Math"/>
                    <w:szCs w:val="24"/>
                  </w:rPr>
                  <m:t xml:space="preserve"> </m:t>
                </m:r>
              </m:e>
            </m:nary>
          </m:e>
        </m:rad>
      </m:oMath>
      <w:r w:rsidR="00427B4E" w:rsidRPr="00427B4E">
        <w:rPr>
          <w:szCs w:val="24"/>
        </w:rPr>
        <w:tab/>
      </w:r>
      <w:r w:rsidR="00427B4E" w:rsidRPr="00427B4E">
        <w:rPr>
          <w:szCs w:val="24"/>
        </w:rPr>
        <w:tab/>
      </w:r>
      <w:r w:rsidR="00427B4E" w:rsidRPr="00427B4E">
        <w:rPr>
          <w:szCs w:val="24"/>
        </w:rPr>
        <w:tab/>
        <w:t>(5)</w:t>
      </w:r>
    </w:p>
    <w:p w14:paraId="431654D9" w14:textId="712913AB" w:rsidR="00427B4E" w:rsidRPr="00427B4E" w:rsidRDefault="00427B4E" w:rsidP="00427B4E">
      <w:pPr>
        <w:jc w:val="both"/>
        <w:rPr>
          <w:szCs w:val="24"/>
        </w:rPr>
      </w:pPr>
      <w:r w:rsidRPr="00427B4E">
        <w:rPr>
          <w:szCs w:val="24"/>
        </w:rPr>
        <w:t xml:space="preserve">where </w:t>
      </w:r>
      <m:oMath>
        <m:sSub>
          <m:sSubPr>
            <m:ctrlPr>
              <w:rPr>
                <w:rFonts w:ascii="Cambria Math" w:hAnsi="Cambria Math"/>
                <w:i/>
                <w:szCs w:val="24"/>
              </w:rPr>
            </m:ctrlPr>
          </m:sSubPr>
          <m:e>
            <m:r>
              <w:rPr>
                <w:rFonts w:ascii="Cambria Math" w:hAnsi="Cambria Math"/>
                <w:szCs w:val="24"/>
              </w:rPr>
              <m:t>θ</m:t>
            </m:r>
          </m:e>
          <m:sub>
            <m:r>
              <w:rPr>
                <w:rFonts w:ascii="Cambria Math" w:hAnsi="Cambria Math"/>
                <w:szCs w:val="24"/>
              </w:rPr>
              <m:t>n</m:t>
            </m:r>
          </m:sub>
        </m:sSub>
      </m:oMath>
      <w:r w:rsidRPr="00427B4E">
        <w:rPr>
          <w:szCs w:val="24"/>
        </w:rPr>
        <w:t xml:space="preserve"> is symbolic of a parameter set, </w:t>
      </w:r>
      <w:r w:rsidRPr="00427B4E">
        <w:rPr>
          <w:i/>
          <w:iCs/>
          <w:szCs w:val="24"/>
        </w:rPr>
        <w:t>X</w:t>
      </w:r>
      <w:r w:rsidRPr="00427B4E">
        <w:rPr>
          <w:szCs w:val="24"/>
        </w:rPr>
        <w:t xml:space="preserve"> is a set of experimental data points and </w:t>
      </w:r>
      <m:oMath>
        <m:r>
          <m:rPr>
            <m:sty m:val="p"/>
          </m:rPr>
          <w:rPr>
            <w:rFonts w:ascii="Cambria Math" w:hAnsi="Cambria Math"/>
            <w:szCs w:val="24"/>
          </w:rPr>
          <m:t>I</m:t>
        </m:r>
        <m:d>
          <m:dPr>
            <m:ctrlPr>
              <w:rPr>
                <w:rFonts w:ascii="Cambria Math" w:hAnsi="Cambria Math"/>
                <w:i/>
                <w:szCs w:val="24"/>
              </w:rPr>
            </m:ctrlPr>
          </m:dPr>
          <m:e>
            <m:sSub>
              <m:sSubPr>
                <m:ctrlPr>
                  <w:rPr>
                    <w:rFonts w:ascii="Cambria Math" w:hAnsi="Cambria Math"/>
                    <w:i/>
                    <w:szCs w:val="24"/>
                  </w:rPr>
                </m:ctrlPr>
              </m:sSubPr>
              <m:e>
                <m:r>
                  <m:rPr>
                    <m:sty m:val="p"/>
                  </m:rPr>
                  <w:rPr>
                    <w:rFonts w:ascii="Cambria Math" w:hAnsi="Cambria Math"/>
                    <w:szCs w:val="24"/>
                  </w:rPr>
                  <m:t>θ</m:t>
                </m:r>
              </m:e>
              <m:sub>
                <m:r>
                  <w:rPr>
                    <w:rFonts w:ascii="Cambria Math" w:hAnsi="Cambria Math"/>
                    <w:szCs w:val="24"/>
                  </w:rPr>
                  <m:t>n</m:t>
                </m:r>
              </m:sub>
            </m:sSub>
          </m:e>
        </m:d>
      </m:oMath>
      <w:r w:rsidRPr="00427B4E">
        <w:rPr>
          <w:szCs w:val="24"/>
        </w:rPr>
        <w:t xml:space="preserve"> represent the ionic curre</w:t>
      </w:r>
      <w:proofErr w:type="spellStart"/>
      <w:r w:rsidRPr="00427B4E">
        <w:rPr>
          <w:szCs w:val="24"/>
        </w:rPr>
        <w:t>nt</w:t>
      </w:r>
      <w:proofErr w:type="spellEnd"/>
      <w:r w:rsidRPr="00427B4E">
        <w:rPr>
          <w:szCs w:val="24"/>
        </w:rPr>
        <w:t xml:space="preserve"> modeled as a function of the parameter set and </w:t>
      </w:r>
      <w:r w:rsidRPr="00427B4E">
        <w:rPr>
          <w:i/>
          <w:iCs/>
          <w:szCs w:val="24"/>
        </w:rPr>
        <w:t>T</w:t>
      </w:r>
      <w:r w:rsidRPr="00427B4E">
        <w:rPr>
          <w:szCs w:val="24"/>
        </w:rPr>
        <w:t xml:space="preserve"> is the number of data points (IV plots).</w:t>
      </w:r>
    </w:p>
    <w:p w14:paraId="4AC1CF7D" w14:textId="77777777" w:rsidR="00427B4E" w:rsidRPr="00427B4E" w:rsidRDefault="00427B4E" w:rsidP="00427B4E">
      <w:pPr>
        <w:jc w:val="both"/>
        <w:rPr>
          <w:szCs w:val="24"/>
        </w:rPr>
      </w:pPr>
      <w:r w:rsidRPr="00427B4E">
        <w:rPr>
          <w:szCs w:val="24"/>
        </w:rPr>
        <w:t>Single- and multi-point crossover scheme was adopted in fitting the five currents. For each offspring production, crossover points were stochastically drawn from a uniformly distributed interval of positive integers not exceeding the chromosomal length. The convention was to use a larger number of crossover points to compensate for a small population size relative to the number of parameters. Crossover involved the selection of multiple mating pairs from the pool of the best performing individuals. Genes in these mating pairs were then shuffled about the selected crossover-points. The convention chosen here was to generate the same number of offspring as the number of crossover points. This convention, though arbitrary, was sufficient at producing reasonable fitting. It, however, does not indicate the maximum allowable number of unique offspring. The mutation protocol adopted in this work is an additive scheme involving addition of positive or diminutive proportion of the present offspring parameters to the offspring. The value of these proportions, like in the case of the initial population generation, are randomly selected from a uniformly distributed range. This can be expressed in a matrix form as:</w:t>
      </w:r>
    </w:p>
    <w:p w14:paraId="0841D344" w14:textId="49FFA1F5" w:rsidR="00427B4E" w:rsidRPr="00427B4E" w:rsidRDefault="00427B4E" w:rsidP="008C4620">
      <w:pPr>
        <w:ind w:firstLine="720"/>
        <w:jc w:val="both"/>
        <w:rPr>
          <w:szCs w:val="24"/>
        </w:rPr>
      </w:pPr>
      <m:oMath>
        <m:r>
          <w:rPr>
            <w:rFonts w:ascii="Cambria Math" w:hAnsi="Cambria Math"/>
            <w:szCs w:val="24"/>
          </w:rPr>
          <m:t>M=O+</m:t>
        </m:r>
        <m:d>
          <m:dPr>
            <m:ctrlPr>
              <w:rPr>
                <w:rFonts w:ascii="Cambria Math" w:hAnsi="Cambria Math"/>
                <w:i/>
                <w:szCs w:val="24"/>
              </w:rPr>
            </m:ctrlPr>
          </m:dPr>
          <m:e>
            <m:r>
              <w:rPr>
                <w:rFonts w:ascii="Cambria Math" w:hAnsi="Cambria Math"/>
                <w:szCs w:val="24"/>
              </w:rPr>
              <m:t>Λ∘O</m:t>
            </m:r>
          </m:e>
        </m:d>
      </m:oMath>
      <w:r w:rsidRPr="00427B4E">
        <w:rPr>
          <w:szCs w:val="24"/>
        </w:rPr>
        <w:tab/>
      </w:r>
      <w:r w:rsidRPr="00427B4E">
        <w:rPr>
          <w:szCs w:val="24"/>
        </w:rPr>
        <w:tab/>
      </w:r>
      <w:r w:rsidRPr="00427B4E">
        <w:rPr>
          <w:szCs w:val="24"/>
        </w:rPr>
        <w:tab/>
      </w:r>
      <w:r w:rsidRPr="00427B4E">
        <w:rPr>
          <w:szCs w:val="24"/>
        </w:rPr>
        <w:tab/>
      </w:r>
      <w:r w:rsidRPr="00427B4E">
        <w:rPr>
          <w:szCs w:val="24"/>
        </w:rPr>
        <w:tab/>
      </w:r>
      <w:r w:rsidRPr="00427B4E">
        <w:rPr>
          <w:szCs w:val="24"/>
        </w:rPr>
        <w:tab/>
        <w:t>(6)</w:t>
      </w:r>
    </w:p>
    <w:p w14:paraId="60529DE9" w14:textId="722F68D0" w:rsidR="00427B4E" w:rsidRPr="00427B4E" w:rsidRDefault="00427B4E" w:rsidP="00427B4E">
      <w:pPr>
        <w:jc w:val="both"/>
        <w:rPr>
          <w:szCs w:val="24"/>
        </w:rPr>
      </w:pPr>
      <w:r w:rsidRPr="00427B4E">
        <w:rPr>
          <w:szCs w:val="24"/>
        </w:rPr>
        <w:t xml:space="preserve">where </w:t>
      </w:r>
      <w:r w:rsidRPr="00427B4E">
        <w:rPr>
          <w:i/>
          <w:iCs/>
          <w:szCs w:val="24"/>
        </w:rPr>
        <w:t>M</w:t>
      </w:r>
      <w:r w:rsidRPr="00427B4E">
        <w:rPr>
          <w:szCs w:val="24"/>
        </w:rPr>
        <w:t xml:space="preserve"> is the resulting mutant matrix, </w:t>
      </w:r>
      <w:r w:rsidRPr="00427B4E">
        <w:rPr>
          <w:i/>
          <w:iCs/>
          <w:szCs w:val="24"/>
        </w:rPr>
        <w:t>O</w:t>
      </w:r>
      <w:r w:rsidRPr="00427B4E">
        <w:rPr>
          <w:szCs w:val="24"/>
        </w:rPr>
        <w:t xml:space="preserve"> is the offspring matrix, and </w:t>
      </w:r>
      <m:oMath>
        <m:r>
          <w:rPr>
            <w:rFonts w:ascii="Cambria Math" w:hAnsi="Cambria Math"/>
            <w:szCs w:val="24"/>
          </w:rPr>
          <m:t>Λ</m:t>
        </m:r>
      </m:oMath>
      <w:r w:rsidRPr="00427B4E">
        <w:rPr>
          <w:szCs w:val="24"/>
        </w:rPr>
        <w:t xml:space="preserve"> is the proportion matrix. The constraints (mutation coefficient range width determination constant) for the elements in the proportion matrix is given mathematically as:</w:t>
      </w:r>
    </w:p>
    <w:p w14:paraId="5C80D50D" w14:textId="79537765" w:rsidR="00427B4E" w:rsidRPr="00427B4E" w:rsidRDefault="00620F3E" w:rsidP="008C4620">
      <w:pPr>
        <w:ind w:firstLine="720"/>
        <w:jc w:val="both"/>
        <w:rPr>
          <w:szCs w:val="24"/>
        </w:rPr>
      </w:pPr>
      <m:oMath>
        <m:sSubSup>
          <m:sSubSupPr>
            <m:ctrlPr>
              <w:rPr>
                <w:rFonts w:ascii="Cambria Math" w:hAnsi="Cambria Math"/>
                <w:i/>
                <w:szCs w:val="24"/>
              </w:rPr>
            </m:ctrlPr>
          </m:sSubSupPr>
          <m:e>
            <m:r>
              <w:rPr>
                <w:rFonts w:ascii="Cambria Math" w:hAnsi="Cambria Math"/>
                <w:szCs w:val="24"/>
              </w:rPr>
              <m:t>Λ</m:t>
            </m:r>
          </m:e>
          <m:sub>
            <m:r>
              <w:rPr>
                <w:rFonts w:ascii="Cambria Math" w:hAnsi="Cambria Math"/>
                <w:szCs w:val="24"/>
              </w:rPr>
              <m:t>uv</m:t>
            </m:r>
          </m:sub>
          <m:sup>
            <m:d>
              <m:dPr>
                <m:ctrlPr>
                  <w:rPr>
                    <w:rFonts w:ascii="Cambria Math" w:hAnsi="Cambria Math"/>
                    <w:i/>
                    <w:szCs w:val="24"/>
                  </w:rPr>
                </m:ctrlPr>
              </m:dPr>
              <m:e>
                <m:r>
                  <w:rPr>
                    <w:rFonts w:ascii="Cambria Math" w:hAnsi="Cambria Math"/>
                    <w:szCs w:val="24"/>
                  </w:rPr>
                  <m:t>j</m:t>
                </m:r>
              </m:e>
            </m:d>
          </m:sup>
        </m:sSubSup>
        <m:r>
          <w:rPr>
            <w:rFonts w:ascii="Cambria Math" w:hAnsi="Cambria Math" w:cs="Cambria Math"/>
            <w:szCs w:val="24"/>
          </w:rPr>
          <m:t>∈</m:t>
        </m:r>
        <m:d>
          <m:dPr>
            <m:begChr m:val="["/>
            <m:endChr m:val="]"/>
            <m:ctrlPr>
              <w:rPr>
                <w:rFonts w:ascii="Cambria Math" w:hAnsi="Cambria Math"/>
                <w:i/>
                <w:szCs w:val="24"/>
              </w:rPr>
            </m:ctrlPr>
          </m:dPr>
          <m:e>
            <m:r>
              <w:rPr>
                <w:rFonts w:ascii="Cambria Math" w:hAnsi="Cambria Math"/>
                <w:szCs w:val="24"/>
              </w:rPr>
              <m:t>-</m:t>
            </m:r>
            <m:sSub>
              <m:sSubPr>
                <m:ctrlPr>
                  <w:rPr>
                    <w:rFonts w:ascii="Cambria Math" w:hAnsi="Cambria Math"/>
                    <w:i/>
                    <w:szCs w:val="24"/>
                  </w:rPr>
                </m:ctrlPr>
              </m:sSubPr>
              <m:e>
                <m:r>
                  <w:rPr>
                    <w:rFonts w:ascii="Cambria Math" w:hAnsi="Cambria Math"/>
                    <w:szCs w:val="24"/>
                  </w:rPr>
                  <m:t>λ</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λ</m:t>
                </m:r>
              </m:e>
              <m:sub>
                <m:r>
                  <w:rPr>
                    <w:rFonts w:ascii="Cambria Math" w:hAnsi="Cambria Math"/>
                    <w:szCs w:val="24"/>
                  </w:rPr>
                  <m:t>b</m:t>
                </m:r>
              </m:sub>
            </m:sSub>
          </m:e>
        </m:d>
      </m:oMath>
      <w:r w:rsidR="00427B4E" w:rsidRPr="00427B4E">
        <w:rPr>
          <w:szCs w:val="24"/>
        </w:rPr>
        <w:tab/>
      </w:r>
      <w:r w:rsidR="00427B4E" w:rsidRPr="00427B4E">
        <w:rPr>
          <w:szCs w:val="24"/>
        </w:rPr>
        <w:tab/>
      </w:r>
      <w:r w:rsidR="00427B4E" w:rsidRPr="00427B4E">
        <w:rPr>
          <w:szCs w:val="24"/>
        </w:rPr>
        <w:tab/>
      </w:r>
      <w:r w:rsidR="00427B4E" w:rsidRPr="00427B4E">
        <w:rPr>
          <w:szCs w:val="24"/>
        </w:rPr>
        <w:tab/>
      </w:r>
      <w:r w:rsidR="00427B4E" w:rsidRPr="00427B4E">
        <w:rPr>
          <w:szCs w:val="24"/>
        </w:rPr>
        <w:tab/>
      </w:r>
      <w:r w:rsidR="008C4620">
        <w:rPr>
          <w:szCs w:val="24"/>
        </w:rPr>
        <w:tab/>
      </w:r>
      <w:r w:rsidR="00427B4E" w:rsidRPr="00427B4E">
        <w:rPr>
          <w:szCs w:val="24"/>
        </w:rPr>
        <w:t>(7)</w:t>
      </w:r>
    </w:p>
    <w:p w14:paraId="26F7E7DA" w14:textId="69AE8A70" w:rsidR="00427B4E" w:rsidRDefault="00427B4E" w:rsidP="00427B4E">
      <w:pPr>
        <w:jc w:val="both"/>
        <w:rPr>
          <w:szCs w:val="24"/>
        </w:rPr>
      </w:pPr>
      <w:r w:rsidRPr="00427B4E">
        <w:rPr>
          <w:szCs w:val="24"/>
        </w:rPr>
        <w:t>The proportion-offspring multiplication in Equation 6 is not a traditional matrix multiplication, but rather the Hadamard element-wise multiplication (</w:t>
      </w:r>
      <m:oMath>
        <m:r>
          <w:rPr>
            <w:rFonts w:ascii="Cambria Math" w:hAnsi="Cambria Math"/>
            <w:szCs w:val="24"/>
          </w:rPr>
          <m:t>u</m:t>
        </m:r>
      </m:oMath>
      <w:r w:rsidRPr="00427B4E">
        <w:rPr>
          <w:szCs w:val="24"/>
        </w:rPr>
        <w:t xml:space="preserve"> and </w:t>
      </w:r>
      <m:oMath>
        <m:r>
          <w:rPr>
            <w:rFonts w:ascii="Cambria Math" w:hAnsi="Cambria Math"/>
            <w:szCs w:val="24"/>
          </w:rPr>
          <m:t>v</m:t>
        </m:r>
      </m:oMath>
      <w:r w:rsidRPr="00427B4E">
        <w:rPr>
          <w:szCs w:val="24"/>
        </w:rPr>
        <w:t xml:space="preserve"> are row and column indices respectively whereas </w:t>
      </w:r>
      <m:oMath>
        <m:r>
          <w:rPr>
            <w:rFonts w:ascii="Cambria Math" w:hAnsi="Cambria Math"/>
            <w:szCs w:val="24"/>
          </w:rPr>
          <m:t>j</m:t>
        </m:r>
      </m:oMath>
      <w:r w:rsidRPr="00427B4E">
        <w:rPr>
          <w:szCs w:val="24"/>
        </w:rPr>
        <w:t xml:space="preserve"> is generation/ iteration number). This way, multi-gene mutations involving all genes per chromosome are executed by random proportions simultaneously. After the two operations – element-wise multiplication and matrix addition, the mutant matrix picks on the offspring size, </w:t>
      </w:r>
      <m:oMath>
        <m:r>
          <w:rPr>
            <w:rFonts w:ascii="Cambria Math" w:hAnsi="Cambria Math"/>
            <w:szCs w:val="24"/>
          </w:rPr>
          <m:t>η = sr</m:t>
        </m:r>
      </m:oMath>
      <w:r w:rsidRPr="00427B4E">
        <w:rPr>
          <w:szCs w:val="24"/>
        </w:rPr>
        <w:t xml:space="preserve">; where </w:t>
      </w:r>
      <m:oMath>
        <m:r>
          <w:rPr>
            <w:rFonts w:ascii="Cambria Math" w:hAnsi="Cambria Math"/>
            <w:szCs w:val="24"/>
          </w:rPr>
          <w:lastRenderedPageBreak/>
          <m:t>r</m:t>
        </m:r>
      </m:oMath>
      <w:r w:rsidRPr="00427B4E">
        <w:rPr>
          <w:szCs w:val="24"/>
        </w:rPr>
        <w:t xml:space="preserve"> is the parent population size. The parent-offspring-mutant ratio is therefore 1:</w:t>
      </w:r>
      <m:oMath>
        <m:r>
          <w:rPr>
            <w:rFonts w:ascii="Cambria Math" w:hAnsi="Cambria Math"/>
            <w:szCs w:val="24"/>
          </w:rPr>
          <m:t xml:space="preserve"> s</m:t>
        </m:r>
      </m:oMath>
      <w:r w:rsidRPr="00427B4E">
        <w:rPr>
          <w:szCs w:val="24"/>
        </w:rPr>
        <w:t>:</w:t>
      </w:r>
      <m:oMath>
        <m:r>
          <w:rPr>
            <w:rFonts w:ascii="Cambria Math" w:hAnsi="Cambria Math"/>
            <w:szCs w:val="24"/>
          </w:rPr>
          <m:t xml:space="preserve"> s</m:t>
        </m:r>
      </m:oMath>
      <w:r w:rsidRPr="00427B4E">
        <w:rPr>
          <w:szCs w:val="24"/>
        </w:rPr>
        <w:t xml:space="preserve"> and consequently the population size, </w:t>
      </w:r>
      <m:oMath>
        <m:r>
          <w:rPr>
            <w:rFonts w:ascii="Cambria Math" w:hAnsi="Cambria Math"/>
            <w:szCs w:val="24"/>
          </w:rPr>
          <m:t>m=r</m:t>
        </m:r>
        <m:d>
          <m:dPr>
            <m:ctrlPr>
              <w:rPr>
                <w:rFonts w:ascii="Cambria Math" w:hAnsi="Cambria Math"/>
                <w:i/>
                <w:szCs w:val="24"/>
              </w:rPr>
            </m:ctrlPr>
          </m:dPr>
          <m:e>
            <m:r>
              <w:rPr>
                <w:rFonts w:ascii="Cambria Math" w:hAnsi="Cambria Math"/>
                <w:szCs w:val="24"/>
              </w:rPr>
              <m:t>1+2s</m:t>
            </m:r>
          </m:e>
        </m:d>
      </m:oMath>
      <w:r w:rsidRPr="00427B4E">
        <w:rPr>
          <w:szCs w:val="24"/>
        </w:rPr>
        <w:t>. A summary of the various GA protocols (including) adopted in curve fitting for the five experimental-data-complemented ionic currents are presented in Table 2. In all fittings, the GA was run for 100 generations.</w:t>
      </w:r>
    </w:p>
    <w:p w14:paraId="486ACA6D" w14:textId="77777777" w:rsidR="002105E4" w:rsidRPr="002105E4" w:rsidRDefault="002105E4" w:rsidP="002105E4">
      <w:pPr>
        <w:jc w:val="both"/>
        <w:rPr>
          <w:szCs w:val="24"/>
        </w:rPr>
      </w:pPr>
      <w:r w:rsidRPr="002105E4">
        <w:rPr>
          <w:szCs w:val="24"/>
        </w:rPr>
        <w:t xml:space="preserve">To quantitatively ascertain the goodness of fit at the end of the GA, the coefficient of determination, </w:t>
      </w:r>
      <m:oMath>
        <m:sSup>
          <m:sSupPr>
            <m:ctrlPr>
              <w:rPr>
                <w:rFonts w:ascii="Cambria Math" w:hAnsi="Cambria Math"/>
                <w:i/>
                <w:szCs w:val="24"/>
              </w:rPr>
            </m:ctrlPr>
          </m:sSupPr>
          <m:e>
            <m:r>
              <w:rPr>
                <w:rFonts w:ascii="Cambria Math" w:hAnsi="Cambria Math"/>
                <w:szCs w:val="24"/>
              </w:rPr>
              <m:t>R</m:t>
            </m:r>
          </m:e>
          <m:sup>
            <m:r>
              <w:rPr>
                <w:rFonts w:ascii="Cambria Math" w:hAnsi="Cambria Math"/>
                <w:szCs w:val="24"/>
              </w:rPr>
              <m:t>2</m:t>
            </m:r>
          </m:sup>
        </m:sSup>
      </m:oMath>
      <w:r w:rsidRPr="002105E4">
        <w:rPr>
          <w:szCs w:val="24"/>
        </w:rPr>
        <w:t xml:space="preserve">, was used. This statistical measure gives the degree of variability in data accounted for by the fitted model. The mathematical formula for </w:t>
      </w:r>
      <m:oMath>
        <m:sSup>
          <m:sSupPr>
            <m:ctrlPr>
              <w:rPr>
                <w:rFonts w:ascii="Cambria Math" w:hAnsi="Cambria Math"/>
                <w:i/>
                <w:szCs w:val="24"/>
              </w:rPr>
            </m:ctrlPr>
          </m:sSupPr>
          <m:e>
            <m:r>
              <w:rPr>
                <w:rFonts w:ascii="Cambria Math" w:hAnsi="Cambria Math"/>
                <w:szCs w:val="24"/>
              </w:rPr>
              <m:t>R</m:t>
            </m:r>
          </m:e>
          <m:sup>
            <m:r>
              <w:rPr>
                <w:rFonts w:ascii="Cambria Math" w:hAnsi="Cambria Math"/>
                <w:szCs w:val="24"/>
              </w:rPr>
              <m:t>2</m:t>
            </m:r>
          </m:sup>
        </m:sSup>
      </m:oMath>
      <w:r w:rsidRPr="002105E4">
        <w:rPr>
          <w:szCs w:val="24"/>
        </w:rPr>
        <w:t xml:space="preserve"> is given in Equation 8. This value mathematically typically ranges between 0 and 1 (it may also be negative in the case of nonlinear regression), with 1 interpreted as an absolute fit accounting for 100% of the var</w:t>
      </w:r>
      <w:proofErr w:type="spellStart"/>
      <w:r w:rsidRPr="002105E4">
        <w:rPr>
          <w:szCs w:val="24"/>
        </w:rPr>
        <w:t>iability</w:t>
      </w:r>
      <w:proofErr w:type="spellEnd"/>
      <w:r w:rsidRPr="002105E4">
        <w:rPr>
          <w:szCs w:val="24"/>
        </w:rPr>
        <w:t xml:space="preserve"> in data captured by</w:t>
      </w:r>
      <w:r>
        <w:rPr>
          <w:szCs w:val="24"/>
        </w:rPr>
        <w:t xml:space="preserve"> </w:t>
      </w:r>
      <w:r w:rsidRPr="002105E4">
        <w:rPr>
          <w:szCs w:val="24"/>
        </w:rPr>
        <w:t>the fitted model,</w:t>
      </w:r>
    </w:p>
    <w:p w14:paraId="43E4A405" w14:textId="1C8C5C65" w:rsidR="002105E4" w:rsidRPr="002105E4" w:rsidRDefault="00620F3E" w:rsidP="008C4620">
      <w:pPr>
        <w:ind w:firstLine="720"/>
        <w:jc w:val="both"/>
        <w:rPr>
          <w:szCs w:val="24"/>
        </w:rPr>
      </w:pPr>
      <m:oMath>
        <m:sSup>
          <m:sSupPr>
            <m:ctrlPr>
              <w:rPr>
                <w:rFonts w:ascii="Cambria Math" w:hAnsi="Cambria Math"/>
                <w:i/>
                <w:szCs w:val="24"/>
              </w:rPr>
            </m:ctrlPr>
          </m:sSupPr>
          <m:e>
            <m:r>
              <w:rPr>
                <w:rFonts w:ascii="Cambria Math" w:hAnsi="Cambria Math"/>
                <w:szCs w:val="24"/>
              </w:rPr>
              <m:t>R</m:t>
            </m:r>
          </m:e>
          <m:sup>
            <m:r>
              <w:rPr>
                <w:rFonts w:ascii="Cambria Math" w:hAnsi="Cambria Math"/>
                <w:szCs w:val="24"/>
              </w:rPr>
              <m:t>2</m:t>
            </m:r>
          </m:sup>
        </m:sSup>
        <m:r>
          <w:rPr>
            <w:rFonts w:ascii="Cambria Math" w:hAnsi="Cambria Math"/>
            <w:szCs w:val="24"/>
          </w:rPr>
          <m:t>=1-</m:t>
        </m:r>
        <m:f>
          <m:fPr>
            <m:ctrlPr>
              <w:rPr>
                <w:rFonts w:ascii="Cambria Math" w:hAnsi="Cambria Math"/>
                <w:szCs w:val="24"/>
              </w:rPr>
            </m:ctrlPr>
          </m:fPr>
          <m:num>
            <m:nary>
              <m:naryPr>
                <m:chr m:val="∑"/>
                <m:subHide m:val="1"/>
                <m:ctrlPr>
                  <w:rPr>
                    <w:rFonts w:ascii="Cambria Math" w:hAnsi="Cambria Math"/>
                    <w:szCs w:val="24"/>
                  </w:rPr>
                </m:ctrlPr>
              </m:naryPr>
              <m:sub>
                <m:ctrlPr>
                  <w:rPr>
                    <w:rFonts w:ascii="Cambria Math" w:hAnsi="Cambria Math"/>
                    <w:i/>
                    <w:szCs w:val="24"/>
                  </w:rPr>
                </m:ctrlPr>
              </m:sub>
              <m:sup>
                <m:r>
                  <w:rPr>
                    <w:rFonts w:ascii="Cambria Math" w:hAnsi="Cambria Math"/>
                    <w:szCs w:val="24"/>
                  </w:rPr>
                  <m:t>N</m:t>
                </m:r>
                <m:ctrlPr>
                  <w:rPr>
                    <w:rFonts w:ascii="Cambria Math" w:hAnsi="Cambria Math"/>
                    <w:i/>
                    <w:szCs w:val="24"/>
                  </w:rPr>
                </m:ctrlP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acc>
                          <m:accPr>
                            <m:ctrlPr>
                              <w:rPr>
                                <w:rFonts w:ascii="Cambria Math" w:hAnsi="Cambria Math"/>
                                <w:szCs w:val="24"/>
                              </w:rPr>
                            </m:ctrlPr>
                          </m:accPr>
                          <m:e>
                            <m:r>
                              <w:rPr>
                                <w:rFonts w:ascii="Cambria Math" w:hAnsi="Cambria Math"/>
                                <w:szCs w:val="24"/>
                              </w:rPr>
                              <m:t>y</m:t>
                            </m:r>
                          </m:e>
                        </m:acc>
                      </m:e>
                    </m:d>
                  </m:e>
                  <m:sup>
                    <m:r>
                      <w:rPr>
                        <w:rFonts w:ascii="Cambria Math" w:hAnsi="Cambria Math"/>
                        <w:szCs w:val="24"/>
                      </w:rPr>
                      <m:t>2</m:t>
                    </m:r>
                  </m:sup>
                </m:sSup>
                <m:ctrlPr>
                  <w:rPr>
                    <w:rFonts w:ascii="Cambria Math" w:hAnsi="Cambria Math"/>
                    <w:i/>
                    <w:szCs w:val="24"/>
                  </w:rPr>
                </m:ctrlPr>
              </m:e>
            </m:nary>
            <m:ctrlPr>
              <w:rPr>
                <w:rFonts w:ascii="Cambria Math" w:hAnsi="Cambria Math"/>
                <w:i/>
                <w:szCs w:val="24"/>
              </w:rPr>
            </m:ctrlPr>
          </m:num>
          <m:den>
            <m:sSup>
              <m:sSupPr>
                <m:ctrlPr>
                  <w:rPr>
                    <w:rFonts w:ascii="Cambria Math" w:hAnsi="Cambria Math"/>
                    <w:i/>
                    <w:szCs w:val="24"/>
                  </w:rPr>
                </m:ctrlPr>
              </m:sSupPr>
              <m:e>
                <m:nary>
                  <m:naryPr>
                    <m:chr m:val="∑"/>
                    <m:subHide m:val="1"/>
                    <m:ctrlPr>
                      <w:rPr>
                        <w:rFonts w:ascii="Cambria Math" w:hAnsi="Cambria Math"/>
                        <w:szCs w:val="24"/>
                      </w:rPr>
                    </m:ctrlPr>
                  </m:naryPr>
                  <m:sub>
                    <m:ctrlPr>
                      <w:rPr>
                        <w:rFonts w:ascii="Cambria Math" w:hAnsi="Cambria Math"/>
                        <w:i/>
                        <w:szCs w:val="24"/>
                      </w:rPr>
                    </m:ctrlPr>
                  </m:sub>
                  <m:sup>
                    <m:r>
                      <w:rPr>
                        <w:rFonts w:ascii="Cambria Math" w:hAnsi="Cambria Math"/>
                        <w:szCs w:val="24"/>
                      </w:rPr>
                      <m:t>N</m:t>
                    </m:r>
                    <m:ctrlPr>
                      <w:rPr>
                        <w:rFonts w:ascii="Cambria Math" w:hAnsi="Cambria Math"/>
                        <w:i/>
                        <w:szCs w:val="24"/>
                      </w:rPr>
                    </m:ctrlP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acc>
                          <m:accPr>
                            <m:chr m:val="̅"/>
                            <m:ctrlPr>
                              <w:rPr>
                                <w:rFonts w:ascii="Cambria Math" w:hAnsi="Cambria Math"/>
                                <w:szCs w:val="24"/>
                              </w:rPr>
                            </m:ctrlPr>
                          </m:accPr>
                          <m:e>
                            <m:r>
                              <w:rPr>
                                <w:rFonts w:ascii="Cambria Math" w:hAnsi="Cambria Math"/>
                                <w:szCs w:val="24"/>
                              </w:rPr>
                              <m:t>y</m:t>
                            </m:r>
                          </m:e>
                        </m:acc>
                      </m:e>
                    </m:d>
                    <m:ctrlPr>
                      <w:rPr>
                        <w:rFonts w:ascii="Cambria Math" w:hAnsi="Cambria Math"/>
                        <w:i/>
                        <w:szCs w:val="24"/>
                      </w:rPr>
                    </m:ctrlPr>
                  </m:e>
                </m:nary>
              </m:e>
              <m:sup>
                <m:r>
                  <w:rPr>
                    <w:rFonts w:ascii="Cambria Math" w:hAnsi="Cambria Math"/>
                    <w:szCs w:val="24"/>
                  </w:rPr>
                  <m:t>2</m:t>
                </m:r>
              </m:sup>
            </m:sSup>
            <m:ctrlPr>
              <w:rPr>
                <w:rFonts w:ascii="Cambria Math" w:hAnsi="Cambria Math"/>
                <w:i/>
                <w:szCs w:val="24"/>
              </w:rPr>
            </m:ctrlPr>
          </m:den>
        </m:f>
        <m:r>
          <w:rPr>
            <w:rFonts w:ascii="Cambria Math" w:hAnsi="Cambria Math"/>
            <w:szCs w:val="24"/>
          </w:rPr>
          <m:t>=1-</m:t>
        </m:r>
        <m:f>
          <m:fPr>
            <m:ctrlPr>
              <w:rPr>
                <w:rFonts w:ascii="Cambria Math" w:hAnsi="Cambria Math"/>
                <w:szCs w:val="24"/>
              </w:rPr>
            </m:ctrlPr>
          </m:fPr>
          <m:num>
            <m:r>
              <w:rPr>
                <w:rFonts w:ascii="Cambria Math" w:hAnsi="Cambria Math"/>
                <w:szCs w:val="24"/>
              </w:rPr>
              <m:t>SSE</m:t>
            </m:r>
            <m:ctrlPr>
              <w:rPr>
                <w:rFonts w:ascii="Cambria Math" w:hAnsi="Cambria Math"/>
                <w:i/>
                <w:szCs w:val="24"/>
              </w:rPr>
            </m:ctrlPr>
          </m:num>
          <m:den>
            <m:r>
              <w:rPr>
                <w:rFonts w:ascii="Cambria Math" w:hAnsi="Cambria Math"/>
                <w:szCs w:val="24"/>
              </w:rPr>
              <m:t>SST</m:t>
            </m:r>
            <m:ctrlPr>
              <w:rPr>
                <w:rFonts w:ascii="Cambria Math" w:hAnsi="Cambria Math"/>
                <w:i/>
                <w:szCs w:val="24"/>
              </w:rPr>
            </m:ctrlPr>
          </m:den>
        </m:f>
      </m:oMath>
      <w:r w:rsidR="002105E4" w:rsidRPr="002105E4">
        <w:rPr>
          <w:szCs w:val="24"/>
        </w:rPr>
        <w:tab/>
      </w:r>
      <w:r w:rsidR="002105E4" w:rsidRPr="002105E4">
        <w:rPr>
          <w:szCs w:val="24"/>
        </w:rPr>
        <w:tab/>
      </w:r>
      <w:r w:rsidR="002105E4" w:rsidRPr="002105E4">
        <w:rPr>
          <w:szCs w:val="24"/>
        </w:rPr>
        <w:tab/>
      </w:r>
      <w:r w:rsidR="002105E4" w:rsidRPr="002105E4">
        <w:rPr>
          <w:szCs w:val="24"/>
        </w:rPr>
        <w:tab/>
        <w:t>(8)</w:t>
      </w:r>
    </w:p>
    <w:p w14:paraId="3575274A" w14:textId="0C58B57D" w:rsidR="002105E4" w:rsidRPr="002105E4" w:rsidRDefault="002105E4" w:rsidP="002105E4">
      <w:pPr>
        <w:jc w:val="both"/>
        <w:rPr>
          <w:szCs w:val="24"/>
        </w:rPr>
      </w:pPr>
      <w:r w:rsidRPr="002105E4">
        <w:rPr>
          <w:szCs w:val="24"/>
        </w:rPr>
        <w:t xml:space="preserve">Where </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oMath>
      <w:r w:rsidRPr="002105E4">
        <w:rPr>
          <w:szCs w:val="24"/>
        </w:rPr>
        <w:t xml:space="preserve"> is experimental (actual) current values, </w:t>
      </w:r>
      <m:oMath>
        <m:acc>
          <m:accPr>
            <m:ctrlPr>
              <w:rPr>
                <w:rFonts w:ascii="Cambria Math" w:hAnsi="Cambria Math"/>
                <w:szCs w:val="24"/>
              </w:rPr>
            </m:ctrlPr>
          </m:accPr>
          <m:e>
            <m:r>
              <w:rPr>
                <w:rFonts w:ascii="Cambria Math" w:hAnsi="Cambria Math"/>
                <w:szCs w:val="24"/>
              </w:rPr>
              <m:t>y</m:t>
            </m:r>
          </m:e>
        </m:acc>
      </m:oMath>
      <w:r w:rsidRPr="002105E4">
        <w:rPr>
          <w:szCs w:val="24"/>
        </w:rPr>
        <w:t xml:space="preserve"> is the model fitted current value, </w:t>
      </w:r>
      <m:oMath>
        <m:acc>
          <m:accPr>
            <m:chr m:val="̅"/>
            <m:ctrlPr>
              <w:rPr>
                <w:rFonts w:ascii="Cambria Math" w:hAnsi="Cambria Math"/>
                <w:szCs w:val="24"/>
              </w:rPr>
            </m:ctrlPr>
          </m:accPr>
          <m:e>
            <m:r>
              <w:rPr>
                <w:rFonts w:ascii="Cambria Math" w:hAnsi="Cambria Math"/>
                <w:szCs w:val="24"/>
              </w:rPr>
              <m:t>y</m:t>
            </m:r>
          </m:e>
        </m:acc>
      </m:oMath>
      <w:r w:rsidRPr="002105E4">
        <w:rPr>
          <w:szCs w:val="24"/>
        </w:rPr>
        <w:t xml:space="preserve"> is the mean of the experimental values. SSE and SST are the model r</w:t>
      </w:r>
      <w:proofErr w:type="spellStart"/>
      <w:r w:rsidRPr="002105E4">
        <w:rPr>
          <w:szCs w:val="24"/>
        </w:rPr>
        <w:t>esidual</w:t>
      </w:r>
      <w:proofErr w:type="spellEnd"/>
      <w:r w:rsidRPr="002105E4">
        <w:rPr>
          <w:szCs w:val="24"/>
        </w:rPr>
        <w:t xml:space="preserve"> sum of squared error and total sum of squared errors for the experimental data, respectively.</w:t>
      </w:r>
    </w:p>
    <w:p w14:paraId="6801D71B" w14:textId="7D026EE6" w:rsidR="002105E4" w:rsidRDefault="002105E4" w:rsidP="002105E4">
      <w:pPr>
        <w:jc w:val="both"/>
      </w:pPr>
      <w:r w:rsidRPr="002105E4">
        <w:rPr>
          <w:szCs w:val="24"/>
        </w:rPr>
        <w:t>Once the above five currents were optimized based on GA, the rest of the currents were manually scaled based on published literature to obtain the experimentally recorded AP</w:t>
      </w:r>
      <w:r>
        <w:rPr>
          <w:szCs w:val="24"/>
        </w:rPr>
        <w:t xml:space="preserve"> </w:t>
      </w:r>
      <w:r>
        <w:t xml:space="preserve">morphology. The scaling used for the ionic currents and cell related constants are listed in Tables S6 and S7 in the Online Supplement. Code Implementation of the GA parameter optimization and the </w:t>
      </w:r>
      <w:proofErr w:type="spellStart"/>
      <w:r>
        <w:t>hiPSC</w:t>
      </w:r>
      <w:proofErr w:type="spellEnd"/>
      <w:r>
        <w:t xml:space="preserve">-CM biophysical model are available at </w:t>
      </w:r>
      <w:hyperlink r:id="rId8" w:history="1">
        <w:r w:rsidRPr="00BE1032">
          <w:rPr>
            <w:rStyle w:val="Hyperlink"/>
          </w:rPr>
          <w:t>https://github.com/Adakwaboah/hiPSC-CM_Computational_Model</w:t>
        </w:r>
      </w:hyperlink>
      <w:r>
        <w:t>.</w:t>
      </w:r>
    </w:p>
    <w:p w14:paraId="42EAC5E5" w14:textId="77777777" w:rsidR="002105E4" w:rsidRPr="002105E4" w:rsidRDefault="002105E4" w:rsidP="002105E4">
      <w:pPr>
        <w:pStyle w:val="Heading1"/>
      </w:pPr>
      <w:r w:rsidRPr="002105E4">
        <w:t>Results</w:t>
      </w:r>
    </w:p>
    <w:p w14:paraId="43B6C612" w14:textId="77777777" w:rsidR="002105E4" w:rsidRPr="002105E4" w:rsidRDefault="002105E4" w:rsidP="00135580">
      <w:pPr>
        <w:pStyle w:val="Heading2"/>
        <w:tabs>
          <w:tab w:val="clear" w:pos="1737"/>
          <w:tab w:val="num" w:pos="630"/>
        </w:tabs>
        <w:ind w:hanging="1737"/>
      </w:pPr>
      <w:r w:rsidRPr="002105E4">
        <w:t>GA-based Optimizations</w:t>
      </w:r>
    </w:p>
    <w:p w14:paraId="55D97F3F" w14:textId="6883CE0C" w:rsidR="002105E4" w:rsidRPr="002105E4" w:rsidRDefault="002105E4" w:rsidP="002105E4">
      <w:pPr>
        <w:jc w:val="both"/>
        <w:rPr>
          <w:szCs w:val="24"/>
        </w:rPr>
      </w:pPr>
      <w:r w:rsidRPr="002105E4">
        <w:rPr>
          <w:szCs w:val="24"/>
        </w:rPr>
        <w:t>Using the protocols described in Methods, parameters of the five ionic current formulations (</w:t>
      </w:r>
      <w:proofErr w:type="spellStart"/>
      <w:r w:rsidRPr="002105E4">
        <w:rPr>
          <w:szCs w:val="24"/>
        </w:rPr>
        <w:t>I</w:t>
      </w:r>
      <w:r w:rsidRPr="002105E4">
        <w:rPr>
          <w:szCs w:val="24"/>
          <w:vertAlign w:val="subscript"/>
        </w:rPr>
        <w:t>Na</w:t>
      </w:r>
      <w:proofErr w:type="spellEnd"/>
      <w:r w:rsidRPr="002105E4">
        <w:rPr>
          <w:szCs w:val="24"/>
        </w:rPr>
        <w:t>, I</w:t>
      </w:r>
      <w:r w:rsidRPr="002105E4">
        <w:rPr>
          <w:szCs w:val="24"/>
          <w:vertAlign w:val="subscript"/>
        </w:rPr>
        <w:t>to</w:t>
      </w:r>
      <w:r w:rsidRPr="002105E4">
        <w:rPr>
          <w:szCs w:val="24"/>
        </w:rPr>
        <w:t xml:space="preserve">, </w:t>
      </w:r>
      <w:proofErr w:type="spellStart"/>
      <w:r w:rsidRPr="002105E4">
        <w:rPr>
          <w:szCs w:val="24"/>
        </w:rPr>
        <w:t>I</w:t>
      </w:r>
      <w:r w:rsidRPr="002105E4">
        <w:rPr>
          <w:szCs w:val="24"/>
          <w:vertAlign w:val="subscript"/>
        </w:rPr>
        <w:t>CaL</w:t>
      </w:r>
      <w:proofErr w:type="spellEnd"/>
      <w:r w:rsidRPr="002105E4">
        <w:rPr>
          <w:szCs w:val="24"/>
        </w:rPr>
        <w:t xml:space="preserve">, </w:t>
      </w:r>
      <w:proofErr w:type="spellStart"/>
      <w:r w:rsidRPr="002105E4">
        <w:rPr>
          <w:szCs w:val="24"/>
        </w:rPr>
        <w:t>I</w:t>
      </w:r>
      <w:r w:rsidRPr="002105E4">
        <w:rPr>
          <w:szCs w:val="24"/>
          <w:vertAlign w:val="subscript"/>
        </w:rPr>
        <w:t>Kr</w:t>
      </w:r>
      <w:proofErr w:type="spellEnd"/>
      <w:r w:rsidRPr="002105E4">
        <w:rPr>
          <w:szCs w:val="24"/>
        </w:rPr>
        <w:t xml:space="preserve"> and I</w:t>
      </w:r>
      <w:r w:rsidRPr="002105E4">
        <w:rPr>
          <w:szCs w:val="24"/>
          <w:vertAlign w:val="subscript"/>
        </w:rPr>
        <w:t>f</w:t>
      </w:r>
      <w:r w:rsidRPr="002105E4">
        <w:rPr>
          <w:szCs w:val="24"/>
        </w:rPr>
        <w:t xml:space="preserve">) were optimized to reproduce the experimental data. The GA process for each ionic current being fitted were performed multiple times to ensure consistency and reproducibility of this meta-heuristic. For each of the fittings the initial and final model IV plots (representative) are shown in Figure </w:t>
      </w:r>
      <w:r w:rsidR="008C4620">
        <w:rPr>
          <w:szCs w:val="24"/>
        </w:rPr>
        <w:t>4</w:t>
      </w:r>
      <w:r w:rsidRPr="002105E4">
        <w:rPr>
          <w:szCs w:val="24"/>
        </w:rPr>
        <w:t xml:space="preserve"> (left panels). In addition, representative time course plots for the fitted model have been shown to validate the fitting outcomes as physiologically relevant (middle panels). The right panels in Figure </w:t>
      </w:r>
      <w:r w:rsidR="008C4620">
        <w:rPr>
          <w:szCs w:val="24"/>
        </w:rPr>
        <w:t>4</w:t>
      </w:r>
      <w:r w:rsidRPr="002105E4">
        <w:rPr>
          <w:szCs w:val="24"/>
        </w:rPr>
        <w:t xml:space="preserve"> show the near-optimal parameter convergence in the form of losses over 100 generations for the various GA trails per current. The apparent non-uniform decreasing trend in loss plots is evident of the stochastic yet perpetual search for the global minimum. Table 3 summarizes the initial and final fitted loss metrics (mean and standard deviations for multiple trials, n=5) for all currents. Improvement in fitting can be seen in the increasing R</w:t>
      </w:r>
      <w:r w:rsidRPr="002105E4">
        <w:rPr>
          <w:szCs w:val="24"/>
          <w:vertAlign w:val="superscript"/>
        </w:rPr>
        <w:t>2</w:t>
      </w:r>
      <w:r w:rsidRPr="002105E4">
        <w:rPr>
          <w:szCs w:val="24"/>
        </w:rPr>
        <w:t xml:space="preserve"> values toward unity. The original and fitted parameter values for all currents along with corresponding detailed formulations are given in the Online Supplement (Tables S1-S5). </w:t>
      </w:r>
      <w:ins w:id="97" w:author="Makarand " w:date="2021-04-14T01:16:00Z">
        <w:r w:rsidR="007B0ED7">
          <w:rPr>
            <w:szCs w:val="24"/>
          </w:rPr>
          <w:t xml:space="preserve">Figures S1-S5 in the Online </w:t>
        </w:r>
      </w:ins>
      <w:ins w:id="98" w:author="Makarand " w:date="2021-04-14T01:17:00Z">
        <w:r w:rsidR="007B0ED7">
          <w:rPr>
            <w:szCs w:val="24"/>
          </w:rPr>
          <w:t xml:space="preserve">Supplement compare the current activation/inactivation kinetics and corresponding time constants in our optimized model with </w:t>
        </w:r>
      </w:ins>
      <w:ins w:id="99" w:author="Makarand " w:date="2021-04-14T01:18:00Z">
        <w:r w:rsidR="007B0ED7">
          <w:rPr>
            <w:szCs w:val="24"/>
          </w:rPr>
          <w:t xml:space="preserve">two recent </w:t>
        </w:r>
        <w:proofErr w:type="spellStart"/>
        <w:r w:rsidR="007B0ED7">
          <w:rPr>
            <w:szCs w:val="24"/>
          </w:rPr>
          <w:t>hiPSC</w:t>
        </w:r>
        <w:proofErr w:type="spellEnd"/>
        <w:r w:rsidR="007B0ED7">
          <w:rPr>
            <w:szCs w:val="24"/>
          </w:rPr>
          <w:t>-CM numerical models, name</w:t>
        </w:r>
      </w:ins>
      <w:ins w:id="100" w:author="Makarand " w:date="2021-04-14T01:19:00Z">
        <w:r w:rsidR="007B0ED7">
          <w:rPr>
            <w:szCs w:val="24"/>
          </w:rPr>
          <w:t xml:space="preserve">ly, </w:t>
        </w:r>
        <w:proofErr w:type="spellStart"/>
        <w:r w:rsidR="007B0ED7">
          <w:rPr>
            <w:szCs w:val="24"/>
          </w:rPr>
          <w:t>Paci</w:t>
        </w:r>
        <w:proofErr w:type="spellEnd"/>
        <w:r w:rsidR="007B0ED7">
          <w:rPr>
            <w:szCs w:val="24"/>
          </w:rPr>
          <w:t xml:space="preserve"> et al. </w:t>
        </w:r>
        <w:r w:rsidR="007B0ED7">
          <w:rPr>
            <w:szCs w:val="24"/>
          </w:rPr>
          <w:fldChar w:fldCharType="begin" w:fldLock="1"/>
        </w:r>
      </w:ins>
      <w:r w:rsidR="007B0ED7">
        <w:rPr>
          <w:szCs w:val="24"/>
        </w:rPr>
        <w:instrText>ADDIN CSL_CITATION {"citationItems":[{"id":"ITEM-1","itemData":{"DOI":"10.3389/fphys.2018.00709","ISSN":"1664042X","abstract":"The growing importance of human induced pluripotent stem cell-derived cardiomyoyctes (hiPSC-CMs), as patient-specific and disease-specific models for studying cellular cardiac electrophysiology or for preliminary cardiotoxicity tests, generated better understanding of hiPSC-CM biophysical mechanisms and great amount of action potential and calcium transient data. In this paper, we propose a new hiPSC-CM in silico model, with particular attention to Ca2+ handling. We used (i) the hiPSC-CM Paci2013 model as starting point, (ii) a new dataset of Ca2+ transient measurements to tune the parameters of the inward and outward Ca2+ fluxes of sarcoplasmic reticulum, and (iii) an automatic parameter optimization to fit action potentials and Ca2+ transients. The Paci2018 model simulates, together with the typical hiPSC-CM spontaneous action potentials, more refined Ca2+ transients and delayed afterdepolarizations-like abnormalities, which the old Paci2013 was not able to predict due to its mathematical formulation. The Paci2018 model was validated against (i) the same current blocking experiments used to validate the Paci2013 model, and (ii) recently published data about effects of different extracellular ionic concentrations. In conclusion, we present a new and more versatile in silico model, which will provide a platform for modeling the effects of drugs or mutations that affect Ca2+ handling in hiPSC-CMs.","author":[{"dropping-particle":"","family":"Paci","given":"Michelangelo","non-dropping-particle":"","parse-names":false,"suffix":""},{"dropping-particle":"","family":"Pölönen","given":"Risto Pekka","non-dropping-particle":"","parse-names":false,"suffix":""},{"dropping-particle":"","family":"Cori","given":"Dario","non-dropping-particle":"","parse-names":false,"suffix":""},{"dropping-particle":"","family":"Penttinen","given":"Kirsi","non-dropping-particle":"","parse-names":false,"suffix":""},{"dropping-particle":"","family":"Aalto-Setälä","given":"Katriina","non-dropping-particle":"","parse-names":false,"suffix":""},{"dropping-particle":"","family":"Severi","given":"Stefano","non-dropping-particle":"","parse-names":false,"suffix":""},{"dropping-particle":"","family":"Hyttinen","given":"Jari","non-dropping-particle":"","parse-names":false,"suffix":""}],"container-title":"Frontiers in Physiology","id":"ITEM-1","issue":"JUN","issued":{"date-parts":[["2018","6"]]},"publisher":"Frontiers Media S.A.","title":"Automatic optimization of an in silico model of human iPSC derived cardiomyocytes recapitulating calcium handling abnormalities","type":"article-journal","volume":"9"},"uris":["http://www.mendeley.com/documents/?uuid=0f2432ef-ca60-46e7-b16f-4d8003a99988"]}],"mendeley":{"formattedCitation":"[14]","plainTextFormattedCitation":"[14]","previouslyFormattedCitation":"[14]"},"properties":{"noteIndex":0},"schema":"https://github.com/citation-style-language/schema/raw/master/csl-citation.json"}</w:instrText>
      </w:r>
      <w:r w:rsidR="007B0ED7">
        <w:rPr>
          <w:szCs w:val="24"/>
        </w:rPr>
        <w:fldChar w:fldCharType="separate"/>
      </w:r>
      <w:r w:rsidR="007B0ED7" w:rsidRPr="007B0ED7">
        <w:rPr>
          <w:noProof/>
          <w:szCs w:val="24"/>
        </w:rPr>
        <w:t>[14]</w:t>
      </w:r>
      <w:ins w:id="101" w:author="Makarand " w:date="2021-04-14T01:19:00Z">
        <w:r w:rsidR="007B0ED7">
          <w:rPr>
            <w:szCs w:val="24"/>
          </w:rPr>
          <w:fldChar w:fldCharType="end"/>
        </w:r>
        <w:r w:rsidR="007B0ED7">
          <w:rPr>
            <w:szCs w:val="24"/>
          </w:rPr>
          <w:t xml:space="preserve"> and </w:t>
        </w:r>
        <w:proofErr w:type="spellStart"/>
        <w:r w:rsidR="007B0ED7">
          <w:rPr>
            <w:szCs w:val="24"/>
          </w:rPr>
          <w:t>Kernik</w:t>
        </w:r>
        <w:proofErr w:type="spellEnd"/>
        <w:r w:rsidR="007B0ED7">
          <w:rPr>
            <w:szCs w:val="24"/>
          </w:rPr>
          <w:t xml:space="preserve"> et al. </w:t>
        </w:r>
      </w:ins>
      <w:ins w:id="102" w:author="Makarand " w:date="2021-04-14T01:20:00Z">
        <w:r w:rsidR="007B0ED7">
          <w:rPr>
            <w:szCs w:val="24"/>
          </w:rPr>
          <w:fldChar w:fldCharType="begin" w:fldLock="1"/>
        </w:r>
      </w:ins>
      <w:r w:rsidR="007B0ED7">
        <w:rPr>
          <w:szCs w:val="24"/>
        </w:rPr>
        <w:instrText>ADDIN CSL_CITATION {"citationItems":[{"id":"ITEM-1","itemData":{"DOI":"10.1113/JP277724","ISSN":"14697793","PMID":"31278749","abstract":"Key points: Induced pluripotent stem cell-derived cardiomyocytes (iPSC-CMs) capture patient-specific genotype–phenotype relationships, as well as cell-to-cell variability of cardiac electrical activity Computational modelling and simulation provide a high throughput approach to reconcile multiple datasets describing physiological variability, and also identify vulnerable parameter regimes We have developed a whole-cell model of iPSC-CMs, composed of single exponential voltage-dependent gating variable rate constants, parameterized to fit experimental iPSC-CM outputs We have utilized experimental data across multiple laboratories to model experimental variability and investigate subcellular phenotypic mechanisms in iPSC-CMs This framework links molecular mechanisms to cellular-level outputs by revealing unique subsets of model parameters linked to known iPSC-CM phenotypes. Abstract: There is a profound need to develop a strategy for predicting patient-to-patient vulnerability in the emergence of cardiac arrhythmia. A promising in vitro method to address patient-specific proclivity to cardiac disease utilizes induced pluripotent stem cell-derived cardiomyocytes (iPSC-CMs). A major strength of this approach is that iPSC-CMs contain donor genetic information and therefore capture patient-specific genotype–phenotype relationships. A cited detriment of iPSC-CMs is the cell-to-cell variability observed in electrical activity. We postulated, however, that cell-to-cell variability may constitute a strength when appropriately utilized in a computational framework to build cell populations that can be employed to identify phenotypic mechanisms and pinpoint key sensitive parameters. Thus, we have exploited variation in experimental data across multiple laboratories to develop a computational framework for investigating subcellular phenotypic mechanisms. We have developed a whole-cell model of iPSC-CMs composed of simple model components comprising ion channel models with single exponential voltage-dependent gating variable rate constants, parameterized to fit experimental iPSC-CM data for all major ionic currents. By optimizing ionic current model parameters to multiple experimental datasets, we incorporate experimentally-observed variability in the ionic currents. The resulting population of cellular models predicts robust inter-subject variability in iPSC-CMs. This approach links molecular mechanisms to known cellular-level iPSC-CM phenotypes, as shown by compari…","author":[{"dropping-particle":"","family":"Kernik","given":"Divya C.","non-dropping-particle":"","parse-names":false,"suffix":""},{"dropping-particle":"","family":"Morotti","given":"Stefano","non-dropping-particle":"","parse-names":false,"suffix":""},{"dropping-particle":"Di","family":"Wu","given":"Hao","non-dropping-particle":"","parse-names":false,"suffix":""},{"dropping-particle":"","family":"Garg","given":"Priyanka","non-dropping-particle":"","parse-names":false,"suffix":""},{"dropping-particle":"","family":"Duff","given":"Henry J.","non-dropping-particle":"","parse-names":false,"suffix":""},{"dropping-particle":"","family":"Kurokawa","given":"Junko","non-dropping-particle":"","parse-names":false,"suffix":""},{"dropping-particle":"","family":"Jalife","given":"José","non-dropping-particle":"","parse-names":false,"suffix":""},{"dropping-particle":"","family":"Wu","given":"Joseph C.","non-dropping-particle":"","parse-names":false,"suffix":""},{"dropping-particle":"","family":"Grandi","given":"Eleonora","non-dropping-particle":"","parse-names":false,"suffix":""},{"dropping-particle":"","family":"Clancy","given":"Colleen E.","non-dropping-particle":"","parse-names":false,"suffix":""}],"container-title":"Journal of Physiology","id":"ITEM-1","issue":"17","issued":{"date-parts":[["2019"]]},"page":"4533-4564","title":"A computational model of induced pluripotent stem-cell derived cardiomyocytes incorporating experimental variability from multiple data sources","type":"article-journal","volume":"597"},"uris":["http://www.mendeley.com/documents/?uuid=dfbab59a-3270-4118-8b63-8ef3316233e4"]}],"mendeley":{"formattedCitation":"[15]","plainTextFormattedCitation":"[15]"},"properties":{"noteIndex":0},"schema":"https://github.com/citation-style-language/schema/raw/master/csl-citation.json"}</w:instrText>
      </w:r>
      <w:r w:rsidR="007B0ED7">
        <w:rPr>
          <w:szCs w:val="24"/>
        </w:rPr>
        <w:fldChar w:fldCharType="separate"/>
      </w:r>
      <w:r w:rsidR="007B0ED7" w:rsidRPr="007B0ED7">
        <w:rPr>
          <w:noProof/>
          <w:szCs w:val="24"/>
        </w:rPr>
        <w:t>[15]</w:t>
      </w:r>
      <w:ins w:id="103" w:author="Makarand " w:date="2021-04-14T01:20:00Z">
        <w:r w:rsidR="007B0ED7">
          <w:rPr>
            <w:szCs w:val="24"/>
          </w:rPr>
          <w:fldChar w:fldCharType="end"/>
        </w:r>
      </w:ins>
      <w:ins w:id="104" w:author="Makarand " w:date="2021-04-14T01:19:00Z">
        <w:r w:rsidR="007B0ED7">
          <w:rPr>
            <w:szCs w:val="24"/>
          </w:rPr>
          <w:t xml:space="preserve">. </w:t>
        </w:r>
      </w:ins>
      <w:r w:rsidRPr="002105E4">
        <w:rPr>
          <w:szCs w:val="24"/>
        </w:rPr>
        <w:t>Computational runtime</w:t>
      </w:r>
      <w:ins w:id="105" w:author="Akwasi Akwaboah" w:date="2021-04-12T00:30:00Z">
        <w:r w:rsidR="00B71869">
          <w:rPr>
            <w:szCs w:val="24"/>
          </w:rPr>
          <w:t>s</w:t>
        </w:r>
      </w:ins>
      <w:r w:rsidRPr="002105E4">
        <w:rPr>
          <w:szCs w:val="24"/>
        </w:rPr>
        <w:t xml:space="preserve"> for</w:t>
      </w:r>
      <w:del w:id="106" w:author="Akwasi Akwaboah" w:date="2021-04-12T00:31:00Z">
        <w:r w:rsidRPr="002105E4" w:rsidDel="00B71869">
          <w:rPr>
            <w:szCs w:val="24"/>
          </w:rPr>
          <w:delText xml:space="preserve"> a</w:delText>
        </w:r>
      </w:del>
      <w:r w:rsidRPr="002105E4">
        <w:rPr>
          <w:szCs w:val="24"/>
        </w:rPr>
        <w:t xml:space="preserve"> single GA trial over the 100-generation period with parallel fitness computation over 28 processors</w:t>
      </w:r>
      <w:ins w:id="107" w:author="Akwasi Akwaboah" w:date="2021-04-12T00:29:00Z">
        <w:r w:rsidR="00B71869">
          <w:rPr>
            <w:szCs w:val="24"/>
          </w:rPr>
          <w:t xml:space="preserve"> w</w:t>
        </w:r>
      </w:ins>
      <w:ins w:id="108" w:author="Akwasi Akwaboah" w:date="2021-04-12T00:30:00Z">
        <w:r w:rsidR="00B71869">
          <w:rPr>
            <w:szCs w:val="24"/>
          </w:rPr>
          <w:t>ere</w:t>
        </w:r>
      </w:ins>
      <w:del w:id="109" w:author="Akwasi Akwaboah" w:date="2021-04-12T00:29:00Z">
        <w:r w:rsidRPr="002105E4" w:rsidDel="00B71869">
          <w:rPr>
            <w:szCs w:val="24"/>
          </w:rPr>
          <w:delText xml:space="preserve"> ranged from ~7 mins to 14 mins depending upon the current formulation.</w:delText>
        </w:r>
      </w:del>
      <w:r w:rsidRPr="002105E4">
        <w:rPr>
          <w:szCs w:val="24"/>
        </w:rPr>
        <w:t xml:space="preserve"> </w:t>
      </w:r>
      <w:ins w:id="110" w:author="Akwasi Akwaboah" w:date="2021-04-12T00:31:00Z">
        <w:del w:id="111" w:author="Makarand " w:date="2021-04-13T22:52:00Z">
          <w:r w:rsidR="00B71869" w:rsidDel="00FB1E4C">
            <w:rPr>
              <w:szCs w:val="24"/>
            </w:rPr>
            <w:delText>~</w:delText>
          </w:r>
        </w:del>
        <w:r w:rsidR="00B71869">
          <w:rPr>
            <w:szCs w:val="24"/>
          </w:rPr>
          <w:t>11</w:t>
        </w:r>
      </w:ins>
      <w:ins w:id="112" w:author="Makarand " w:date="2021-04-13T22:52:00Z">
        <w:r w:rsidR="00FB1E4C">
          <w:rPr>
            <w:szCs w:val="24"/>
          </w:rPr>
          <w:t xml:space="preserve"> min</w:t>
        </w:r>
      </w:ins>
      <w:ins w:id="113" w:author="Akwasi Akwaboah" w:date="2021-04-12T00:31:00Z">
        <w:r w:rsidR="00B71869">
          <w:rPr>
            <w:szCs w:val="24"/>
          </w:rPr>
          <w:t xml:space="preserve">, </w:t>
        </w:r>
      </w:ins>
      <w:ins w:id="114" w:author="Akwasi Akwaboah" w:date="2021-04-12T00:32:00Z">
        <w:del w:id="115" w:author="Makarand " w:date="2021-04-13T22:52:00Z">
          <w:r w:rsidR="00B71869" w:rsidDel="00FB1E4C">
            <w:rPr>
              <w:szCs w:val="24"/>
            </w:rPr>
            <w:delText>~</w:delText>
          </w:r>
        </w:del>
        <w:r w:rsidR="00B71869">
          <w:rPr>
            <w:szCs w:val="24"/>
          </w:rPr>
          <w:t>13</w:t>
        </w:r>
      </w:ins>
      <w:ins w:id="116" w:author="Makarand " w:date="2021-04-13T22:52:00Z">
        <w:r w:rsidR="00FB1E4C">
          <w:rPr>
            <w:szCs w:val="24"/>
          </w:rPr>
          <w:t xml:space="preserve"> min</w:t>
        </w:r>
      </w:ins>
      <w:ins w:id="117" w:author="Akwasi Akwaboah" w:date="2021-04-12T00:32:00Z">
        <w:r w:rsidR="00B71869">
          <w:rPr>
            <w:szCs w:val="24"/>
          </w:rPr>
          <w:t xml:space="preserve">, </w:t>
        </w:r>
        <w:del w:id="118" w:author="Makarand " w:date="2021-04-13T22:52:00Z">
          <w:r w:rsidR="00B71869" w:rsidDel="00FB1E4C">
            <w:rPr>
              <w:szCs w:val="24"/>
            </w:rPr>
            <w:delText>~</w:delText>
          </w:r>
        </w:del>
        <w:r w:rsidR="00B71869">
          <w:rPr>
            <w:szCs w:val="24"/>
          </w:rPr>
          <w:t>7</w:t>
        </w:r>
      </w:ins>
      <w:ins w:id="119" w:author="Makarand " w:date="2021-04-13T22:52:00Z">
        <w:r w:rsidR="00FB1E4C">
          <w:rPr>
            <w:szCs w:val="24"/>
          </w:rPr>
          <w:t xml:space="preserve"> min</w:t>
        </w:r>
      </w:ins>
      <w:ins w:id="120" w:author="Akwasi Akwaboah" w:date="2021-04-12T00:32:00Z">
        <w:r w:rsidR="00B71869">
          <w:rPr>
            <w:szCs w:val="24"/>
          </w:rPr>
          <w:t xml:space="preserve">, </w:t>
        </w:r>
        <w:del w:id="121" w:author="Makarand " w:date="2021-04-13T22:52:00Z">
          <w:r w:rsidR="00B71869" w:rsidDel="00FB1E4C">
            <w:rPr>
              <w:szCs w:val="24"/>
            </w:rPr>
            <w:delText>~</w:delText>
          </w:r>
        </w:del>
        <w:r w:rsidR="00B71869">
          <w:rPr>
            <w:szCs w:val="24"/>
          </w:rPr>
          <w:t>12</w:t>
        </w:r>
      </w:ins>
      <w:ins w:id="122" w:author="Makarand " w:date="2021-04-13T22:52:00Z">
        <w:r w:rsidR="00FB1E4C">
          <w:rPr>
            <w:szCs w:val="24"/>
          </w:rPr>
          <w:t xml:space="preserve"> min</w:t>
        </w:r>
      </w:ins>
      <w:ins w:id="123" w:author="Akwasi Akwaboah" w:date="2021-04-12T00:32:00Z">
        <w:r w:rsidR="00B71869">
          <w:rPr>
            <w:szCs w:val="24"/>
          </w:rPr>
          <w:t xml:space="preserve">, and </w:t>
        </w:r>
        <w:del w:id="124" w:author="Makarand " w:date="2021-04-13T22:52:00Z">
          <w:r w:rsidR="00B71869" w:rsidDel="00FB1E4C">
            <w:rPr>
              <w:szCs w:val="24"/>
            </w:rPr>
            <w:delText>~</w:delText>
          </w:r>
        </w:del>
        <w:r w:rsidR="00B71869">
          <w:rPr>
            <w:szCs w:val="24"/>
          </w:rPr>
          <w:t>12 m</w:t>
        </w:r>
      </w:ins>
      <w:ins w:id="125" w:author="Akwasi Akwaboah" w:date="2021-04-12T00:33:00Z">
        <w:r w:rsidR="00B71869">
          <w:rPr>
            <w:szCs w:val="24"/>
          </w:rPr>
          <w:t>in</w:t>
        </w:r>
        <w:del w:id="126" w:author="Makarand " w:date="2021-04-13T22:52:00Z">
          <w:r w:rsidR="00B71869" w:rsidDel="00FB1E4C">
            <w:rPr>
              <w:szCs w:val="24"/>
            </w:rPr>
            <w:delText>s</w:delText>
          </w:r>
        </w:del>
        <w:r w:rsidR="00B71869">
          <w:rPr>
            <w:szCs w:val="24"/>
          </w:rPr>
          <w:t xml:space="preserve"> for </w:t>
        </w:r>
      </w:ins>
      <w:proofErr w:type="spellStart"/>
      <w:ins w:id="127" w:author="Akwasi Akwaboah" w:date="2021-04-12T00:34:00Z">
        <w:r w:rsidR="00B71869">
          <w:rPr>
            <w:szCs w:val="24"/>
          </w:rPr>
          <w:t>I</w:t>
        </w:r>
        <w:r w:rsidR="00B71869" w:rsidRPr="00620F3E">
          <w:rPr>
            <w:szCs w:val="24"/>
            <w:vertAlign w:val="subscript"/>
          </w:rPr>
          <w:t>Na</w:t>
        </w:r>
        <w:proofErr w:type="spellEnd"/>
        <w:r w:rsidR="00B71869">
          <w:rPr>
            <w:szCs w:val="24"/>
          </w:rPr>
          <w:t xml:space="preserve">, </w:t>
        </w:r>
        <w:proofErr w:type="spellStart"/>
        <w:r w:rsidR="00B71869">
          <w:rPr>
            <w:szCs w:val="24"/>
          </w:rPr>
          <w:t>I</w:t>
        </w:r>
        <w:r w:rsidR="00B71869" w:rsidRPr="00620F3E">
          <w:rPr>
            <w:szCs w:val="24"/>
            <w:vertAlign w:val="subscript"/>
          </w:rPr>
          <w:t>CaL</w:t>
        </w:r>
        <w:proofErr w:type="spellEnd"/>
        <w:r w:rsidR="00B71869">
          <w:rPr>
            <w:szCs w:val="24"/>
          </w:rPr>
          <w:t>, I</w:t>
        </w:r>
        <w:r w:rsidR="00B71869" w:rsidRPr="00620F3E">
          <w:rPr>
            <w:szCs w:val="24"/>
            <w:vertAlign w:val="subscript"/>
          </w:rPr>
          <w:t>f</w:t>
        </w:r>
        <w:r w:rsidR="00B71869">
          <w:rPr>
            <w:szCs w:val="24"/>
          </w:rPr>
          <w:t>, I</w:t>
        </w:r>
        <w:r w:rsidR="00B71869" w:rsidRPr="00620F3E">
          <w:rPr>
            <w:szCs w:val="24"/>
            <w:vertAlign w:val="subscript"/>
          </w:rPr>
          <w:t>to</w:t>
        </w:r>
        <w:r w:rsidR="00B71869">
          <w:rPr>
            <w:szCs w:val="24"/>
          </w:rPr>
          <w:t xml:space="preserve">, and </w:t>
        </w:r>
        <w:proofErr w:type="spellStart"/>
        <w:r w:rsidR="00B71869">
          <w:rPr>
            <w:szCs w:val="24"/>
          </w:rPr>
          <w:t>I</w:t>
        </w:r>
        <w:r w:rsidR="00B71869" w:rsidRPr="00620F3E">
          <w:rPr>
            <w:szCs w:val="24"/>
            <w:vertAlign w:val="subscript"/>
          </w:rPr>
          <w:t>Kr</w:t>
        </w:r>
        <w:proofErr w:type="spellEnd"/>
        <w:r w:rsidR="00B71869">
          <w:rPr>
            <w:szCs w:val="24"/>
          </w:rPr>
          <w:t xml:space="preserve"> respectively.</w:t>
        </w:r>
      </w:ins>
    </w:p>
    <w:p w14:paraId="13F38482" w14:textId="77777777" w:rsidR="002105E4" w:rsidRPr="002105E4" w:rsidRDefault="002105E4" w:rsidP="00135580">
      <w:pPr>
        <w:pStyle w:val="Heading2"/>
        <w:ind w:left="720" w:hanging="720"/>
      </w:pPr>
      <w:r w:rsidRPr="002105E4">
        <w:t>Simulated Action Potentials</w:t>
      </w:r>
    </w:p>
    <w:p w14:paraId="61657147" w14:textId="5A36911A" w:rsidR="002105E4" w:rsidRDefault="002105E4" w:rsidP="002105E4">
      <w:pPr>
        <w:jc w:val="both"/>
        <w:rPr>
          <w:ins w:id="128" w:author="Makarand " w:date="2021-04-08T15:26:00Z"/>
        </w:rPr>
      </w:pPr>
      <w:r w:rsidRPr="002105E4">
        <w:rPr>
          <w:szCs w:val="24"/>
        </w:rPr>
        <w:lastRenderedPageBreak/>
        <w:t>The model was simulated for 10 mins to achieve the steady states for all current, fluxes and ionic concentrations. The steady state (initial conditions) values of the model variables have been reported in Table S8 of the Online Supplement.</w:t>
      </w:r>
      <w:ins w:id="129" w:author="Akwasi Akwaboah" w:date="2021-04-11T19:32:00Z">
        <w:r w:rsidR="00780C18">
          <w:rPr>
            <w:szCs w:val="24"/>
          </w:rPr>
          <w:t xml:space="preserve"> </w:t>
        </w:r>
      </w:ins>
      <w:del w:id="130" w:author="Akwasi Akwaboah" w:date="2021-04-11T19:36:00Z">
        <w:r w:rsidDel="00780C18">
          <w:rPr>
            <w:szCs w:val="24"/>
          </w:rPr>
          <w:delText xml:space="preserve"> </w:delText>
        </w:r>
      </w:del>
      <w:r w:rsidRPr="00296E69">
        <w:t xml:space="preserve">Figure </w:t>
      </w:r>
      <w:r w:rsidR="008C4620">
        <w:t>5</w:t>
      </w:r>
      <w:r w:rsidRPr="00296E69">
        <w:t xml:space="preserve"> shows a comparison of spontaneous action potentials (APs) simulated by the </w:t>
      </w:r>
      <w:proofErr w:type="spellStart"/>
      <w:r w:rsidRPr="00296E69">
        <w:t>hiPSC</w:t>
      </w:r>
      <w:proofErr w:type="spellEnd"/>
      <w:r w:rsidRPr="00296E69">
        <w:t>-CM model as compared to the experimentally recorded ones</w:t>
      </w:r>
      <w:ins w:id="131" w:author="Makarand " w:date="2021-04-14T09:12:00Z">
        <w:r w:rsidR="00040723">
          <w:t xml:space="preserve"> and corresponding </w:t>
        </w:r>
      </w:ins>
      <w:ins w:id="132" w:author="Makarand " w:date="2021-04-14T09:13:00Z">
        <w:r w:rsidR="00040723">
          <w:t>calcium transients</w:t>
        </w:r>
      </w:ins>
      <w:r w:rsidRPr="00296E69">
        <w:t xml:space="preserve">. Our model was able to accurately reproduce the experimentally observed AP morphology as well as automaticity of </w:t>
      </w:r>
      <w:proofErr w:type="spellStart"/>
      <w:r w:rsidRPr="00296E69">
        <w:t>hiPSC</w:t>
      </w:r>
      <w:proofErr w:type="spellEnd"/>
      <w:r w:rsidRPr="00296E69">
        <w:t>-CMs.</w:t>
      </w:r>
      <w:r>
        <w:t xml:space="preserve"> </w:t>
      </w:r>
      <w:r w:rsidRPr="00296E69">
        <w:t xml:space="preserve">Time course metrics such as the AP duration </w:t>
      </w:r>
      <w:del w:id="133" w:author="Makarand " w:date="2021-04-08T00:00:00Z">
        <w:r w:rsidDel="00A56DC3">
          <w:delText>zxf</w:delText>
        </w:r>
      </w:del>
      <w:r w:rsidRPr="00296E69">
        <w:t>at 50%, 75% and 90% repolarization, i.e., APD</w:t>
      </w:r>
      <w:r w:rsidRPr="00311AA8">
        <w:rPr>
          <w:vertAlign w:val="subscript"/>
        </w:rPr>
        <w:t>50</w:t>
      </w:r>
      <w:r w:rsidRPr="00296E69">
        <w:t>, APD</w:t>
      </w:r>
      <w:r w:rsidRPr="00311AA8">
        <w:rPr>
          <w:vertAlign w:val="subscript"/>
        </w:rPr>
        <w:t>75</w:t>
      </w:r>
      <w:r w:rsidRPr="00296E69">
        <w:t>, and APD</w:t>
      </w:r>
      <w:r w:rsidRPr="00311AA8">
        <w:rPr>
          <w:vertAlign w:val="subscript"/>
        </w:rPr>
        <w:t>90</w:t>
      </w:r>
      <w:r w:rsidRPr="003041B9">
        <w:t>,</w:t>
      </w:r>
      <w:r w:rsidRPr="00296E69">
        <w:t xml:space="preserve"> respectively; cycle length (CL), i.e., AP peak-to-peak duration which includes the diastolic resting phase duration; maximum diastolic potential (MDP), beats per minute (BPM) were used to assess the model AP morphology compared to the experimental counterpart. </w:t>
      </w:r>
      <w:r w:rsidRPr="00B53474">
        <w:t>Table 4 presents</w:t>
      </w:r>
      <w:r w:rsidRPr="00296E69">
        <w:t xml:space="preserve"> the comparison of AP metrics produced by the model to those recorded in experiments</w:t>
      </w:r>
      <w:ins w:id="134" w:author="Makarand " w:date="2021-04-14T09:22:00Z">
        <w:r w:rsidR="00040723">
          <w:t xml:space="preserve">, whereas </w:t>
        </w:r>
      </w:ins>
      <w:del w:id="135" w:author="Makarand " w:date="2021-04-14T09:23:00Z">
        <w:r w:rsidRPr="00296E69" w:rsidDel="00040723">
          <w:delText>.</w:delText>
        </w:r>
      </w:del>
      <w:ins w:id="136" w:author="Makarand " w:date="2021-04-14T09:22:00Z">
        <w:r w:rsidR="00040723" w:rsidRPr="006C77A0">
          <w:rPr>
            <w:highlight w:val="yellow"/>
          </w:rPr>
          <w:t>Table 5</w:t>
        </w:r>
      </w:ins>
      <w:ins w:id="137" w:author="Makarand " w:date="2021-04-14T09:23:00Z">
        <w:r w:rsidR="00040723">
          <w:t xml:space="preserve"> </w:t>
        </w:r>
        <w:r w:rsidR="00430F8D">
          <w:t>lists the calcium transient parameters such as rise time, decay time and maximum amplitude.</w:t>
        </w:r>
      </w:ins>
      <w:ins w:id="138" w:author="Makarand " w:date="2021-04-14T09:28:00Z">
        <w:r w:rsidR="00D41829">
          <w:t xml:space="preserve"> </w:t>
        </w:r>
      </w:ins>
      <w:ins w:id="139" w:author="Makarand " w:date="2021-04-13T22:55:00Z">
        <w:r w:rsidR="00493247" w:rsidRPr="006C77A0">
          <w:rPr>
            <w:highlight w:val="yellow"/>
          </w:rPr>
          <w:t xml:space="preserve">Table </w:t>
        </w:r>
        <w:proofErr w:type="spellStart"/>
        <w:r w:rsidR="00493247" w:rsidRPr="006C77A0">
          <w:rPr>
            <w:highlight w:val="yellow"/>
          </w:rPr>
          <w:t>Sxx</w:t>
        </w:r>
        <w:proofErr w:type="spellEnd"/>
        <w:r w:rsidR="00493247">
          <w:t xml:space="preserve"> in </w:t>
        </w:r>
      </w:ins>
      <w:ins w:id="140" w:author="Makarand " w:date="2021-04-13T22:56:00Z">
        <w:r w:rsidR="00493247">
          <w:t xml:space="preserve">the Online Supplement compares the AP metrics </w:t>
        </w:r>
      </w:ins>
      <w:ins w:id="141" w:author="Makarand " w:date="2021-04-14T09:24:00Z">
        <w:r w:rsidR="00430F8D">
          <w:t xml:space="preserve">and calcium transients </w:t>
        </w:r>
      </w:ins>
      <w:ins w:id="142" w:author="Makarand " w:date="2021-04-13T22:56:00Z">
        <w:r w:rsidR="00493247">
          <w:t>of our model to th</w:t>
        </w:r>
      </w:ins>
      <w:ins w:id="143" w:author="Makarand " w:date="2021-04-14T01:20:00Z">
        <w:r w:rsidR="007B0ED7">
          <w:t xml:space="preserve">ose of </w:t>
        </w:r>
      </w:ins>
      <w:proofErr w:type="spellStart"/>
      <w:ins w:id="144" w:author="Makarand " w:date="2021-04-14T01:21:00Z">
        <w:r w:rsidR="007B0ED7">
          <w:rPr>
            <w:szCs w:val="24"/>
          </w:rPr>
          <w:t>Paci</w:t>
        </w:r>
        <w:proofErr w:type="spellEnd"/>
        <w:r w:rsidR="007B0ED7">
          <w:rPr>
            <w:szCs w:val="24"/>
          </w:rPr>
          <w:t xml:space="preserve"> et al. </w:t>
        </w:r>
        <w:r w:rsidR="007B0ED7">
          <w:rPr>
            <w:szCs w:val="24"/>
          </w:rPr>
          <w:fldChar w:fldCharType="begin" w:fldLock="1"/>
        </w:r>
        <w:r w:rsidR="007B0ED7">
          <w:rPr>
            <w:szCs w:val="24"/>
          </w:rPr>
          <w:instrText>ADDIN CSL_CITATION {"citationItems":[{"id":"ITEM-1","itemData":{"DOI":"10.3389/fphys.2018.00709","ISSN":"1664042X","abstract":"The growing importance of human induced pluripotent stem cell-derived cardiomyoyctes (hiPSC-CMs), as patient-specific and disease-specific models for studying cellular cardiac electrophysiology or for preliminary cardiotoxicity tests, generated better understanding of hiPSC-CM biophysical mechanisms and great amount of action potential and calcium transient data. In this paper, we propose a new hiPSC-CM in silico model, with particular attention to Ca2+ handling. We used (i) the hiPSC-CM Paci2013 model as starting point, (ii) a new dataset of Ca2+ transient measurements to tune the parameters of the inward and outward Ca2+ fluxes of sarcoplasmic reticulum, and (iii) an automatic parameter optimization to fit action potentials and Ca2+ transients. The Paci2018 model simulates, together with the typical hiPSC-CM spontaneous action potentials, more refined Ca2+ transients and delayed afterdepolarizations-like abnormalities, which the old Paci2013 was not able to predict due to its mathematical formulation. The Paci2018 model was validated against (i) the same current blocking experiments used to validate the Paci2013 model, and (ii) recently published data about effects of different extracellular ionic concentrations. In conclusion, we present a new and more versatile in silico model, which will provide a platform for modeling the effects of drugs or mutations that affect Ca2+ handling in hiPSC-CMs.","author":[{"dropping-particle":"","family":"Paci","given":"Michelangelo","non-dropping-particle":"","parse-names":false,"suffix":""},{"dropping-particle":"","family":"Pölönen","given":"Risto Pekka","non-dropping-particle":"","parse-names":false,"suffix":""},{"dropping-particle":"","family":"Cori","given":"Dario","non-dropping-particle":"","parse-names":false,"suffix":""},{"dropping-particle":"","family":"Penttinen","given":"Kirsi","non-dropping-particle":"","parse-names":false,"suffix":""},{"dropping-particle":"","family":"Aalto-Setälä","given":"Katriina","non-dropping-particle":"","parse-names":false,"suffix":""},{"dropping-particle":"","family":"Severi","given":"Stefano","non-dropping-particle":"","parse-names":false,"suffix":""},{"dropping-particle":"","family":"Hyttinen","given":"Jari","non-dropping-particle":"","parse-names":false,"suffix":""}],"container-title":"Frontiers in Physiology","id":"ITEM-1","issue":"JUN","issued":{"date-parts":[["2018","6"]]},"publisher":"Frontiers Media S.A.","title":"Automatic optimization of an in silico model of human iPSC derived cardiomyocytes recapitulating calcium handling abnormalities","type":"article-journal","volume":"9"},"uris":["http://www.mendeley.com/documents/?uuid=0f2432ef-ca60-46e7-b16f-4d8003a99988"]}],"mendeley":{"formattedCitation":"[14]","plainTextFormattedCitation":"[14]","previouslyFormattedCitation":"[14]"},"properties":{"noteIndex":0},"schema":"https://github.com/citation-style-language/schema/raw/master/csl-citation.json"}</w:instrText>
        </w:r>
        <w:r w:rsidR="007B0ED7">
          <w:rPr>
            <w:szCs w:val="24"/>
          </w:rPr>
          <w:fldChar w:fldCharType="separate"/>
        </w:r>
        <w:r w:rsidR="007B0ED7" w:rsidRPr="007B0ED7">
          <w:rPr>
            <w:noProof/>
            <w:szCs w:val="24"/>
          </w:rPr>
          <w:t>[14]</w:t>
        </w:r>
        <w:r w:rsidR="007B0ED7">
          <w:rPr>
            <w:szCs w:val="24"/>
          </w:rPr>
          <w:fldChar w:fldCharType="end"/>
        </w:r>
        <w:r w:rsidR="007B0ED7">
          <w:rPr>
            <w:szCs w:val="24"/>
          </w:rPr>
          <w:t xml:space="preserve"> and </w:t>
        </w:r>
        <w:proofErr w:type="spellStart"/>
        <w:r w:rsidR="007B0ED7">
          <w:rPr>
            <w:szCs w:val="24"/>
          </w:rPr>
          <w:t>Kernik</w:t>
        </w:r>
        <w:proofErr w:type="spellEnd"/>
        <w:r w:rsidR="007B0ED7">
          <w:rPr>
            <w:szCs w:val="24"/>
          </w:rPr>
          <w:t xml:space="preserve"> et al. </w:t>
        </w:r>
        <w:r w:rsidR="007B0ED7">
          <w:rPr>
            <w:szCs w:val="24"/>
          </w:rPr>
          <w:fldChar w:fldCharType="begin" w:fldLock="1"/>
        </w:r>
        <w:r w:rsidR="007B0ED7">
          <w:rPr>
            <w:szCs w:val="24"/>
          </w:rPr>
          <w:instrText>ADDIN CSL_CITATION {"citationItems":[{"id":"ITEM-1","itemData":{"DOI":"10.1113/JP277724","ISSN":"14697793","PMID":"31278749","abstract":"Key points: Induced pluripotent stem cell-derived cardiomyocytes (iPSC-CMs) capture patient-specific genotype–phenotype relationships, as well as cell-to-cell variability of cardiac electrical activity Computational modelling and simulation provide a high throughput approach to reconcile multiple datasets describing physiological variability, and also identify vulnerable parameter regimes We have developed a whole-cell model of iPSC-CMs, composed of single exponential voltage-dependent gating variable rate constants, parameterized to fit experimental iPSC-CM outputs We have utilized experimental data across multiple laboratories to model experimental variability and investigate subcellular phenotypic mechanisms in iPSC-CMs This framework links molecular mechanisms to cellular-level outputs by revealing unique subsets of model parameters linked to known iPSC-CM phenotypes. Abstract: There is a profound need to develop a strategy for predicting patient-to-patient vulnerability in the emergence of cardiac arrhythmia. A promising in vitro method to address patient-specific proclivity to cardiac disease utilizes induced pluripotent stem cell-derived cardiomyocytes (iPSC-CMs). A major strength of this approach is that iPSC-CMs contain donor genetic information and therefore capture patient-specific genotype–phenotype relationships. A cited detriment of iPSC-CMs is the cell-to-cell variability observed in electrical activity. We postulated, however, that cell-to-cell variability may constitute a strength when appropriately utilized in a computational framework to build cell populations that can be employed to identify phenotypic mechanisms and pinpoint key sensitive parameters. Thus, we have exploited variation in experimental data across multiple laboratories to develop a computational framework for investigating subcellular phenotypic mechanisms. We have developed a whole-cell model of iPSC-CMs composed of simple model components comprising ion channel models with single exponential voltage-dependent gating variable rate constants, parameterized to fit experimental iPSC-CM data for all major ionic currents. By optimizing ionic current model parameters to multiple experimental datasets, we incorporate experimentally-observed variability in the ionic currents. The resulting population of cellular models predicts robust inter-subject variability in iPSC-CMs. This approach links molecular mechanisms to known cellular-level iPSC-CM phenotypes, as shown by compari…","author":[{"dropping-particle":"","family":"Kernik","given":"Divya C.","non-dropping-particle":"","parse-names":false,"suffix":""},{"dropping-particle":"","family":"Morotti","given":"Stefano","non-dropping-particle":"","parse-names":false,"suffix":""},{"dropping-particle":"Di","family":"Wu","given":"Hao","non-dropping-particle":"","parse-names":false,"suffix":""},{"dropping-particle":"","family":"Garg","given":"Priyanka","non-dropping-particle":"","parse-names":false,"suffix":""},{"dropping-particle":"","family":"Duff","given":"Henry J.","non-dropping-particle":"","parse-names":false,"suffix":""},{"dropping-particle":"","family":"Kurokawa","given":"Junko","non-dropping-particle":"","parse-names":false,"suffix":""},{"dropping-particle":"","family":"Jalife","given":"José","non-dropping-particle":"","parse-names":false,"suffix":""},{"dropping-particle":"","family":"Wu","given":"Joseph C.","non-dropping-particle":"","parse-names":false,"suffix":""},{"dropping-particle":"","family":"Grandi","given":"Eleonora","non-dropping-particle":"","parse-names":false,"suffix":""},{"dropping-particle":"","family":"Clancy","given":"Colleen E.","non-dropping-particle":"","parse-names":false,"suffix":""}],"container-title":"Journal of Physiology","id":"ITEM-1","issue":"17","issued":{"date-parts":[["2019"]]},"page":"4533-4564","title":"A computational model of induced pluripotent stem-cell derived cardiomyocytes incorporating experimental variability from multiple data sources","type":"article-journal","volume":"597"},"uris":["http://www.mendeley.com/documents/?uuid=dfbab59a-3270-4118-8b63-8ef3316233e4"]}],"mendeley":{"formattedCitation":"[15]","plainTextFormattedCitation":"[15]"},"properties":{"noteIndex":0},"schema":"https://github.com/citation-style-language/schema/raw/master/csl-citation.json"}</w:instrText>
        </w:r>
        <w:r w:rsidR="007B0ED7">
          <w:rPr>
            <w:szCs w:val="24"/>
          </w:rPr>
          <w:fldChar w:fldCharType="separate"/>
        </w:r>
        <w:r w:rsidR="007B0ED7" w:rsidRPr="007B0ED7">
          <w:rPr>
            <w:noProof/>
            <w:szCs w:val="24"/>
          </w:rPr>
          <w:t>[15]</w:t>
        </w:r>
        <w:r w:rsidR="007B0ED7">
          <w:rPr>
            <w:szCs w:val="24"/>
          </w:rPr>
          <w:fldChar w:fldCharType="end"/>
        </w:r>
        <w:r w:rsidR="007B0ED7">
          <w:rPr>
            <w:szCs w:val="24"/>
          </w:rPr>
          <w:t xml:space="preserve">. </w:t>
        </w:r>
      </w:ins>
      <w:ins w:id="145" w:author="Makarand " w:date="2021-04-14T09:24:00Z">
        <w:r w:rsidR="00430F8D">
          <w:rPr>
            <w:szCs w:val="24"/>
          </w:rPr>
          <w:t>It should be noted that the experimental AP</w:t>
        </w:r>
      </w:ins>
      <w:ins w:id="146" w:author="Makarand " w:date="2021-04-14T09:25:00Z">
        <w:r w:rsidR="00430F8D">
          <w:rPr>
            <w:szCs w:val="24"/>
          </w:rPr>
          <w:t xml:space="preserve"> traces </w:t>
        </w:r>
      </w:ins>
      <w:ins w:id="147" w:author="Makarand " w:date="2021-04-14T09:24:00Z">
        <w:r w:rsidR="00430F8D">
          <w:rPr>
            <w:szCs w:val="24"/>
          </w:rPr>
          <w:t xml:space="preserve">used in our </w:t>
        </w:r>
      </w:ins>
      <w:ins w:id="148" w:author="Makarand " w:date="2021-04-14T09:25:00Z">
        <w:r w:rsidR="00430F8D">
          <w:rPr>
            <w:szCs w:val="24"/>
          </w:rPr>
          <w:t>model</w:t>
        </w:r>
      </w:ins>
      <w:ins w:id="149" w:author="Makarand " w:date="2021-04-14T09:24:00Z">
        <w:r w:rsidR="00430F8D">
          <w:rPr>
            <w:szCs w:val="24"/>
          </w:rPr>
          <w:t xml:space="preserve"> </w:t>
        </w:r>
      </w:ins>
      <w:ins w:id="150" w:author="Makarand " w:date="2021-04-14T09:26:00Z">
        <w:r w:rsidR="00430F8D">
          <w:rPr>
            <w:szCs w:val="24"/>
          </w:rPr>
          <w:t xml:space="preserve">differ considerably </w:t>
        </w:r>
      </w:ins>
      <w:ins w:id="151" w:author="Makarand " w:date="2021-04-14T09:25:00Z">
        <w:r w:rsidR="00430F8D">
          <w:rPr>
            <w:szCs w:val="24"/>
          </w:rPr>
          <w:t>than th</w:t>
        </w:r>
      </w:ins>
      <w:ins w:id="152" w:author="Makarand " w:date="2021-04-14T09:26:00Z">
        <w:r w:rsidR="00430F8D">
          <w:rPr>
            <w:szCs w:val="24"/>
          </w:rPr>
          <w:t xml:space="preserve">ose used in the </w:t>
        </w:r>
      </w:ins>
      <w:ins w:id="153" w:author="Makarand " w:date="2021-04-14T09:25:00Z">
        <w:r w:rsidR="00430F8D">
          <w:rPr>
            <w:szCs w:val="24"/>
          </w:rPr>
          <w:t>other</w:t>
        </w:r>
      </w:ins>
      <w:ins w:id="154" w:author="Makarand " w:date="2021-04-14T09:26:00Z">
        <w:r w:rsidR="00430F8D">
          <w:rPr>
            <w:szCs w:val="24"/>
          </w:rPr>
          <w:t xml:space="preserve"> models.</w:t>
        </w:r>
      </w:ins>
      <w:ins w:id="155" w:author="Makarand " w:date="2021-04-14T09:25:00Z">
        <w:r w:rsidR="00430F8D">
          <w:rPr>
            <w:szCs w:val="24"/>
          </w:rPr>
          <w:t xml:space="preserve"> </w:t>
        </w:r>
      </w:ins>
      <w:del w:id="156" w:author="Makarand " w:date="2021-04-14T01:21:00Z">
        <w:r w:rsidRPr="00296E69" w:rsidDel="007B0ED7">
          <w:delText xml:space="preserve"> </w:delText>
        </w:r>
      </w:del>
      <w:r w:rsidRPr="00296E69">
        <w:t xml:space="preserve">Figure </w:t>
      </w:r>
      <w:r w:rsidR="008C4620">
        <w:t>6</w:t>
      </w:r>
      <w:r w:rsidRPr="00296E69">
        <w:t xml:space="preserve"> shows the spontaneous AP generation and corresponding transient plots of the constituent ionic currents.</w:t>
      </w:r>
      <w:ins w:id="157" w:author="Makarand " w:date="2021-04-14T09:13:00Z">
        <w:r w:rsidR="00040723">
          <w:t xml:space="preserve"> Figure 7 shows </w:t>
        </w:r>
      </w:ins>
      <w:ins w:id="158" w:author="Makarand " w:date="2021-04-14T09:14:00Z">
        <w:r w:rsidR="00040723">
          <w:t xml:space="preserve">the </w:t>
        </w:r>
      </w:ins>
      <w:ins w:id="159" w:author="Makarand " w:date="2021-04-14T09:17:00Z">
        <w:r w:rsidR="00040723">
          <w:t>intracellular ionic concentrations ([Na</w:t>
        </w:r>
        <w:proofErr w:type="gramStart"/>
        <w:r w:rsidR="00040723" w:rsidRPr="00040723">
          <w:rPr>
            <w:vertAlign w:val="superscript"/>
          </w:rPr>
          <w:t>+</w:t>
        </w:r>
        <w:r w:rsidR="00040723">
          <w:t>]</w:t>
        </w:r>
      </w:ins>
      <w:proofErr w:type="spellStart"/>
      <w:ins w:id="160" w:author="Makarand " w:date="2021-04-14T09:19:00Z">
        <w:r w:rsidR="00040723" w:rsidRPr="00040723">
          <w:rPr>
            <w:vertAlign w:val="subscript"/>
          </w:rPr>
          <w:t>i</w:t>
        </w:r>
      </w:ins>
      <w:proofErr w:type="spellEnd"/>
      <w:proofErr w:type="gramEnd"/>
      <w:ins w:id="161" w:author="Makarand " w:date="2021-04-14T09:17:00Z">
        <w:r w:rsidR="00040723">
          <w:t>, [K</w:t>
        </w:r>
        <w:r w:rsidR="00040723" w:rsidRPr="00040723">
          <w:rPr>
            <w:vertAlign w:val="superscript"/>
          </w:rPr>
          <w:t>+</w:t>
        </w:r>
        <w:r w:rsidR="00040723">
          <w:t>]</w:t>
        </w:r>
      </w:ins>
      <w:proofErr w:type="spellStart"/>
      <w:ins w:id="162" w:author="Makarand " w:date="2021-04-14T09:19:00Z">
        <w:r w:rsidR="00040723" w:rsidRPr="00040723">
          <w:rPr>
            <w:vertAlign w:val="subscript"/>
          </w:rPr>
          <w:t>i</w:t>
        </w:r>
      </w:ins>
      <w:proofErr w:type="spellEnd"/>
      <w:ins w:id="163" w:author="Makarand " w:date="2021-04-14T09:17:00Z">
        <w:r w:rsidR="00040723">
          <w:t xml:space="preserve"> and [Ca</w:t>
        </w:r>
        <w:r w:rsidR="00040723" w:rsidRPr="00040723">
          <w:rPr>
            <w:vertAlign w:val="superscript"/>
          </w:rPr>
          <w:t>2+</w:t>
        </w:r>
        <w:r w:rsidR="00040723">
          <w:t>]</w:t>
        </w:r>
        <w:proofErr w:type="spellStart"/>
        <w:r w:rsidR="00040723" w:rsidRPr="00040723">
          <w:rPr>
            <w:vertAlign w:val="subscript"/>
          </w:rPr>
          <w:t>i</w:t>
        </w:r>
        <w:proofErr w:type="spellEnd"/>
        <w:r w:rsidR="00040723">
          <w:t>) a</w:t>
        </w:r>
      </w:ins>
      <w:ins w:id="164" w:author="Makarand " w:date="2021-04-14T09:18:00Z">
        <w:r w:rsidR="00040723">
          <w:t>s well as Ca</w:t>
        </w:r>
        <w:r w:rsidR="00040723" w:rsidRPr="00040723">
          <w:rPr>
            <w:vertAlign w:val="superscript"/>
          </w:rPr>
          <w:t>2+</w:t>
        </w:r>
        <w:r w:rsidR="00040723">
          <w:t xml:space="preserve"> concentrations in NSR</w:t>
        </w:r>
      </w:ins>
      <w:ins w:id="165" w:author="Makarand " w:date="2021-04-14T09:21:00Z">
        <w:r w:rsidR="00040723">
          <w:t xml:space="preserve"> ([Ca</w:t>
        </w:r>
        <w:r w:rsidR="00040723" w:rsidRPr="00040723">
          <w:rPr>
            <w:vertAlign w:val="superscript"/>
          </w:rPr>
          <w:t>2+</w:t>
        </w:r>
        <w:r w:rsidR="00040723">
          <w:t>]</w:t>
        </w:r>
        <w:r w:rsidR="00040723">
          <w:rPr>
            <w:vertAlign w:val="subscript"/>
          </w:rPr>
          <w:t>up</w:t>
        </w:r>
        <w:r w:rsidR="00040723">
          <w:t>)</w:t>
        </w:r>
      </w:ins>
      <w:ins w:id="166" w:author="Makarand " w:date="2021-04-14T09:19:00Z">
        <w:r w:rsidR="00040723">
          <w:t>, JSR</w:t>
        </w:r>
      </w:ins>
      <w:ins w:id="167" w:author="Makarand " w:date="2021-04-14T09:21:00Z">
        <w:r w:rsidR="00040723">
          <w:t xml:space="preserve"> ([Ca</w:t>
        </w:r>
        <w:r w:rsidR="00040723" w:rsidRPr="00040723">
          <w:rPr>
            <w:vertAlign w:val="superscript"/>
          </w:rPr>
          <w:t>2+</w:t>
        </w:r>
        <w:r w:rsidR="00040723">
          <w:t>]</w:t>
        </w:r>
        <w:proofErr w:type="spellStart"/>
        <w:r w:rsidR="00040723">
          <w:rPr>
            <w:vertAlign w:val="subscript"/>
          </w:rPr>
          <w:t>rel</w:t>
        </w:r>
        <w:proofErr w:type="spellEnd"/>
        <w:r w:rsidR="00040723">
          <w:t>)</w:t>
        </w:r>
      </w:ins>
      <w:ins w:id="168" w:author="Makarand " w:date="2021-04-14T09:19:00Z">
        <w:r w:rsidR="00040723">
          <w:t xml:space="preserve"> and subspace </w:t>
        </w:r>
      </w:ins>
      <w:ins w:id="169" w:author="Makarand " w:date="2021-04-14T09:21:00Z">
        <w:r w:rsidR="00040723">
          <w:t>([Ca</w:t>
        </w:r>
        <w:r w:rsidR="00040723" w:rsidRPr="00040723">
          <w:rPr>
            <w:vertAlign w:val="superscript"/>
          </w:rPr>
          <w:t>2+</w:t>
        </w:r>
        <w:r w:rsidR="00040723">
          <w:t>]</w:t>
        </w:r>
        <w:r w:rsidR="00040723">
          <w:rPr>
            <w:vertAlign w:val="subscript"/>
          </w:rPr>
          <w:t>sub</w:t>
        </w:r>
        <w:r w:rsidR="00040723">
          <w:t xml:space="preserve">) </w:t>
        </w:r>
      </w:ins>
      <w:ins w:id="170" w:author="Makarand " w:date="2021-04-14T09:19:00Z">
        <w:r w:rsidR="00040723">
          <w:t>during spontaneous APs.</w:t>
        </w:r>
      </w:ins>
      <w:ins w:id="171" w:author="Makarand " w:date="2021-04-14T09:46:00Z">
        <w:r w:rsidR="00EF0855">
          <w:t xml:space="preserve"> Figure S6 in the Online Supplement shows various transient ionic currents during multiple spontaneous AP firing. Figure S7 presents a comparison of spontaneous APs vs. stimulus-elicited APs and corresponding calcium transients in our model. The stimulus-elicited APs have steeper Phase 0 depolarization and higher AP magnitude due to higher </w:t>
        </w:r>
        <w:proofErr w:type="spellStart"/>
        <w:r w:rsidR="00EF0855">
          <w:t>I</w:t>
        </w:r>
        <w:r w:rsidR="00EF0855" w:rsidRPr="00620F3E">
          <w:rPr>
            <w:vertAlign w:val="subscript"/>
          </w:rPr>
          <w:t>Na</w:t>
        </w:r>
        <w:proofErr w:type="spellEnd"/>
        <w:r w:rsidR="00EF0855">
          <w:t xml:space="preserve"> amplitude. The diastolic depolarization seen in spontaneous APs is absent in paced APs due to partial block of I</w:t>
        </w:r>
        <w:r w:rsidR="00EF0855" w:rsidRPr="00620F3E">
          <w:rPr>
            <w:vertAlign w:val="subscript"/>
          </w:rPr>
          <w:t>f</w:t>
        </w:r>
        <w:r w:rsidR="00EF0855">
          <w:t xml:space="preserve">. However, the amplitude </w:t>
        </w:r>
      </w:ins>
      <w:ins w:id="172" w:author="Makarand " w:date="2021-04-14T10:10:00Z">
        <w:r w:rsidR="00620F3E">
          <w:t>o</w:t>
        </w:r>
      </w:ins>
      <w:ins w:id="173" w:author="Makarand " w:date="2021-04-14T09:46:00Z">
        <w:r w:rsidR="00EF0855">
          <w:t>f calcium transients is higher in spontaneous APs than the paced APs.</w:t>
        </w:r>
      </w:ins>
    </w:p>
    <w:p w14:paraId="7889A05B" w14:textId="77777777" w:rsidR="00B608BE" w:rsidRDefault="00B608BE" w:rsidP="002105E4">
      <w:pPr>
        <w:jc w:val="both"/>
      </w:pPr>
    </w:p>
    <w:p w14:paraId="531587F7" w14:textId="77777777" w:rsidR="002105E4" w:rsidRPr="002105E4" w:rsidRDefault="002105E4" w:rsidP="00135580">
      <w:pPr>
        <w:pStyle w:val="Heading2"/>
        <w:tabs>
          <w:tab w:val="clear" w:pos="1737"/>
          <w:tab w:val="num" w:pos="720"/>
        </w:tabs>
        <w:ind w:hanging="1647"/>
      </w:pPr>
      <w:bookmarkStart w:id="174" w:name="_Hlk63424851"/>
      <w:r w:rsidRPr="002105E4">
        <w:t>Sensitivity Analysis</w:t>
      </w:r>
      <w:r w:rsidRPr="002105E4">
        <w:tab/>
      </w:r>
    </w:p>
    <w:p w14:paraId="7C0DE8A4" w14:textId="19D458BE" w:rsidR="002105E4" w:rsidRPr="002105E4" w:rsidRDefault="002105E4" w:rsidP="002105E4">
      <w:pPr>
        <w:jc w:val="both"/>
        <w:rPr>
          <w:szCs w:val="24"/>
        </w:rPr>
      </w:pPr>
      <w:r w:rsidRPr="002105E4">
        <w:rPr>
          <w:szCs w:val="24"/>
        </w:rPr>
        <w:t xml:space="preserve">To analyze the sensitivity of the baseline </w:t>
      </w:r>
      <w:proofErr w:type="spellStart"/>
      <w:r w:rsidRPr="002105E4">
        <w:rPr>
          <w:szCs w:val="24"/>
        </w:rPr>
        <w:t>hiPSC</w:t>
      </w:r>
      <w:proofErr w:type="spellEnd"/>
      <w:r w:rsidRPr="002105E4">
        <w:rPr>
          <w:szCs w:val="24"/>
        </w:rPr>
        <w:t xml:space="preserve">-CM model, the maximum </w:t>
      </w:r>
      <w:proofErr w:type="spellStart"/>
      <w:r w:rsidRPr="002105E4">
        <w:rPr>
          <w:szCs w:val="24"/>
        </w:rPr>
        <w:t>conductances</w:t>
      </w:r>
      <w:proofErr w:type="spellEnd"/>
      <w:r w:rsidRPr="002105E4">
        <w:rPr>
          <w:szCs w:val="24"/>
        </w:rPr>
        <w:t xml:space="preserve"> of the various ions currents were varied from 0% (complete block) to 200% (2</w:t>
      </w:r>
      <w:r w:rsidRPr="002105E4">
        <w:rPr>
          <w:szCs w:val="24"/>
        </w:rPr>
        <w:sym w:font="Symbol" w:char="F0B4"/>
      </w:r>
      <w:r w:rsidRPr="002105E4">
        <w:rPr>
          <w:szCs w:val="24"/>
        </w:rPr>
        <w:t xml:space="preserve"> enhancement) and their effects on the AP </w:t>
      </w:r>
      <w:bookmarkEnd w:id="174"/>
      <w:r w:rsidRPr="002105E4">
        <w:rPr>
          <w:szCs w:val="24"/>
        </w:rPr>
        <w:t>parameters such as APD (APD</w:t>
      </w:r>
      <w:r w:rsidRPr="002105E4">
        <w:rPr>
          <w:szCs w:val="24"/>
          <w:vertAlign w:val="subscript"/>
        </w:rPr>
        <w:t>50</w:t>
      </w:r>
      <w:r w:rsidRPr="002105E4">
        <w:rPr>
          <w:szCs w:val="24"/>
        </w:rPr>
        <w:t>, APD</w:t>
      </w:r>
      <w:r w:rsidRPr="002105E4">
        <w:rPr>
          <w:szCs w:val="24"/>
          <w:vertAlign w:val="subscript"/>
        </w:rPr>
        <w:t>75</w:t>
      </w:r>
      <w:r w:rsidRPr="002105E4">
        <w:rPr>
          <w:szCs w:val="24"/>
        </w:rPr>
        <w:t>, APD</w:t>
      </w:r>
      <w:r w:rsidRPr="002105E4">
        <w:rPr>
          <w:szCs w:val="24"/>
          <w:vertAlign w:val="subscript"/>
        </w:rPr>
        <w:t>90</w:t>
      </w:r>
      <w:r w:rsidRPr="002105E4">
        <w:rPr>
          <w:szCs w:val="24"/>
        </w:rPr>
        <w:t xml:space="preserve">), AP magnitude, MDP, CL and spontaneous firing rate (BPM) were studied. Scaling factors from 0% to 200% of the baseline channel conductance values were used in computing the correlation coefficients between various AP parameters and corresponding ionic current alteration. Figure </w:t>
      </w:r>
      <w:del w:id="175" w:author="Makarand " w:date="2021-04-14T09:27:00Z">
        <w:r w:rsidR="008C4620" w:rsidDel="00D41829">
          <w:rPr>
            <w:szCs w:val="24"/>
          </w:rPr>
          <w:delText>7</w:delText>
        </w:r>
        <w:r w:rsidRPr="002105E4" w:rsidDel="00D41829">
          <w:rPr>
            <w:szCs w:val="24"/>
          </w:rPr>
          <w:delText xml:space="preserve"> </w:delText>
        </w:r>
      </w:del>
      <w:ins w:id="176" w:author="Makarand " w:date="2021-04-14T09:27:00Z">
        <w:r w:rsidR="00D41829">
          <w:rPr>
            <w:szCs w:val="24"/>
          </w:rPr>
          <w:t>8</w:t>
        </w:r>
        <w:r w:rsidR="00D41829" w:rsidRPr="002105E4">
          <w:rPr>
            <w:szCs w:val="24"/>
          </w:rPr>
          <w:t xml:space="preserve"> </w:t>
        </w:r>
      </w:ins>
      <w:r w:rsidRPr="002105E4">
        <w:rPr>
          <w:szCs w:val="24"/>
        </w:rPr>
        <w:t>shows the outcome of the systematic sensitivity analysis of the model. The figure shows a strong positive correlation coefficient between MDP and the ionic currents I</w:t>
      </w:r>
      <w:r w:rsidRPr="002105E4">
        <w:rPr>
          <w:szCs w:val="24"/>
          <w:vertAlign w:val="subscript"/>
        </w:rPr>
        <w:t>f</w:t>
      </w:r>
      <w:r w:rsidRPr="002105E4">
        <w:rPr>
          <w:szCs w:val="24"/>
        </w:rPr>
        <w:t xml:space="preserve"> and I</w:t>
      </w:r>
      <w:r w:rsidRPr="002105E4">
        <w:rPr>
          <w:szCs w:val="24"/>
          <w:vertAlign w:val="subscript"/>
        </w:rPr>
        <w:t>to</w:t>
      </w:r>
      <w:r w:rsidRPr="002105E4">
        <w:rPr>
          <w:szCs w:val="24"/>
        </w:rPr>
        <w:t xml:space="preserve"> which indicates that an increase in either of these currents causes an increase in the MDP. </w:t>
      </w:r>
      <w:proofErr w:type="spellStart"/>
      <w:r w:rsidRPr="002105E4">
        <w:rPr>
          <w:szCs w:val="24"/>
        </w:rPr>
        <w:t>I</w:t>
      </w:r>
      <w:r w:rsidRPr="002105E4">
        <w:rPr>
          <w:szCs w:val="24"/>
          <w:vertAlign w:val="subscript"/>
        </w:rPr>
        <w:t>KACh</w:t>
      </w:r>
      <w:proofErr w:type="spellEnd"/>
      <w:r w:rsidRPr="002105E4">
        <w:rPr>
          <w:szCs w:val="24"/>
        </w:rPr>
        <w:t xml:space="preserve"> on the other hand shows a strong negative correlation with MDP while showing a positive correlation with CL. </w:t>
      </w:r>
      <w:proofErr w:type="spellStart"/>
      <w:r w:rsidRPr="002105E4">
        <w:rPr>
          <w:szCs w:val="24"/>
        </w:rPr>
        <w:t>I</w:t>
      </w:r>
      <w:r w:rsidRPr="002105E4">
        <w:rPr>
          <w:szCs w:val="24"/>
          <w:vertAlign w:val="subscript"/>
        </w:rPr>
        <w:t>Kr</w:t>
      </w:r>
      <w:proofErr w:type="spellEnd"/>
      <w:r w:rsidRPr="002105E4">
        <w:rPr>
          <w:szCs w:val="24"/>
        </w:rPr>
        <w:t xml:space="preserve"> expectedly shoes a strong negative correlation with APD (APD</w:t>
      </w:r>
      <w:r w:rsidRPr="002105E4">
        <w:rPr>
          <w:szCs w:val="24"/>
          <w:vertAlign w:val="subscript"/>
        </w:rPr>
        <w:t>90</w:t>
      </w:r>
      <w:r w:rsidRPr="002105E4">
        <w:rPr>
          <w:szCs w:val="24"/>
        </w:rPr>
        <w:t>, APD</w:t>
      </w:r>
      <w:r w:rsidRPr="002105E4">
        <w:rPr>
          <w:szCs w:val="24"/>
          <w:vertAlign w:val="subscript"/>
        </w:rPr>
        <w:t>75</w:t>
      </w:r>
      <w:r w:rsidRPr="002105E4">
        <w:rPr>
          <w:szCs w:val="24"/>
        </w:rPr>
        <w:t>, and APD</w:t>
      </w:r>
      <w:r w:rsidRPr="002105E4">
        <w:rPr>
          <w:szCs w:val="24"/>
          <w:vertAlign w:val="subscript"/>
        </w:rPr>
        <w:t>50</w:t>
      </w:r>
      <w:r w:rsidRPr="002105E4">
        <w:rPr>
          <w:szCs w:val="24"/>
        </w:rPr>
        <w:t xml:space="preserve">). This also has implications on the CL which is revealed by a strong negative correlation. Varying the </w:t>
      </w:r>
      <w:proofErr w:type="spellStart"/>
      <w:r w:rsidRPr="002105E4">
        <w:rPr>
          <w:szCs w:val="24"/>
        </w:rPr>
        <w:t>I</w:t>
      </w:r>
      <w:r w:rsidRPr="002105E4">
        <w:rPr>
          <w:szCs w:val="24"/>
          <w:vertAlign w:val="subscript"/>
        </w:rPr>
        <w:t>Na</w:t>
      </w:r>
      <w:proofErr w:type="spellEnd"/>
      <w:r w:rsidRPr="002105E4">
        <w:rPr>
          <w:szCs w:val="24"/>
        </w:rPr>
        <w:t xml:space="preserve"> reveals its strong effect on the AP amplitude corroborated by a strong positive correlation coefficient. It however shows an almost neutral correlation with the APD. I</w:t>
      </w:r>
      <w:r w:rsidRPr="002105E4">
        <w:rPr>
          <w:szCs w:val="24"/>
          <w:vertAlign w:val="subscript"/>
        </w:rPr>
        <w:t>f</w:t>
      </w:r>
      <w:r w:rsidRPr="002105E4">
        <w:rPr>
          <w:szCs w:val="24"/>
        </w:rPr>
        <w:t xml:space="preserve"> shows a strong positive correlation with MDP implying a direct relationship between the two. A similar relationship exists between </w:t>
      </w:r>
      <w:proofErr w:type="spellStart"/>
      <w:r w:rsidRPr="002105E4">
        <w:rPr>
          <w:szCs w:val="24"/>
        </w:rPr>
        <w:t>I</w:t>
      </w:r>
      <w:r w:rsidRPr="002105E4">
        <w:rPr>
          <w:szCs w:val="24"/>
          <w:vertAlign w:val="subscript"/>
        </w:rPr>
        <w:t>f</w:t>
      </w:r>
      <w:proofErr w:type="spellEnd"/>
      <w:r w:rsidRPr="002105E4">
        <w:rPr>
          <w:szCs w:val="24"/>
        </w:rPr>
        <w:t xml:space="preserve"> and BPM. I</w:t>
      </w:r>
      <w:r w:rsidRPr="002105E4">
        <w:rPr>
          <w:szCs w:val="24"/>
          <w:vertAlign w:val="subscript"/>
        </w:rPr>
        <w:t>f</w:t>
      </w:r>
      <w:r w:rsidRPr="002105E4">
        <w:rPr>
          <w:szCs w:val="24"/>
        </w:rPr>
        <w:t xml:space="preserve"> also has a strong negative correlation with CL. The </w:t>
      </w:r>
      <w:proofErr w:type="spellStart"/>
      <w:r w:rsidRPr="002105E4">
        <w:rPr>
          <w:szCs w:val="24"/>
        </w:rPr>
        <w:t>I</w:t>
      </w:r>
      <w:r w:rsidRPr="002105E4">
        <w:rPr>
          <w:szCs w:val="24"/>
          <w:vertAlign w:val="subscript"/>
        </w:rPr>
        <w:t>KACh</w:t>
      </w:r>
      <w:proofErr w:type="spellEnd"/>
      <w:r w:rsidRPr="002105E4">
        <w:rPr>
          <w:szCs w:val="24"/>
        </w:rPr>
        <w:t xml:space="preserve"> shows a strong negative correlation with MDP and APD while showing a positive correlation with CL. </w:t>
      </w:r>
    </w:p>
    <w:p w14:paraId="3CA2DA95" w14:textId="02B3C167" w:rsidR="002105E4" w:rsidRDefault="002105E4" w:rsidP="002105E4">
      <w:pPr>
        <w:jc w:val="both"/>
        <w:rPr>
          <w:szCs w:val="24"/>
        </w:rPr>
      </w:pPr>
      <w:r w:rsidRPr="002105E4">
        <w:rPr>
          <w:szCs w:val="24"/>
        </w:rPr>
        <w:t xml:space="preserve">Figure </w:t>
      </w:r>
      <w:del w:id="177" w:author="Makarand " w:date="2021-04-14T09:28:00Z">
        <w:r w:rsidR="008C4620" w:rsidDel="00D41829">
          <w:rPr>
            <w:szCs w:val="24"/>
          </w:rPr>
          <w:delText>8</w:delText>
        </w:r>
        <w:r w:rsidRPr="002105E4" w:rsidDel="00D41829">
          <w:rPr>
            <w:szCs w:val="24"/>
          </w:rPr>
          <w:delText xml:space="preserve"> </w:delText>
        </w:r>
      </w:del>
      <w:ins w:id="178" w:author="Makarand " w:date="2021-04-14T09:28:00Z">
        <w:r w:rsidR="00D41829">
          <w:rPr>
            <w:szCs w:val="24"/>
          </w:rPr>
          <w:t>9</w:t>
        </w:r>
        <w:r w:rsidR="00D41829" w:rsidRPr="002105E4">
          <w:rPr>
            <w:szCs w:val="24"/>
          </w:rPr>
          <w:t xml:space="preserve"> </w:t>
        </w:r>
      </w:ins>
      <w:r w:rsidRPr="002105E4">
        <w:rPr>
          <w:szCs w:val="24"/>
        </w:rPr>
        <w:t xml:space="preserve">shows specific cases of ionic current blockades and their effects on the AP morphology (Panels A-F), AP durations (Panels G-I), </w:t>
      </w:r>
      <w:ins w:id="179" w:author="Makarand " w:date="2021-04-14T09:48:00Z">
        <w:r w:rsidR="00AA6C93">
          <w:rPr>
            <w:szCs w:val="24"/>
          </w:rPr>
          <w:t xml:space="preserve">and </w:t>
        </w:r>
      </w:ins>
      <w:r w:rsidRPr="002105E4">
        <w:rPr>
          <w:szCs w:val="24"/>
        </w:rPr>
        <w:t>CL (Panels J-L)</w:t>
      </w:r>
      <w:del w:id="180" w:author="Makarand " w:date="2021-04-14T09:48:00Z">
        <w:r w:rsidRPr="002105E4" w:rsidDel="00AA6C93">
          <w:rPr>
            <w:szCs w:val="24"/>
          </w:rPr>
          <w:delText xml:space="preserve"> and MDP (Panels M-O)</w:delText>
        </w:r>
      </w:del>
      <w:r w:rsidRPr="002105E4">
        <w:rPr>
          <w:szCs w:val="24"/>
        </w:rPr>
        <w:t xml:space="preserve">. </w:t>
      </w:r>
      <w:proofErr w:type="spellStart"/>
      <w:r w:rsidRPr="002105E4">
        <w:rPr>
          <w:szCs w:val="24"/>
        </w:rPr>
        <w:t>I</w:t>
      </w:r>
      <w:r w:rsidRPr="002105E4">
        <w:rPr>
          <w:szCs w:val="24"/>
          <w:vertAlign w:val="subscript"/>
        </w:rPr>
        <w:t>Kr</w:t>
      </w:r>
      <w:proofErr w:type="spellEnd"/>
      <w:r w:rsidRPr="002105E4">
        <w:rPr>
          <w:szCs w:val="24"/>
        </w:rPr>
        <w:t xml:space="preserve"> is the principal repolarization current in the rapid repolarization phase in </w:t>
      </w:r>
      <w:proofErr w:type="spellStart"/>
      <w:r w:rsidRPr="002105E4">
        <w:rPr>
          <w:szCs w:val="24"/>
        </w:rPr>
        <w:t>hiPSC</w:t>
      </w:r>
      <w:proofErr w:type="spellEnd"/>
      <w:r w:rsidRPr="002105E4">
        <w:rPr>
          <w:szCs w:val="24"/>
        </w:rPr>
        <w:t xml:space="preserve">-CMs and its blockade prolongs the AP in the Phase 3 as shown in Panel A. With varying extent of </w:t>
      </w:r>
      <w:proofErr w:type="spellStart"/>
      <w:r w:rsidRPr="002105E4">
        <w:rPr>
          <w:szCs w:val="24"/>
        </w:rPr>
        <w:t>I</w:t>
      </w:r>
      <w:r w:rsidRPr="002105E4">
        <w:rPr>
          <w:szCs w:val="24"/>
          <w:vertAlign w:val="subscript"/>
        </w:rPr>
        <w:t>Kr</w:t>
      </w:r>
      <w:proofErr w:type="spellEnd"/>
      <w:r w:rsidRPr="002105E4">
        <w:rPr>
          <w:szCs w:val="24"/>
        </w:rPr>
        <w:t xml:space="preserve"> block, APD successively </w:t>
      </w:r>
      <w:r w:rsidRPr="002105E4">
        <w:rPr>
          <w:szCs w:val="24"/>
        </w:rPr>
        <w:lastRenderedPageBreak/>
        <w:t>increases (Panel H)</w:t>
      </w:r>
      <w:ins w:id="181" w:author="Makarand " w:date="2021-04-14T09:49:00Z">
        <w:r w:rsidR="00AA6C93">
          <w:rPr>
            <w:szCs w:val="24"/>
          </w:rPr>
          <w:t xml:space="preserve"> and</w:t>
        </w:r>
      </w:ins>
      <w:del w:id="182" w:author="Makarand " w:date="2021-04-14T09:49:00Z">
        <w:r w:rsidRPr="002105E4" w:rsidDel="00AA6C93">
          <w:rPr>
            <w:szCs w:val="24"/>
          </w:rPr>
          <w:delText>,</w:delText>
        </w:r>
      </w:del>
      <w:r w:rsidRPr="002105E4">
        <w:rPr>
          <w:szCs w:val="24"/>
        </w:rPr>
        <w:t xml:space="preserve"> cycle length decreases (Panel K)</w:t>
      </w:r>
      <w:del w:id="183" w:author="Makarand " w:date="2021-04-14T09:49:00Z">
        <w:r w:rsidRPr="002105E4" w:rsidDel="00AA6C93">
          <w:rPr>
            <w:szCs w:val="24"/>
          </w:rPr>
          <w:delText xml:space="preserve"> and MDP is slightly depolarized</w:delText>
        </w:r>
      </w:del>
      <w:del w:id="184" w:author="Makarand " w:date="2021-04-14T09:48:00Z">
        <w:r w:rsidRPr="002105E4" w:rsidDel="00AA6C93">
          <w:rPr>
            <w:szCs w:val="24"/>
          </w:rPr>
          <w:delText xml:space="preserve"> (Panel N)</w:delText>
        </w:r>
      </w:del>
      <w:r w:rsidRPr="002105E4">
        <w:rPr>
          <w:szCs w:val="24"/>
        </w:rPr>
        <w:t xml:space="preserve">. Figure </w:t>
      </w:r>
      <w:del w:id="185" w:author="Makarand " w:date="2021-04-14T09:51:00Z">
        <w:r w:rsidR="008C4620" w:rsidDel="00C83342">
          <w:rPr>
            <w:szCs w:val="24"/>
          </w:rPr>
          <w:delText>8</w:delText>
        </w:r>
        <w:r w:rsidRPr="002105E4" w:rsidDel="00C83342">
          <w:rPr>
            <w:szCs w:val="24"/>
          </w:rPr>
          <w:delText xml:space="preserve">B </w:delText>
        </w:r>
      </w:del>
      <w:ins w:id="186" w:author="Makarand " w:date="2021-04-14T09:51:00Z">
        <w:r w:rsidR="00C83342">
          <w:rPr>
            <w:szCs w:val="24"/>
          </w:rPr>
          <w:t>9</w:t>
        </w:r>
        <w:r w:rsidR="00C83342" w:rsidRPr="002105E4">
          <w:rPr>
            <w:szCs w:val="24"/>
          </w:rPr>
          <w:t xml:space="preserve">B </w:t>
        </w:r>
      </w:ins>
      <w:r w:rsidRPr="002105E4">
        <w:rPr>
          <w:szCs w:val="24"/>
        </w:rPr>
        <w:t xml:space="preserve">shows the reduction in AP magnitude as a result of </w:t>
      </w:r>
      <w:proofErr w:type="spellStart"/>
      <w:r w:rsidRPr="002105E4">
        <w:rPr>
          <w:szCs w:val="24"/>
        </w:rPr>
        <w:t>I</w:t>
      </w:r>
      <w:r w:rsidRPr="002105E4">
        <w:rPr>
          <w:szCs w:val="24"/>
          <w:vertAlign w:val="subscript"/>
        </w:rPr>
        <w:t>Na</w:t>
      </w:r>
      <w:proofErr w:type="spellEnd"/>
      <w:r w:rsidRPr="002105E4">
        <w:rPr>
          <w:szCs w:val="24"/>
        </w:rPr>
        <w:t xml:space="preserve"> block. Excessive blockage of </w:t>
      </w:r>
      <w:proofErr w:type="spellStart"/>
      <w:r w:rsidRPr="002105E4">
        <w:rPr>
          <w:szCs w:val="24"/>
        </w:rPr>
        <w:t>I</w:t>
      </w:r>
      <w:r w:rsidRPr="002105E4">
        <w:rPr>
          <w:szCs w:val="24"/>
          <w:vertAlign w:val="subscript"/>
        </w:rPr>
        <w:t>Na</w:t>
      </w:r>
      <w:proofErr w:type="spellEnd"/>
      <w:r w:rsidRPr="002105E4">
        <w:rPr>
          <w:szCs w:val="24"/>
        </w:rPr>
        <w:t xml:space="preserve"> (beyond 40%) however prevents the initiation of a spontaneous AP. The pacemaker current, I</w:t>
      </w:r>
      <w:r w:rsidRPr="002105E4">
        <w:rPr>
          <w:szCs w:val="24"/>
          <w:vertAlign w:val="subscript"/>
        </w:rPr>
        <w:t>f</w:t>
      </w:r>
      <w:r w:rsidRPr="002105E4">
        <w:rPr>
          <w:szCs w:val="24"/>
        </w:rPr>
        <w:t xml:space="preserve">, plays a major role in maintaining spontaneous activity. A slight block in this current reduces the frequency of automaticity, lowers the MDP and the magnitude of AP (Panel E). More severe blocks (beyond </w:t>
      </w:r>
      <w:del w:id="187" w:author="Makarand " w:date="2021-04-13T15:32:00Z">
        <w:r w:rsidRPr="002105E4" w:rsidDel="00B33FF5">
          <w:rPr>
            <w:szCs w:val="24"/>
          </w:rPr>
          <w:delText>30</w:delText>
        </w:r>
      </w:del>
      <w:ins w:id="188" w:author="Makarand " w:date="2021-04-13T15:32:00Z">
        <w:r w:rsidR="00B33FF5">
          <w:rPr>
            <w:szCs w:val="24"/>
          </w:rPr>
          <w:t>50</w:t>
        </w:r>
      </w:ins>
      <w:r w:rsidRPr="002105E4">
        <w:rPr>
          <w:szCs w:val="24"/>
        </w:rPr>
        <w:t>%) of I</w:t>
      </w:r>
      <w:r w:rsidRPr="002105E4">
        <w:rPr>
          <w:szCs w:val="24"/>
          <w:vertAlign w:val="subscript"/>
        </w:rPr>
        <w:t>f</w:t>
      </w:r>
      <w:r w:rsidRPr="002105E4">
        <w:rPr>
          <w:szCs w:val="24"/>
        </w:rPr>
        <w:t xml:space="preserve"> inhibits the spontaneous AP generation</w:t>
      </w:r>
      <w:del w:id="189" w:author="Makarand " w:date="2021-04-14T09:49:00Z">
        <w:r w:rsidRPr="002105E4" w:rsidDel="00AA6C93">
          <w:rPr>
            <w:szCs w:val="24"/>
          </w:rPr>
          <w:delText xml:space="preserve"> (not shown)</w:delText>
        </w:r>
      </w:del>
      <w:r w:rsidRPr="002105E4">
        <w:rPr>
          <w:szCs w:val="24"/>
        </w:rPr>
        <w:t xml:space="preserve">. Blocking </w:t>
      </w:r>
      <w:proofErr w:type="spellStart"/>
      <w:r w:rsidRPr="002105E4">
        <w:rPr>
          <w:szCs w:val="24"/>
        </w:rPr>
        <w:t>I</w:t>
      </w:r>
      <w:r w:rsidRPr="002105E4">
        <w:rPr>
          <w:szCs w:val="24"/>
          <w:vertAlign w:val="subscript"/>
        </w:rPr>
        <w:t>CaL</w:t>
      </w:r>
      <w:proofErr w:type="spellEnd"/>
      <w:r w:rsidRPr="002105E4">
        <w:rPr>
          <w:szCs w:val="24"/>
        </w:rPr>
        <w:t xml:space="preserve"> significantly shortens the AP (Panels F and I) thereby reducing the CL (Panel L). </w:t>
      </w:r>
      <w:del w:id="190" w:author="Makarand " w:date="2021-04-14T09:50:00Z">
        <w:r w:rsidRPr="002105E4" w:rsidDel="00AA6C93">
          <w:rPr>
            <w:szCs w:val="24"/>
          </w:rPr>
          <w:delText>Blockade of I</w:delText>
        </w:r>
        <w:r w:rsidRPr="002105E4" w:rsidDel="00AA6C93">
          <w:rPr>
            <w:szCs w:val="24"/>
            <w:vertAlign w:val="subscript"/>
          </w:rPr>
          <w:delText>CaL</w:delText>
        </w:r>
        <w:r w:rsidRPr="002105E4" w:rsidDel="00AA6C93">
          <w:rPr>
            <w:szCs w:val="24"/>
          </w:rPr>
          <w:delText xml:space="preserve"> also produces elevation of MDP (Panel O). </w:delText>
        </w:r>
      </w:del>
      <w:r w:rsidRPr="002105E4">
        <w:rPr>
          <w:szCs w:val="24"/>
        </w:rPr>
        <w:t xml:space="preserve">Blocking </w:t>
      </w:r>
      <w:proofErr w:type="spellStart"/>
      <w:r w:rsidRPr="002105E4">
        <w:rPr>
          <w:szCs w:val="24"/>
        </w:rPr>
        <w:t>I</w:t>
      </w:r>
      <w:r w:rsidRPr="002105E4">
        <w:rPr>
          <w:szCs w:val="24"/>
          <w:vertAlign w:val="subscript"/>
        </w:rPr>
        <w:t>KACh</w:t>
      </w:r>
      <w:proofErr w:type="spellEnd"/>
      <w:r w:rsidRPr="002105E4">
        <w:rPr>
          <w:szCs w:val="24"/>
        </w:rPr>
        <w:t xml:space="preserve"> prolongs the AP in Phase 2 and 3 as shown in Panels D and G. Subsequently, there is elevation of MDP (</w:t>
      </w:r>
      <w:del w:id="191" w:author="Makarand " w:date="2021-04-14T09:50:00Z">
        <w:r w:rsidRPr="002105E4" w:rsidDel="00AA6C93">
          <w:rPr>
            <w:szCs w:val="24"/>
          </w:rPr>
          <w:delText>Panel M</w:delText>
        </w:r>
      </w:del>
      <w:ins w:id="192" w:author="Makarand " w:date="2021-04-14T09:50:00Z">
        <w:r w:rsidR="00AA6C93">
          <w:rPr>
            <w:szCs w:val="24"/>
          </w:rPr>
          <w:t>not shown</w:t>
        </w:r>
      </w:ins>
      <w:r w:rsidRPr="002105E4">
        <w:rPr>
          <w:szCs w:val="24"/>
        </w:rPr>
        <w:t xml:space="preserve">) with higher extent of </w:t>
      </w:r>
      <w:proofErr w:type="spellStart"/>
      <w:r w:rsidRPr="002105E4">
        <w:rPr>
          <w:szCs w:val="24"/>
        </w:rPr>
        <w:t>I</w:t>
      </w:r>
      <w:r w:rsidRPr="002105E4">
        <w:rPr>
          <w:szCs w:val="24"/>
          <w:vertAlign w:val="subscript"/>
        </w:rPr>
        <w:t>KACh</w:t>
      </w:r>
      <w:proofErr w:type="spellEnd"/>
      <w:r w:rsidRPr="002105E4">
        <w:rPr>
          <w:szCs w:val="24"/>
        </w:rPr>
        <w:t xml:space="preserve"> block. Interestingly, although AP was prolonged, the CL was seen decreasing monotonically with the extent of </w:t>
      </w:r>
      <w:proofErr w:type="spellStart"/>
      <w:r w:rsidRPr="002105E4">
        <w:rPr>
          <w:szCs w:val="24"/>
        </w:rPr>
        <w:t>I</w:t>
      </w:r>
      <w:r w:rsidRPr="002105E4">
        <w:rPr>
          <w:szCs w:val="24"/>
          <w:vertAlign w:val="subscript"/>
        </w:rPr>
        <w:t>KACh</w:t>
      </w:r>
      <w:proofErr w:type="spellEnd"/>
      <w:r w:rsidRPr="002105E4">
        <w:rPr>
          <w:szCs w:val="24"/>
        </w:rPr>
        <w:t xml:space="preserve"> block (Panel J). It was observed that in the diastolic phase (Phase 4), a reduced repolarization effect of </w:t>
      </w:r>
      <w:proofErr w:type="spellStart"/>
      <w:r w:rsidRPr="002105E4">
        <w:rPr>
          <w:szCs w:val="24"/>
        </w:rPr>
        <w:t>I</w:t>
      </w:r>
      <w:r w:rsidRPr="002105E4">
        <w:rPr>
          <w:szCs w:val="24"/>
          <w:vertAlign w:val="subscript"/>
        </w:rPr>
        <w:t>KACh</w:t>
      </w:r>
      <w:proofErr w:type="spellEnd"/>
      <w:r w:rsidRPr="002105E4">
        <w:rPr>
          <w:szCs w:val="24"/>
        </w:rPr>
        <w:t xml:space="preserve"> favors diastolic depolarization offered by I</w:t>
      </w:r>
      <w:r w:rsidRPr="002105E4">
        <w:rPr>
          <w:szCs w:val="24"/>
          <w:vertAlign w:val="subscript"/>
        </w:rPr>
        <w:t>f</w:t>
      </w:r>
      <w:r w:rsidRPr="002105E4">
        <w:rPr>
          <w:szCs w:val="24"/>
        </w:rPr>
        <w:t>.</w:t>
      </w:r>
    </w:p>
    <w:p w14:paraId="09736BCA" w14:textId="0C739D79" w:rsidR="00542A1B" w:rsidRDefault="00542A1B" w:rsidP="00583764">
      <w:pPr>
        <w:jc w:val="both"/>
        <w:rPr>
          <w:ins w:id="193" w:author="Makarand " w:date="2021-04-13T15:15:00Z"/>
          <w:szCs w:val="24"/>
        </w:rPr>
      </w:pPr>
      <w:ins w:id="194" w:author="Makarand " w:date="2021-04-07T14:13:00Z">
        <w:r>
          <w:rPr>
            <w:szCs w:val="24"/>
          </w:rPr>
          <w:t xml:space="preserve">We further investigated the </w:t>
        </w:r>
      </w:ins>
      <w:ins w:id="195" w:author="Makarand " w:date="2021-04-07T14:43:00Z">
        <w:r w:rsidR="00583764">
          <w:rPr>
            <w:szCs w:val="24"/>
          </w:rPr>
          <w:t xml:space="preserve">contribution of </w:t>
        </w:r>
      </w:ins>
      <w:ins w:id="196" w:author="Makarand " w:date="2021-04-07T14:13:00Z">
        <w:r>
          <w:rPr>
            <w:szCs w:val="24"/>
          </w:rPr>
          <w:t xml:space="preserve">two atria-specific currents, namely, </w:t>
        </w:r>
        <w:proofErr w:type="spellStart"/>
        <w:r>
          <w:rPr>
            <w:szCs w:val="24"/>
          </w:rPr>
          <w:t>I</w:t>
        </w:r>
      </w:ins>
      <w:ins w:id="197" w:author="Makarand " w:date="2021-04-07T14:14:00Z">
        <w:r w:rsidRPr="00620F3E">
          <w:rPr>
            <w:szCs w:val="24"/>
            <w:vertAlign w:val="subscript"/>
          </w:rPr>
          <w:t>Kur</w:t>
        </w:r>
        <w:proofErr w:type="spellEnd"/>
        <w:r>
          <w:rPr>
            <w:szCs w:val="24"/>
          </w:rPr>
          <w:t xml:space="preserve"> and </w:t>
        </w:r>
        <w:proofErr w:type="spellStart"/>
        <w:r>
          <w:rPr>
            <w:szCs w:val="24"/>
          </w:rPr>
          <w:t>I</w:t>
        </w:r>
        <w:r w:rsidRPr="00620F3E">
          <w:rPr>
            <w:szCs w:val="24"/>
            <w:vertAlign w:val="subscript"/>
          </w:rPr>
          <w:t>KACh</w:t>
        </w:r>
        <w:proofErr w:type="spellEnd"/>
        <w:r>
          <w:rPr>
            <w:szCs w:val="24"/>
          </w:rPr>
          <w:t xml:space="preserve">, which have been </w:t>
        </w:r>
      </w:ins>
      <w:ins w:id="198" w:author="Makarand " w:date="2021-04-07T14:27:00Z">
        <w:r w:rsidR="000241C1">
          <w:rPr>
            <w:szCs w:val="24"/>
          </w:rPr>
          <w:t xml:space="preserve">recorded in atrial-like and nodal-like </w:t>
        </w:r>
        <w:proofErr w:type="spellStart"/>
        <w:r w:rsidR="000241C1">
          <w:rPr>
            <w:szCs w:val="24"/>
          </w:rPr>
          <w:t>hiPSC</w:t>
        </w:r>
        <w:proofErr w:type="spellEnd"/>
        <w:r w:rsidR="000241C1">
          <w:rPr>
            <w:szCs w:val="24"/>
          </w:rPr>
          <w:t xml:space="preserve">-CMs </w:t>
        </w:r>
      </w:ins>
      <w:ins w:id="199" w:author="Makarand " w:date="2021-04-08T09:10:00Z">
        <w:r w:rsidR="0039365C">
          <w:rPr>
            <w:szCs w:val="24"/>
          </w:rPr>
          <w:fldChar w:fldCharType="begin" w:fldLock="1"/>
        </w:r>
      </w:ins>
      <w:r w:rsidR="00252ABA">
        <w:rPr>
          <w:szCs w:val="24"/>
        </w:rPr>
        <w:instrText>ADDIN CSL_CITATION {"citationItems":[{"id":"ITEM-1","itemData":{"DOI":"10.3390/ijms21020507","ISSN":"14220067","PMID":"31941149","abstract":"Reprogramming of adult somatic cells into induced pluripotent stem cells (iPSCs) has revolutionized the complex scientific field of disease modelling and personalized therapy. Cardiac differentiation of human iPSCs into cardiomyocytes (hiPSC-CMs) has been used in a wide range of healthy and disease models by deriving CMs from different somatic cells. Unfortunately, hiPSC-CMs have to be improved because existing protocols are not completely able to obtain mature CMs recapitulating physiological properties of human adult cardiac cells. Therefore, improvements and advances able to standardize differentiation conditions are needed. Lately, evidences of an epigenetic memory retained by the somatic cells used for deriving hiPSC-CMs has led to evaluation of different somatic sources in order to obtain more mature hiPSC-derived CMs.","author":[{"dropping-particle":"","family":"Lodrini","given":"Alessandra Maria","non-dropping-particle":"","parse-names":false,"suffix":""},{"dropping-particle":"","family":"Barile","given":"Lucio","non-dropping-particle":"","parse-names":false,"suffix":""},{"dropping-particle":"","family":"Rocchetti","given":"Marcella","non-dropping-particle":"","parse-names":false,"suffix":""},{"dropping-particle":"","family":"Altomare","given":"Claudia","non-dropping-particle":"","parse-names":false,"suffix":""}],"container-title":"International Journal of Molecular Sciences","id":"ITEM-1","issue":"2","issued":{"date-parts":[["2020","1","2"]]},"publisher":"MDPI AG","title":"Human induced pluripotent stem cells derived from a cardiac somatic source: insights for an in-vitro cardiomyocyte platform","type":"article","volume":"21"},"uris":["http://www.mendeley.com/documents/?uuid=1407e920-f603-3588-97b9-f870793865e9"]}],"mendeley":{"formattedCitation":"[42]","plainTextFormattedCitation":"[42]","previouslyFormattedCitation":"[42]"},"properties":{"noteIndex":0},"schema":"https://github.com/citation-style-language/schema/raw/master/csl-citation.json"}</w:instrText>
      </w:r>
      <w:r w:rsidR="0039365C">
        <w:rPr>
          <w:szCs w:val="24"/>
        </w:rPr>
        <w:fldChar w:fldCharType="separate"/>
      </w:r>
      <w:r w:rsidR="0039365C" w:rsidRPr="0039365C">
        <w:rPr>
          <w:noProof/>
          <w:szCs w:val="24"/>
        </w:rPr>
        <w:t>[42]</w:t>
      </w:r>
      <w:ins w:id="200" w:author="Makarand " w:date="2021-04-08T09:10:00Z">
        <w:r w:rsidR="0039365C">
          <w:rPr>
            <w:szCs w:val="24"/>
          </w:rPr>
          <w:fldChar w:fldCharType="end"/>
        </w:r>
      </w:ins>
      <w:ins w:id="201" w:author="Makarand " w:date="2021-04-07T14:28:00Z">
        <w:r w:rsidR="000241C1">
          <w:rPr>
            <w:szCs w:val="24"/>
          </w:rPr>
          <w:t>.</w:t>
        </w:r>
      </w:ins>
      <w:ins w:id="202" w:author="Makarand " w:date="2021-04-07T14:18:00Z">
        <w:r>
          <w:rPr>
            <w:szCs w:val="24"/>
          </w:rPr>
          <w:t xml:space="preserve"> </w:t>
        </w:r>
      </w:ins>
      <w:ins w:id="203" w:author="Makarand " w:date="2021-04-07T14:44:00Z">
        <w:r w:rsidR="00583764" w:rsidRPr="00583764">
          <w:rPr>
            <w:szCs w:val="24"/>
          </w:rPr>
          <w:t xml:space="preserve">Blocking </w:t>
        </w:r>
        <w:proofErr w:type="spellStart"/>
        <w:r w:rsidR="00583764" w:rsidRPr="00583764">
          <w:rPr>
            <w:szCs w:val="24"/>
          </w:rPr>
          <w:t>I</w:t>
        </w:r>
        <w:r w:rsidR="00583764" w:rsidRPr="00620F3E">
          <w:rPr>
            <w:szCs w:val="24"/>
            <w:vertAlign w:val="subscript"/>
          </w:rPr>
          <w:t>Kur</w:t>
        </w:r>
        <w:proofErr w:type="spellEnd"/>
        <w:r w:rsidR="00583764" w:rsidRPr="00583764">
          <w:rPr>
            <w:szCs w:val="24"/>
          </w:rPr>
          <w:t xml:space="preserve"> </w:t>
        </w:r>
      </w:ins>
      <w:ins w:id="204" w:author="Makarand " w:date="2021-04-07T14:45:00Z">
        <w:r w:rsidR="00583764">
          <w:rPr>
            <w:szCs w:val="24"/>
          </w:rPr>
          <w:t xml:space="preserve">as a result of simulating the effects of </w:t>
        </w:r>
      </w:ins>
      <w:ins w:id="205" w:author="Makarand " w:date="2021-04-07T14:47:00Z">
        <w:r w:rsidR="00583764" w:rsidRPr="00583764">
          <w:rPr>
            <w:szCs w:val="24"/>
          </w:rPr>
          <w:t>4-aminopyridine (4-AP</w:t>
        </w:r>
        <w:r w:rsidR="00583764">
          <w:rPr>
            <w:szCs w:val="24"/>
          </w:rPr>
          <w:t xml:space="preserve">; 50 </w:t>
        </w:r>
        <w:r w:rsidR="00583764">
          <w:rPr>
            <w:rFonts w:cs="Times New Roman"/>
            <w:szCs w:val="24"/>
          </w:rPr>
          <w:t>µ</w:t>
        </w:r>
        <w:r w:rsidR="00583764">
          <w:rPr>
            <w:szCs w:val="24"/>
          </w:rPr>
          <w:t>M</w:t>
        </w:r>
        <w:r w:rsidR="00583764" w:rsidRPr="00583764">
          <w:rPr>
            <w:szCs w:val="24"/>
          </w:rPr>
          <w:t xml:space="preserve">) </w:t>
        </w:r>
      </w:ins>
      <w:ins w:id="206" w:author="Makarand " w:date="2021-04-07T14:44:00Z">
        <w:r w:rsidR="00583764" w:rsidRPr="00583764">
          <w:rPr>
            <w:szCs w:val="24"/>
          </w:rPr>
          <w:t>reduced phase-1 repolarization resulting in AP prolongation</w:t>
        </w:r>
      </w:ins>
      <w:ins w:id="207" w:author="Makarand " w:date="2021-04-07T14:47:00Z">
        <w:r w:rsidR="00BD0D89">
          <w:rPr>
            <w:szCs w:val="24"/>
          </w:rPr>
          <w:t xml:space="preserve"> and</w:t>
        </w:r>
      </w:ins>
      <w:ins w:id="208" w:author="Makarand " w:date="2021-04-07T14:49:00Z">
        <w:r w:rsidR="00BD0D89">
          <w:rPr>
            <w:szCs w:val="24"/>
          </w:rPr>
          <w:t xml:space="preserve"> increased </w:t>
        </w:r>
      </w:ins>
      <w:ins w:id="209" w:author="Makarand " w:date="2021-04-07T14:50:00Z">
        <w:r w:rsidR="00BD0D89">
          <w:rPr>
            <w:szCs w:val="24"/>
          </w:rPr>
          <w:t>AP magnitude as shown in Fig</w:t>
        </w:r>
      </w:ins>
      <w:ins w:id="210" w:author="Makarand " w:date="2021-04-14T09:51:00Z">
        <w:r w:rsidR="00C83342">
          <w:rPr>
            <w:szCs w:val="24"/>
          </w:rPr>
          <w:t xml:space="preserve"> 10A. </w:t>
        </w:r>
      </w:ins>
      <w:ins w:id="211" w:author="Makarand " w:date="2021-04-13T10:29:00Z">
        <w:r w:rsidR="0033524E">
          <w:rPr>
            <w:szCs w:val="24"/>
          </w:rPr>
          <w:t xml:space="preserve">The extent of AP prolongation was proportional to the extent of </w:t>
        </w:r>
        <w:proofErr w:type="spellStart"/>
        <w:r w:rsidR="0033524E">
          <w:rPr>
            <w:szCs w:val="24"/>
          </w:rPr>
          <w:t>I</w:t>
        </w:r>
        <w:r w:rsidR="0033524E" w:rsidRPr="00A8635C">
          <w:rPr>
            <w:szCs w:val="24"/>
            <w:vertAlign w:val="subscript"/>
          </w:rPr>
          <w:t>Kur</w:t>
        </w:r>
        <w:proofErr w:type="spellEnd"/>
        <w:r w:rsidR="0033524E">
          <w:rPr>
            <w:szCs w:val="24"/>
          </w:rPr>
          <w:t xml:space="preserve"> block. </w:t>
        </w:r>
      </w:ins>
      <w:ins w:id="212" w:author="Makarand " w:date="2021-04-13T10:35:00Z">
        <w:r w:rsidR="0033524E">
          <w:rPr>
            <w:szCs w:val="24"/>
          </w:rPr>
          <w:t>The spontaneous firing rate (bpm)</w:t>
        </w:r>
      </w:ins>
      <w:ins w:id="213" w:author="Makarand " w:date="2021-04-13T10:36:00Z">
        <w:r w:rsidR="0033524E">
          <w:rPr>
            <w:szCs w:val="24"/>
          </w:rPr>
          <w:t>, however,</w:t>
        </w:r>
      </w:ins>
      <w:ins w:id="214" w:author="Makarand " w:date="2021-04-13T10:35:00Z">
        <w:r w:rsidR="0033524E">
          <w:rPr>
            <w:szCs w:val="24"/>
          </w:rPr>
          <w:t xml:space="preserve"> remained unchanged.</w:t>
        </w:r>
      </w:ins>
      <w:ins w:id="215" w:author="Makarand " w:date="2021-04-13T10:36:00Z">
        <w:r w:rsidR="0033524E">
          <w:rPr>
            <w:szCs w:val="24"/>
          </w:rPr>
          <w:t xml:space="preserve"> </w:t>
        </w:r>
      </w:ins>
      <w:ins w:id="216" w:author="Makarand " w:date="2021-04-13T10:29:00Z">
        <w:r w:rsidR="0033524E">
          <w:rPr>
            <w:szCs w:val="24"/>
          </w:rPr>
          <w:t>Th</w:t>
        </w:r>
      </w:ins>
      <w:ins w:id="217" w:author="Makarand " w:date="2021-04-13T10:30:00Z">
        <w:r w:rsidR="0033524E">
          <w:rPr>
            <w:szCs w:val="24"/>
          </w:rPr>
          <w:t xml:space="preserve">e AP prolongation in all phases of repolarization </w:t>
        </w:r>
      </w:ins>
      <w:ins w:id="218" w:author="Makarand " w:date="2021-04-13T10:31:00Z">
        <w:r w:rsidR="0033524E">
          <w:rPr>
            <w:szCs w:val="24"/>
          </w:rPr>
          <w:t xml:space="preserve">in our model </w:t>
        </w:r>
      </w:ins>
      <w:ins w:id="219" w:author="Makarand " w:date="2021-04-13T10:29:00Z">
        <w:r w:rsidR="0033524E">
          <w:rPr>
            <w:szCs w:val="24"/>
          </w:rPr>
          <w:t>is in agree</w:t>
        </w:r>
      </w:ins>
      <w:ins w:id="220" w:author="Makarand " w:date="2021-04-13T10:30:00Z">
        <w:r w:rsidR="0033524E">
          <w:rPr>
            <w:szCs w:val="24"/>
          </w:rPr>
          <w:t xml:space="preserve">ment with the </w:t>
        </w:r>
      </w:ins>
      <w:ins w:id="221" w:author="Makarand " w:date="2021-04-13T10:35:00Z">
        <w:r w:rsidR="0033524E">
          <w:rPr>
            <w:szCs w:val="24"/>
          </w:rPr>
          <w:t xml:space="preserve">recent </w:t>
        </w:r>
      </w:ins>
      <w:ins w:id="222" w:author="Makarand " w:date="2021-04-13T10:30:00Z">
        <w:r w:rsidR="0033524E">
          <w:rPr>
            <w:szCs w:val="24"/>
          </w:rPr>
          <w:t>experimental</w:t>
        </w:r>
      </w:ins>
      <w:ins w:id="223" w:author="Makarand " w:date="2021-04-13T10:35:00Z">
        <w:r w:rsidR="0033524E">
          <w:rPr>
            <w:szCs w:val="24"/>
          </w:rPr>
          <w:t xml:space="preserve"> findings </w:t>
        </w:r>
        <w:r w:rsidR="0033524E">
          <w:rPr>
            <w:szCs w:val="24"/>
          </w:rPr>
          <w:fldChar w:fldCharType="begin" w:fldLock="1"/>
        </w:r>
      </w:ins>
      <w:r w:rsidR="00B33FF5">
        <w:rPr>
          <w:szCs w:val="24"/>
        </w:rPr>
        <w:instrText>ADDIN CSL_CITATION {"citationItems":[{"id":"ITEM-1","itemData":{"DOI":"10.15252/emmm.201404757","ISSN":"1757-4676","PMID":"25700171","abstract":"Drugs targeting atrial-specific ion channels, Kv1.5 or Kir3.1/3.4, are being developed as new therapeutic strategies for atrial fibrillation. However, current preclinical studies carried out in non-cardiac cell lines or animal models may not accurately represent the physiology of a human cardiomyocyte (CM). In the current study, we tested whether human embryonic stem cell (hESC)-derived atrial CMs could predict atrial selectivity of pharmacological compounds. By modulating retinoic acid signaling during hESC differentiation, we generated atrial-like (hESC-atrial) and ventricular-like (hESC-ventricular) CMs. We found the expression of atrial-specific ion channel genes, KCNA5 (encoding Kv1.5) and KCNJ3 (encoding Kir 3.1), in hESC-atrial CMs and further demonstrated that these ion channel genes are regulated by COUP-TF transcription factors. Moreover, in response to multiple ion channel blocker, vernakalant, and Kv1.5 blocker, XEN-D0101, hESC-atrial but not hESC-ventricular CMs showed action potential (AP) prolongation due to a reduction in early repolarization. In hESC-atrial CMs, XEN-R0703, a novel Kir3.1/3.4 blocker restored the AP shortening caused by CCh. Neither CCh nor XEN-R0703 had an effect on hESC-ventricular CMs. In summary, we demonstrate that hESC-atrial CMs are a robust model for pre-clinical testing to assess atrial selectivity of novel antiarrhythmic drugs.","author":[{"dropping-particle":"","family":"Devalla","given":"Harsha D","non-dropping-particle":"","parse-names":false,"suffix":""},{"dropping-particle":"","family":"Schwach","given":"Verena","non-dropping-particle":"","parse-names":false,"suffix":""},{"dropping-particle":"","family":"Ford","given":"John W","non-dropping-particle":"","parse-names":false,"suffix":""},{"dropping-particle":"","family":"Milnes","given":"James T","non-dropping-particle":"","parse-names":false,"suffix":""},{"dropping-particle":"","family":"El‐Haou","given":"Said","non-dropping-particle":"","parse-names":false,"suffix":""},{"dropping-particle":"","family":"Jackson","given":"Claire","non-dropping-particle":"","parse-names":false,"suffix":""},{"dropping-particle":"","family":"Gkatzis","given":"Konstantinos","non-dropping-particle":"","parse-names":false,"suffix":""},{"dropping-particle":"","family":"Elliott","given":"David A","non-dropping-particle":"","parse-names":false,"suffix":""},{"dropping-particle":"","family":"Chuva de Sousa Lopes","given":"Susana M","non-dropping-particle":"","parse-names":false,"suffix":""},{"dropping-particle":"","family":"Mummery","given":"Christine L","non-dropping-particle":"","parse-names":false,"suffix":""},{"dropping-particle":"","family":"Verkerk","given":"Arie O","non-dropping-particle":"","parse-names":false,"suffix":""},{"dropping-particle":"","family":"Passier","given":"Robert","non-dropping-particle":"","parse-names":false,"suffix":""}],"container-title":"EMBO Molecular Medicine","id":"ITEM-1","issue":"4","issued":{"date-parts":[["2015","4"]]},"page":"394-410","publisher":"EMBO","title":"Atrial‐like cardiomyocytes from human pluripotent stem cells are a robust preclinical model for assessing atrial‐selective pharmacology","type":"article-journal","volume":"7"},"uris":["http://www.mendeley.com/documents/?uuid=e7860499-2e94-3b1f-ae84-b27cb2220d11"]}],"mendeley":{"formattedCitation":"[43]","plainTextFormattedCitation":"[43]","previouslyFormattedCitation":"[43]"},"properties":{"noteIndex":0},"schema":"https://github.com/citation-style-language/schema/raw/master/csl-citation.json"}</w:instrText>
      </w:r>
      <w:r w:rsidR="0033524E">
        <w:rPr>
          <w:szCs w:val="24"/>
        </w:rPr>
        <w:fldChar w:fldCharType="separate"/>
      </w:r>
      <w:r w:rsidR="0033524E" w:rsidRPr="0033524E">
        <w:rPr>
          <w:noProof/>
          <w:szCs w:val="24"/>
        </w:rPr>
        <w:t>[43]</w:t>
      </w:r>
      <w:ins w:id="224" w:author="Makarand " w:date="2021-04-13T10:35:00Z">
        <w:r w:rsidR="0033524E">
          <w:rPr>
            <w:szCs w:val="24"/>
          </w:rPr>
          <w:fldChar w:fldCharType="end"/>
        </w:r>
        <w:r w:rsidR="0033524E">
          <w:rPr>
            <w:szCs w:val="24"/>
          </w:rPr>
          <w:t>.</w:t>
        </w:r>
      </w:ins>
      <w:ins w:id="225" w:author="Makarand " w:date="2021-04-13T10:29:00Z">
        <w:r w:rsidR="0033524E">
          <w:rPr>
            <w:szCs w:val="24"/>
          </w:rPr>
          <w:t xml:space="preserve"> </w:t>
        </w:r>
      </w:ins>
      <w:ins w:id="226" w:author="Makarand " w:date="2021-04-07T15:44:00Z">
        <w:r w:rsidR="008E3FC6">
          <w:rPr>
            <w:szCs w:val="24"/>
          </w:rPr>
          <w:t>Figure</w:t>
        </w:r>
      </w:ins>
      <w:ins w:id="227" w:author="Makarand " w:date="2021-04-14T09:51:00Z">
        <w:r w:rsidR="00C83342">
          <w:rPr>
            <w:szCs w:val="24"/>
          </w:rPr>
          <w:t xml:space="preserve"> 10B </w:t>
        </w:r>
      </w:ins>
      <w:ins w:id="228" w:author="Makarand " w:date="2021-04-07T15:45:00Z">
        <w:r w:rsidR="008E3FC6">
          <w:rPr>
            <w:szCs w:val="24"/>
          </w:rPr>
          <w:t>shows the effect</w:t>
        </w:r>
      </w:ins>
      <w:ins w:id="229" w:author="Makarand " w:date="2021-04-07T14:37:00Z">
        <w:r w:rsidR="00583764">
          <w:rPr>
            <w:szCs w:val="24"/>
          </w:rPr>
          <w:t xml:space="preserve"> of vagal stimulation by carbachol</w:t>
        </w:r>
      </w:ins>
      <w:ins w:id="230" w:author="Makarand " w:date="2021-04-07T14:41:00Z">
        <w:r w:rsidR="00583764">
          <w:rPr>
            <w:szCs w:val="24"/>
          </w:rPr>
          <w:t xml:space="preserve"> (</w:t>
        </w:r>
        <w:proofErr w:type="spellStart"/>
        <w:r w:rsidR="00583764">
          <w:rPr>
            <w:szCs w:val="24"/>
          </w:rPr>
          <w:t>CCh</w:t>
        </w:r>
      </w:ins>
      <w:proofErr w:type="spellEnd"/>
      <w:ins w:id="231" w:author="Makarand " w:date="2021-04-07T15:45:00Z">
        <w:r w:rsidR="008E3FC6">
          <w:rPr>
            <w:szCs w:val="24"/>
          </w:rPr>
          <w:t xml:space="preserve">; 10 </w:t>
        </w:r>
        <w:r w:rsidR="008E3FC6">
          <w:rPr>
            <w:rFonts w:cs="Times New Roman"/>
            <w:szCs w:val="24"/>
          </w:rPr>
          <w:t>µ</w:t>
        </w:r>
        <w:r w:rsidR="008E3FC6">
          <w:rPr>
            <w:szCs w:val="24"/>
          </w:rPr>
          <w:t>M</w:t>
        </w:r>
      </w:ins>
      <w:ins w:id="232" w:author="Makarand " w:date="2021-04-07T14:41:00Z">
        <w:r w:rsidR="00583764">
          <w:rPr>
            <w:szCs w:val="24"/>
          </w:rPr>
          <w:t xml:space="preserve">). The </w:t>
        </w:r>
      </w:ins>
      <w:ins w:id="233" w:author="Makarand " w:date="2021-04-07T15:46:00Z">
        <w:r w:rsidR="008E3FC6">
          <w:rPr>
            <w:szCs w:val="24"/>
          </w:rPr>
          <w:t xml:space="preserve">200% enhancement of </w:t>
        </w:r>
        <w:proofErr w:type="spellStart"/>
        <w:r w:rsidR="008E3FC6">
          <w:rPr>
            <w:szCs w:val="24"/>
          </w:rPr>
          <w:t>I</w:t>
        </w:r>
        <w:r w:rsidR="008E3FC6" w:rsidRPr="00A8635C">
          <w:rPr>
            <w:szCs w:val="24"/>
            <w:vertAlign w:val="subscript"/>
          </w:rPr>
          <w:t>KACh</w:t>
        </w:r>
      </w:ins>
      <w:proofErr w:type="spellEnd"/>
      <w:ins w:id="234" w:author="Makarand " w:date="2021-04-07T15:47:00Z">
        <w:r w:rsidR="008E3FC6">
          <w:rPr>
            <w:szCs w:val="24"/>
          </w:rPr>
          <w:t xml:space="preserve"> slowed down the spontaneous activity by </w:t>
        </w:r>
        <w:r w:rsidR="008E3FC6" w:rsidRPr="00E5623A">
          <w:rPr>
            <w:szCs w:val="24"/>
            <w:highlight w:val="yellow"/>
          </w:rPr>
          <w:t>xx</w:t>
        </w:r>
        <w:r w:rsidR="008E3FC6">
          <w:rPr>
            <w:szCs w:val="24"/>
          </w:rPr>
          <w:t>%</w:t>
        </w:r>
      </w:ins>
      <w:ins w:id="235" w:author="Makarand " w:date="2021-04-07T15:48:00Z">
        <w:r w:rsidR="008E3FC6">
          <w:rPr>
            <w:szCs w:val="24"/>
          </w:rPr>
          <w:t xml:space="preserve"> without any significant effect on the APD. </w:t>
        </w:r>
      </w:ins>
      <w:ins w:id="236" w:author="Makarand " w:date="2021-04-07T14:37:00Z">
        <w:r w:rsidR="00583764">
          <w:rPr>
            <w:szCs w:val="24"/>
          </w:rPr>
          <w:t xml:space="preserve"> </w:t>
        </w:r>
      </w:ins>
    </w:p>
    <w:p w14:paraId="6B05D3B6" w14:textId="51023895" w:rsidR="00662957" w:rsidRDefault="00662957" w:rsidP="00583764">
      <w:pPr>
        <w:jc w:val="both"/>
        <w:rPr>
          <w:ins w:id="237" w:author="Makarand " w:date="2021-04-07T16:36:00Z"/>
          <w:szCs w:val="24"/>
        </w:rPr>
      </w:pPr>
      <w:ins w:id="238" w:author="Makarand " w:date="2021-04-13T15:15:00Z">
        <w:r>
          <w:rPr>
            <w:szCs w:val="24"/>
          </w:rPr>
          <w:t xml:space="preserve">Figure </w:t>
        </w:r>
      </w:ins>
      <w:ins w:id="239" w:author="Makarand " w:date="2021-04-14T09:52:00Z">
        <w:r w:rsidR="00C83342">
          <w:rPr>
            <w:szCs w:val="24"/>
          </w:rPr>
          <w:t>11</w:t>
        </w:r>
      </w:ins>
      <w:ins w:id="240" w:author="Makarand " w:date="2021-04-14T09:53:00Z">
        <w:r w:rsidR="00C83342">
          <w:rPr>
            <w:szCs w:val="24"/>
          </w:rPr>
          <w:t>A</w:t>
        </w:r>
      </w:ins>
      <w:ins w:id="241" w:author="Makarand " w:date="2021-04-13T15:15:00Z">
        <w:r>
          <w:rPr>
            <w:szCs w:val="24"/>
          </w:rPr>
          <w:t xml:space="preserve"> </w:t>
        </w:r>
      </w:ins>
      <w:ins w:id="242" w:author="Makarand " w:date="2021-04-13T15:16:00Z">
        <w:r>
          <w:rPr>
            <w:szCs w:val="24"/>
          </w:rPr>
          <w:t xml:space="preserve">shows </w:t>
        </w:r>
      </w:ins>
      <w:ins w:id="243" w:author="Makarand " w:date="2021-04-13T15:17:00Z">
        <w:r>
          <w:rPr>
            <w:szCs w:val="24"/>
          </w:rPr>
          <w:t xml:space="preserve">the model behavior in hyperkalemia conditions. </w:t>
        </w:r>
      </w:ins>
      <w:ins w:id="244" w:author="Makarand " w:date="2021-04-13T15:16:00Z">
        <w:r w:rsidRPr="00662957">
          <w:rPr>
            <w:szCs w:val="24"/>
          </w:rPr>
          <w:t>Our model showed increased spontaneous firing rate and diastolic depolarization when extracellular K</w:t>
        </w:r>
        <w:r w:rsidRPr="006B63AB">
          <w:rPr>
            <w:szCs w:val="24"/>
            <w:vertAlign w:val="superscript"/>
          </w:rPr>
          <w:t>+</w:t>
        </w:r>
        <w:r w:rsidRPr="00662957">
          <w:rPr>
            <w:szCs w:val="24"/>
          </w:rPr>
          <w:t xml:space="preserve"> was increased from 5.4 mM to 8 </w:t>
        </w:r>
        <w:proofErr w:type="spellStart"/>
        <w:r w:rsidRPr="00662957">
          <w:rPr>
            <w:szCs w:val="24"/>
          </w:rPr>
          <w:t>mM</w:t>
        </w:r>
      </w:ins>
      <w:ins w:id="245" w:author="Makarand " w:date="2021-04-13T15:17:00Z">
        <w:r>
          <w:rPr>
            <w:szCs w:val="24"/>
          </w:rPr>
          <w:t>.</w:t>
        </w:r>
        <w:proofErr w:type="spellEnd"/>
        <w:r>
          <w:rPr>
            <w:szCs w:val="24"/>
          </w:rPr>
          <w:t xml:space="preserve"> This </w:t>
        </w:r>
      </w:ins>
      <w:ins w:id="246" w:author="Makarand " w:date="2021-04-13T15:18:00Z">
        <w:r>
          <w:rPr>
            <w:szCs w:val="24"/>
          </w:rPr>
          <w:t>behavior is</w:t>
        </w:r>
      </w:ins>
      <w:ins w:id="247" w:author="Makarand " w:date="2021-04-13T15:16:00Z">
        <w:r w:rsidRPr="00662957">
          <w:rPr>
            <w:szCs w:val="24"/>
          </w:rPr>
          <w:t xml:space="preserve"> in agreement with several </w:t>
        </w:r>
      </w:ins>
      <w:ins w:id="248" w:author="Makarand " w:date="2021-04-13T15:18:00Z">
        <w:r>
          <w:rPr>
            <w:szCs w:val="24"/>
          </w:rPr>
          <w:t xml:space="preserve">experimental studies </w:t>
        </w:r>
      </w:ins>
      <w:ins w:id="249" w:author="Makarand " w:date="2021-04-13T15:16:00Z">
        <w:r w:rsidRPr="00662957">
          <w:rPr>
            <w:szCs w:val="24"/>
          </w:rPr>
          <w:t>in nodal cells</w:t>
        </w:r>
      </w:ins>
      <w:ins w:id="250" w:author="Makarand " w:date="2021-04-13T15:24:00Z">
        <w:r w:rsidR="00B33FF5">
          <w:rPr>
            <w:szCs w:val="24"/>
          </w:rPr>
          <w:t xml:space="preserve"> </w:t>
        </w:r>
        <w:r w:rsidR="00B33FF5">
          <w:rPr>
            <w:szCs w:val="24"/>
          </w:rPr>
          <w:fldChar w:fldCharType="begin" w:fldLock="1"/>
        </w:r>
      </w:ins>
      <w:r w:rsidR="00BE1E63">
        <w:rPr>
          <w:szCs w:val="24"/>
        </w:rPr>
        <w:instrText>ADDIN CSL_CITATION {"citationItems":[{"id":"ITEM-1","itemData":{"DOI":"10.1016/S0008-6363(98)00047-9","ISSN":"00086363","PMID":"9747448","abstract":"Objective: The hyperpolarization-activated inward current (I(f)) has been discussed to contribute to arrhythmias in rat hypertrophied and human failing ventricular myocardium. Cat atrial myocytes were found to exhibit variable size of I(f). In the present study, we evaluate characteristics of I(f) in human atrial myocardium and investigate if human atria might exhibit any electrophysiological heterogeneity in the diastolic voltage range. Methods and results: The whole-cell patch-clamp technique was used to record I(f) in isolated myocytes from 96 human right atrial appendages. I(f) was observed in 95% (raptured-patch; 141/146) to 100% (perforated-patch; 18/18) of myocytes showing typical current properties, i.e. time- and voltage- dependence, block by [Cs+](o), permeability for K+, Na+ and Li+, and current increase with raising [K+](o). Using the perforated-patch technique Boltzmann distributions yielded an activation threshold of -60 to -70 mV and half maximal activation at -89.3 ± 0.7 mV (n = 18). Isoproterenol (10-6 mol/l) shifted I(f) activation by +7 mV (7/7) using the perforated-patch technique, but only inconsistently shifted I(f) activation using the ruptured-patch method (6/21). Based on the relative current size of I(f) and I(K1) three cell types could be distinguished (n = 26). In myocytes with a prominent I(f), I(f) density was found to be larger (in [K+](o) 25 mmol/l at -80 mV: -0.78 ± 0.23 pApF-1; n = 7) than in cells with predominant I(K1) (in [K+](o) 25 mmol/l at - 80 mV: - 0.02 ± 0.01 pApF-1; n = 4) (P &lt; 0.05). Conclusions: I(f) is present in most human atrial myocytes. Many current properties are similar to those described for I(f) in mammalian pacemaker cells. The relative current size of I(f) and I(K1) were found to be variable in different myocytes. Whether I(f) may favor spontaneous diastolic depolarization in individual human atrial myocytes exhibiting predominantly I(f) in vivo remains to be defined, as current size is very small under physiological [K+](o).","author":[{"dropping-particle":"","family":"Hoppe C","given":"Uta","non-dropping-particle":"","parse-names":false,"suffix":""},{"dropping-particle":"","family":"Beuckelmann","given":"Dirk J.","non-dropping-particle":"","parse-names":false,"suffix":""}],"container-title":"Cardiovascular Research","id":"ITEM-1","issue":"3","issued":{"date-parts":[["1998","6"]]},"page":"788-801","publisher":"Cardiovasc Res","title":"Characterization of the hyperpolarization-activated inward current in isolated human atrial myocytes","type":"article-journal","volume":"38"},"uris":["http://www.mendeley.com/documents/?uuid=879e7285-9b13-3c4e-8452-a3336a311cb3"]},{"id":"ITEM-2","itemData":{"DOI":"10.1007/BF00374739","ISSN":"00316768","abstract":"We have observed a novel class of calcium-activated potassium channel which is activated by physiological levels of intracellular ATP. These KCa,ATP channels are found on smooth muscle cells isolated from the pulmonary artery. Since their activation by ATP is Mg2+ dependent and is poorly evoked by nonor slowly-hydrolyzed ATP analogues, we conclude that it involves phosphorylation. We suggest that in hypoxia a reduction of intracellular ATP may reduce KCa,ATP channel activity and thereby tend to depolarize the cells. This effect would increase Ca2+ entry through voltage-activated Ca2+ channels and contribute to vasoconstriction. © 1992 Springer-Verlag.","author":[{"dropping-particle":"","family":"Frace","given":"A. Michael","non-dropping-particle":"","parse-names":false,"suffix":""},{"dropping-particle":"","family":"Maruoka","given":"F.","non-dropping-particle":"","parse-names":false,"suffix":""},{"dropping-particle":"","family":"Noma","given":"A.","non-dropping-particle":"","parse-names":false,"suffix":""}],"container-title":"Pflügers Archiv European Journal of Physiology","id":"ITEM-2","issue":"1","issued":{"date-parts":[["1992","5"]]},"page":"94-96","publisher":"Springer-Verlag","title":"External K+ increases Na+ conductance of the hyperpolarization-activated current in rabbit cardiac pacemaker cells","type":"article-journal","volume":"421"},"uris":["http://www.mendeley.com/documents/?uuid=256e4602-681a-3d0a-b3d3-2dd6c0fb1e58"]},{"id":"ITEM-3","itemData":{"DOI":"10.1113/jphysiol.1986.sp016177","ISSN":"14697793","PMID":"2432247","abstract":"Individual cells were isolated from the sino‐atrial node area of the rabbit heart using an enzyme medium containing collagenase and elastase. After enzymatic treatment the cells were placed in normal Tyrode solution, where beating resumed in a fraction of them. Isolated cells were studied in the whole cell configuration. Action potentials as well as membrane currents under voltage‐clamp conditions were similar to those in multicellular preparations. Pulses to voltages more negative than about ‐50 mV caused activation of the hyperpolarizing‐activated current, if. Investigation of the properties of this current was carried out under conditions that limited the influence of other current systems during voltage clamp. The if current activation range usually extended approximately from ‐50 to ‐100 mV, but varied from cell to cell. In several cases, pulsing to the region of ‐40 mV elicited a sizeable if. Both current activation and deactivation during voltage steps had S‐shaped time courses. A high variability was however observed in the sigmoidal behaviour of if kinetics. Plots of the fully‐activated current‐voltage (I‐V) relation in different extracellular Na and K concentrations showed that both ions carry the current if. While changes in the external Na concentration caused the current I‐V relation to undergo simple shifts along the voltage axis, changes in extracellular K concentration were also associated with changes in its slope. Again, a large variability was observed in the increase of I‐V slope on raising the external K concentration. The current if was strongly depressed by Cs, and the block induced by 5 mM‐Cs was markedly voltage dependent. Adrenaline (1‐5 microM) and noradrenaline (1 microM) increased the current if around the half‐activation voltage range and accelerated its activation at more negative voltages. Often, however, drug application failed to elicit any modification of if. Current run‐down was observed in nearly all cells, although at a highly variable rate. It was accelerated by raising the extracellular K concentration but did not show a marked use dependence. Both the if activation curve and the fully activated I‐V relation were affected by run‐down, the former being shifted to more negative values along the voltage axis and the latter being depressed with no apparent change of the if reversal potential.(ABSTRACT TRUNCATED AT 400 WORDS) © 1986 The Physiological Society","author":[{"dropping-particle":"","family":"DiFrancesco","given":"D.","non-dropping-particle":"","parse-names":false,"suffix":""},{"dropping-particle":"","family":"Ferroni","given":"A.","non-dropping-particle":"","parse-names":false,"suffix":""},{"dropping-particle":"","family":"Mazzanti","given":"M.","non-dropping-particle":"","parse-names":false,"suffix":""},{"dropping-particle":"","family":"Tromba","given":"C.","non-dropping-particle":"","parse-names":false,"suffix":""}],"container-title":"The Journal of Physiology","id":"ITEM-3","issue":"1","issued":{"date-parts":[["1986","8","1"]]},"page":"61-88","publisher":"J Physiol","title":"Properties of the hyperpolarizing‐activated current (if) in cells isolated from the rabbit sino‐atrial node.","type":"article-journal","volume":"377"},"uris":["http://www.mendeley.com/documents/?uuid=3f765888-4add-330d-95e9-6c48c315bfc4"]}],"mendeley":{"formattedCitation":"[44]–[46]","plainTextFormattedCitation":"[44]–[46]","previouslyFormattedCitation":"[44]–[46]"},"properties":{"noteIndex":0},"schema":"https://github.com/citation-style-language/schema/raw/master/csl-citation.json"}</w:instrText>
      </w:r>
      <w:r w:rsidR="00B33FF5">
        <w:rPr>
          <w:szCs w:val="24"/>
        </w:rPr>
        <w:fldChar w:fldCharType="separate"/>
      </w:r>
      <w:r w:rsidR="00B33FF5" w:rsidRPr="00B33FF5">
        <w:rPr>
          <w:noProof/>
          <w:szCs w:val="24"/>
        </w:rPr>
        <w:t>[44]–[46]</w:t>
      </w:r>
      <w:ins w:id="251" w:author="Makarand " w:date="2021-04-13T15:24:00Z">
        <w:r w:rsidR="00B33FF5">
          <w:rPr>
            <w:szCs w:val="24"/>
          </w:rPr>
          <w:fldChar w:fldCharType="end"/>
        </w:r>
      </w:ins>
      <w:ins w:id="252" w:author="Makarand " w:date="2021-04-13T15:16:00Z">
        <w:r w:rsidRPr="00662957">
          <w:rPr>
            <w:szCs w:val="24"/>
          </w:rPr>
          <w:t>.</w:t>
        </w:r>
      </w:ins>
      <w:ins w:id="253" w:author="Makarand " w:date="2021-04-14T09:53:00Z">
        <w:r w:rsidR="00C83342">
          <w:rPr>
            <w:szCs w:val="24"/>
          </w:rPr>
          <w:t xml:space="preserve"> Figure 11B </w:t>
        </w:r>
      </w:ins>
      <w:ins w:id="254" w:author="Makarand " w:date="2021-04-14T09:54:00Z">
        <w:r w:rsidR="009B335F">
          <w:rPr>
            <w:szCs w:val="24"/>
          </w:rPr>
          <w:t xml:space="preserve">shows the effects of </w:t>
        </w:r>
      </w:ins>
      <w:ins w:id="255" w:author="Makarand " w:date="2021-04-14T09:55:00Z">
        <w:r w:rsidR="009B335F">
          <w:rPr>
            <w:szCs w:val="24"/>
          </w:rPr>
          <w:t xml:space="preserve">completely </w:t>
        </w:r>
      </w:ins>
      <w:ins w:id="256" w:author="Makarand " w:date="2021-04-14T09:54:00Z">
        <w:r w:rsidR="009B335F">
          <w:rPr>
            <w:szCs w:val="24"/>
          </w:rPr>
          <w:t xml:space="preserve">blocking </w:t>
        </w:r>
        <w:proofErr w:type="spellStart"/>
        <w:r w:rsidR="009B335F">
          <w:rPr>
            <w:szCs w:val="24"/>
          </w:rPr>
          <w:t>I</w:t>
        </w:r>
        <w:r w:rsidR="009B335F" w:rsidRPr="006B63AB">
          <w:rPr>
            <w:szCs w:val="24"/>
            <w:vertAlign w:val="subscript"/>
          </w:rPr>
          <w:t>NaCa</w:t>
        </w:r>
        <w:proofErr w:type="spellEnd"/>
        <w:r w:rsidR="009B335F">
          <w:rPr>
            <w:szCs w:val="24"/>
          </w:rPr>
          <w:t xml:space="preserve">. </w:t>
        </w:r>
        <w:r w:rsidR="009B335F" w:rsidRPr="009B335F">
          <w:rPr>
            <w:szCs w:val="24"/>
          </w:rPr>
          <w:t xml:space="preserve">Inhibition of </w:t>
        </w:r>
        <w:proofErr w:type="spellStart"/>
        <w:r w:rsidR="009B335F" w:rsidRPr="009B335F">
          <w:rPr>
            <w:szCs w:val="24"/>
          </w:rPr>
          <w:t>I</w:t>
        </w:r>
        <w:r w:rsidR="009B335F" w:rsidRPr="006B63AB">
          <w:rPr>
            <w:szCs w:val="24"/>
            <w:vertAlign w:val="subscript"/>
          </w:rPr>
          <w:t>N</w:t>
        </w:r>
      </w:ins>
      <w:ins w:id="257" w:author="Makarand " w:date="2021-04-14T09:55:00Z">
        <w:r w:rsidR="009B335F" w:rsidRPr="006B63AB">
          <w:rPr>
            <w:szCs w:val="24"/>
            <w:vertAlign w:val="subscript"/>
          </w:rPr>
          <w:t>aCa</w:t>
        </w:r>
      </w:ins>
      <w:proofErr w:type="spellEnd"/>
      <w:ins w:id="258" w:author="Makarand " w:date="2021-04-14T09:54:00Z">
        <w:r w:rsidR="009B335F" w:rsidRPr="009B335F">
          <w:rPr>
            <w:szCs w:val="24"/>
          </w:rPr>
          <w:t xml:space="preserve"> reduces the spontaneous firing rate and hyperpolarizes the membrane potential in our model. However, it does not abolish the spontaneous activity as reported in Kim et al.</w:t>
        </w:r>
      </w:ins>
      <w:r w:rsidR="006B63AB">
        <w:rPr>
          <w:szCs w:val="24"/>
        </w:rPr>
        <w:t xml:space="preserve"> </w:t>
      </w:r>
      <w:ins w:id="259" w:author="Makarand " w:date="2021-04-13T16:16:00Z">
        <w:r w:rsidR="006B63AB">
          <w:rPr>
            <w:szCs w:val="24"/>
          </w:rPr>
          <w:fldChar w:fldCharType="begin" w:fldLock="1"/>
        </w:r>
      </w:ins>
      <w:r w:rsidR="006B63AB">
        <w:rPr>
          <w:szCs w:val="24"/>
        </w:rPr>
        <w:instrText xml:space="preserve">ADDIN CSL_CITATION {"citationItems":[{"id":"ITEM-1","itemData":{"DOI":"10.1016/j.celrep.2018.08.079","ISSN":"22111247","PMID":"30257217","abstract":"To assess the utility of human-induced pluripotent stem cell-derived cardiomyocytes (hiPSC-CMs) as an in vitro proarrhythmia model, we evaluated the concentration dependence and sources of variability of electrophysiologic responses to 28 drugs linked to low, intermediate, and high torsades de pointes (TdP) risk categories using two commercial cell lines and standardized protocols in a blinded multisite study using multielectrode array or voltage-sensing optical approaches. Logistical and ordinal linear regression models were constructed using drug responses as predictors and TdP risk categories as outcomes. Three of seven predictors (drug-induced arrhythmia-like events and prolongation of repolarization at either maximum tested or maximal clinical exposures) categorized drugs with reasonable accuracy (area under the curve values of receiver operator curves </w:instrText>
      </w:r>
      <w:r w:rsidR="006B63AB">
        <w:rPr>
          <w:rFonts w:ascii="Cambria Math" w:hAnsi="Cambria Math" w:cs="Cambria Math"/>
          <w:szCs w:val="24"/>
        </w:rPr>
        <w:instrText>∼</w:instrText>
      </w:r>
      <w:r w:rsidR="006B63AB">
        <w:rPr>
          <w:szCs w:val="24"/>
        </w:rPr>
        <w:instrText>0.8). hiPSC-CM line, test site, and platform had minimal influence on drug categorization. These results demonstrate the utility of hiPSC-CMs to detect drug-induced proarrhythmic effects as part of the evolving Comprehensive In Vitro Proarrhythmia Assay paradigm. Blinova et al. tested human-induced pluripotent stem cell-derived cardiomyocytes (hiPSC-CMs) for improving torsades de pointes arrhythmia risk prediction of drugs in the Comprehensive In Vitro Proarrhythmia Assay (CiPA) initiative. This validation study confirms their utility based on electrophysiologic responses to 28 blinded drugs, with minimal influence from cell lines, test sites, and electrophysiological platforms.","author":[{"dropping-particle":"","family":"Blinova","given":"Ksenia","non-dropping-particle":"","parse-names":false,"suffix":""},{"dropping-particle":"","family":"Dang","given":"Qianyu","non-dropping-particle":"","parse-names":false,"suffix":""},{"dropping-particle":"","family":"Millard","given":"Daniel","non-dropping-particle":"","parse-names":false,"suffix":""},{"dropping-particle":"","family":"Smith","given":"Godfrey","non-dropping-particle":"","parse-names":false,"suffix":""},{"dropping-particle":"","family":"Pierson","given":"Jennifer","non-dropping-particle":"","parse-names":false,"suffix":""},{"dropping-particle":"","family":"Guo","given":"Liang","non-dropping-particle":"","parse-names":false,"suffix":""},{"dropping-particle":"","family":"Brock","given":"Mathew","non-dropping-particle":"","parse-names":false,"suffix":""},{"dropping-particle":"","family":"Lu","given":"Hua Rong","non-dropping-particle":"","parse-names":false,"suffix":""},{"dropping-particle":"","family":"Kraushaar","given":"Udo","non-dropping-particle":"","parse-names":false,"suffix":""},{"dropping-particle":"","family":"Zeng","given":"Haoyu","non-dropping-particle":"","parse-names":false,"suffix":""},{"dropping-particle":"","family":"Shi","given":"Hong","non-dropping-particle":"","parse-names":false,"suffix":""},{"dropping-particle":"","family":"Zhang","given":"Xiaoyu","non-dropping-particle":"","parse-names":false,"suffix":""},{"dropping-particle":"","family":"Sawada","given":"Kohei","non-dropping-particle":"","parse-names":false,"suffix":""},{"dropping-particle":"","family":"Osada","given":"Tomoharu","non-dropping-particle":"","parse-names":false,"suffix":""},{"dropping-particle":"","family":"Kanda","given":"Yasunari","non-dropping-particle":"","parse-names":false,"suffix":""},{"dropping-particle":"","family":"Sekino","given":"Yuko","non-dropping-particle":"","parse-names":false,"suffix":""},{"dropping-particle":"","family":"Pang","given":"Li","non-dropping-particle":"","parse-names":false,"suffix":""},{"dropping-particle":"","family":"Feaster","given":"Tromondae K.","non-dropping-particle":"","parse-names":false,"suffix":""},{"dropping-particle":"","family":"Kettenhofen","given":"Ralf","non-dropping-particle":"","parse-names":false,"suffix":""},{"dropping-particle":"","family":"Stockbridge","given":"Norman","non-dropping-particle":"","parse-names":false,"suffix":""},{"dropping-particle":"","family":"Strauss","given":"David G.","non-dropping-particle":"","parse-names":false,"suffix":""},{"dropping-particle":"","family":"Gintant","given":"Gary","non-dropping-particle":"","parse-names":false,"suffix":""}],"container-title":"Cell Reports","id":"ITEM-1","issue":"13","issued":{"date-parts":[["2018","9","25"]]},"page":"3582-3592","publisher":"Elsevier B.V.","title":"International Multisite Study of Human-Induced Pluripotent Stem Cell-Derived Cardiomyocytes for Drug Proarrhythmic Potential Assessment","type":"article-journal","volume":"24"},"uris":["http://www.mendeley.com/documents/?uuid=cdf63d7b-fafe-36ec-bb4f-b37232498869"]}],"mendeley":{"formattedCitation":"[55]","plainTextFormattedCitation":"[55]","previouslyFormattedCitation":"[55]"},"properties":{"noteIndex":0},"schema":"https://github.com/citation-style-language/schema/raw/master/csl-citation.json"}</w:instrText>
      </w:r>
      <w:r w:rsidR="006B63AB">
        <w:rPr>
          <w:szCs w:val="24"/>
        </w:rPr>
        <w:fldChar w:fldCharType="separate"/>
      </w:r>
      <w:r w:rsidR="006B63AB" w:rsidRPr="00BE1E63">
        <w:rPr>
          <w:noProof/>
          <w:szCs w:val="24"/>
        </w:rPr>
        <w:t>[55]</w:t>
      </w:r>
      <w:ins w:id="260" w:author="Makarand " w:date="2021-04-13T16:16:00Z">
        <w:r w:rsidR="006B63AB">
          <w:rPr>
            <w:szCs w:val="24"/>
          </w:rPr>
          <w:fldChar w:fldCharType="end"/>
        </w:r>
      </w:ins>
      <w:ins w:id="261" w:author="Makarand " w:date="2021-04-14T09:54:00Z">
        <w:r w:rsidR="009B335F" w:rsidRPr="009B335F">
          <w:rPr>
            <w:szCs w:val="24"/>
          </w:rPr>
          <w:t>.</w:t>
        </w:r>
      </w:ins>
    </w:p>
    <w:p w14:paraId="42056A3C" w14:textId="0DA4596F" w:rsidR="00DD301A" w:rsidRDefault="00DD301A" w:rsidP="00583764">
      <w:pPr>
        <w:jc w:val="both"/>
        <w:rPr>
          <w:ins w:id="262" w:author="Makarand " w:date="2021-04-07T16:41:00Z"/>
          <w:szCs w:val="24"/>
        </w:rPr>
      </w:pPr>
      <w:ins w:id="263" w:author="Makarand " w:date="2021-04-07T16:36:00Z">
        <w:r>
          <w:rPr>
            <w:szCs w:val="24"/>
          </w:rPr>
          <w:t xml:space="preserve">3.4 </w:t>
        </w:r>
      </w:ins>
      <w:ins w:id="264" w:author="Makarand " w:date="2021-04-07T16:41:00Z">
        <w:r>
          <w:rPr>
            <w:szCs w:val="24"/>
          </w:rPr>
          <w:t xml:space="preserve">Delayed Afterdepolarizations (DADs): </w:t>
        </w:r>
      </w:ins>
    </w:p>
    <w:p w14:paraId="7507B36A" w14:textId="2C002F32" w:rsidR="00DD301A" w:rsidRDefault="00DD301A" w:rsidP="00583764">
      <w:pPr>
        <w:jc w:val="both"/>
        <w:rPr>
          <w:ins w:id="265" w:author="Makarand " w:date="2021-04-08T01:01:00Z"/>
          <w:szCs w:val="24"/>
        </w:rPr>
      </w:pPr>
      <w:ins w:id="266" w:author="Makarand " w:date="2021-04-07T16:41:00Z">
        <w:r>
          <w:rPr>
            <w:szCs w:val="24"/>
          </w:rPr>
          <w:t>The model was challenged</w:t>
        </w:r>
      </w:ins>
      <w:ins w:id="267" w:author="Makarand " w:date="2021-04-07T16:42:00Z">
        <w:r>
          <w:rPr>
            <w:szCs w:val="24"/>
          </w:rPr>
          <w:t xml:space="preserve"> </w:t>
        </w:r>
      </w:ins>
      <w:ins w:id="268" w:author="Makarand " w:date="2021-04-07T16:45:00Z">
        <w:r>
          <w:rPr>
            <w:szCs w:val="24"/>
          </w:rPr>
          <w:t>with stressors such as isoproterenol stimulation</w:t>
        </w:r>
      </w:ins>
      <w:ins w:id="269" w:author="Makarand " w:date="2021-04-07T16:46:00Z">
        <w:r>
          <w:rPr>
            <w:szCs w:val="24"/>
          </w:rPr>
          <w:t xml:space="preserve"> and elevated extracellular calcium levels for </w:t>
        </w:r>
        <w:r w:rsidR="00096955">
          <w:rPr>
            <w:szCs w:val="24"/>
          </w:rPr>
          <w:t xml:space="preserve">occurrence of </w:t>
        </w:r>
      </w:ins>
      <w:ins w:id="270" w:author="Makarand " w:date="2021-04-07T16:48:00Z">
        <w:r w:rsidR="00096955">
          <w:rPr>
            <w:szCs w:val="24"/>
          </w:rPr>
          <w:t xml:space="preserve">DADs. </w:t>
        </w:r>
      </w:ins>
      <w:ins w:id="271" w:author="Makarand " w:date="2021-04-08T09:42:00Z">
        <w:r w:rsidR="00925908">
          <w:rPr>
            <w:szCs w:val="24"/>
          </w:rPr>
          <w:t xml:space="preserve">The model was burst paced at 5 Hz for 5 seconds </w:t>
        </w:r>
      </w:ins>
      <w:ins w:id="272" w:author="Makarand " w:date="2021-04-08T09:43:00Z">
        <w:r w:rsidR="00925908">
          <w:rPr>
            <w:szCs w:val="24"/>
          </w:rPr>
          <w:t>to overload the SR with Ca</w:t>
        </w:r>
        <w:r w:rsidR="00925908" w:rsidRPr="006B63AB">
          <w:rPr>
            <w:szCs w:val="24"/>
            <w:vertAlign w:val="superscript"/>
          </w:rPr>
          <w:t>2+</w:t>
        </w:r>
        <w:r w:rsidR="00925908">
          <w:rPr>
            <w:szCs w:val="24"/>
          </w:rPr>
          <w:t xml:space="preserve"> in presence of isoprot</w:t>
        </w:r>
      </w:ins>
      <w:ins w:id="273" w:author="Makarand " w:date="2021-04-08T09:44:00Z">
        <w:r w:rsidR="00925908">
          <w:rPr>
            <w:szCs w:val="24"/>
          </w:rPr>
          <w:t>erenol effects</w:t>
        </w:r>
      </w:ins>
      <w:ins w:id="274" w:author="Makarand " w:date="2021-04-08T09:43:00Z">
        <w:r w:rsidR="00925908">
          <w:rPr>
            <w:szCs w:val="24"/>
          </w:rPr>
          <w:t>.</w:t>
        </w:r>
      </w:ins>
      <w:ins w:id="275" w:author="Makarand " w:date="2021-04-08T09:42:00Z">
        <w:r w:rsidR="00925908">
          <w:rPr>
            <w:szCs w:val="24"/>
          </w:rPr>
          <w:t xml:space="preserve"> </w:t>
        </w:r>
      </w:ins>
      <w:ins w:id="276" w:author="Makarand " w:date="2021-04-07T20:25:00Z">
        <w:r w:rsidR="00495B6F">
          <w:rPr>
            <w:szCs w:val="24"/>
          </w:rPr>
          <w:t>The model exhibit</w:t>
        </w:r>
      </w:ins>
      <w:ins w:id="277" w:author="Makarand " w:date="2021-04-13T14:24:00Z">
        <w:r w:rsidR="00AB4729">
          <w:rPr>
            <w:szCs w:val="24"/>
          </w:rPr>
          <w:t>ed</w:t>
        </w:r>
      </w:ins>
      <w:ins w:id="278" w:author="Makarand " w:date="2021-04-07T20:25:00Z">
        <w:r w:rsidR="00495B6F">
          <w:rPr>
            <w:szCs w:val="24"/>
          </w:rPr>
          <w:t xml:space="preserve"> </w:t>
        </w:r>
      </w:ins>
      <w:ins w:id="279" w:author="Makarand " w:date="2021-04-08T09:46:00Z">
        <w:r w:rsidR="00925908">
          <w:rPr>
            <w:szCs w:val="24"/>
          </w:rPr>
          <w:t xml:space="preserve">several </w:t>
        </w:r>
      </w:ins>
      <w:ins w:id="280" w:author="Makarand " w:date="2021-04-07T20:25:00Z">
        <w:r w:rsidR="0053501F">
          <w:rPr>
            <w:szCs w:val="24"/>
          </w:rPr>
          <w:t xml:space="preserve">spontaneous DAD-triggered </w:t>
        </w:r>
      </w:ins>
      <w:ins w:id="281" w:author="Makarand " w:date="2021-04-08T09:46:00Z">
        <w:r w:rsidR="00925908">
          <w:rPr>
            <w:szCs w:val="24"/>
          </w:rPr>
          <w:t xml:space="preserve">APs </w:t>
        </w:r>
      </w:ins>
      <w:ins w:id="282" w:author="Makarand " w:date="2021-04-07T20:26:00Z">
        <w:r w:rsidR="0053501F">
          <w:rPr>
            <w:szCs w:val="24"/>
          </w:rPr>
          <w:t>post burst-pacing</w:t>
        </w:r>
      </w:ins>
      <w:ins w:id="283" w:author="Makarand " w:date="2021-04-13T14:19:00Z">
        <w:r w:rsidR="00AB4729">
          <w:rPr>
            <w:szCs w:val="24"/>
          </w:rPr>
          <w:t xml:space="preserve"> as shown in</w:t>
        </w:r>
      </w:ins>
      <w:ins w:id="284" w:author="Makarand " w:date="2021-04-14T11:10:00Z">
        <w:r w:rsidR="006B63AB">
          <w:rPr>
            <w:szCs w:val="24"/>
          </w:rPr>
          <w:t xml:space="preserve"> Figure 1</w:t>
        </w:r>
      </w:ins>
      <w:ins w:id="285" w:author="Makarand " w:date="2021-04-14T11:23:00Z">
        <w:r w:rsidR="000062B4">
          <w:rPr>
            <w:szCs w:val="24"/>
          </w:rPr>
          <w:t>2</w:t>
        </w:r>
      </w:ins>
      <w:ins w:id="286" w:author="Makarand " w:date="2021-04-14T11:10:00Z">
        <w:r w:rsidR="006B63AB">
          <w:rPr>
            <w:szCs w:val="24"/>
          </w:rPr>
          <w:t>A</w:t>
        </w:r>
      </w:ins>
      <w:ins w:id="287" w:author="Makarand " w:date="2021-04-13T14:19:00Z">
        <w:r w:rsidR="00AB4729">
          <w:rPr>
            <w:szCs w:val="24"/>
          </w:rPr>
          <w:t xml:space="preserve"> (black arrows)</w:t>
        </w:r>
      </w:ins>
      <w:ins w:id="288" w:author="Makarand " w:date="2021-04-07T21:48:00Z">
        <w:r w:rsidR="00CE0132">
          <w:rPr>
            <w:szCs w:val="24"/>
          </w:rPr>
          <w:t>.</w:t>
        </w:r>
      </w:ins>
      <w:ins w:id="289" w:author="Makarand " w:date="2021-04-08T01:00:00Z">
        <w:r w:rsidR="00580977">
          <w:rPr>
            <w:szCs w:val="24"/>
          </w:rPr>
          <w:t xml:space="preserve"> </w:t>
        </w:r>
      </w:ins>
      <w:ins w:id="290" w:author="Makarand " w:date="2021-04-13T14:20:00Z">
        <w:r w:rsidR="00AB4729">
          <w:rPr>
            <w:szCs w:val="24"/>
          </w:rPr>
          <w:t xml:space="preserve">Figure </w:t>
        </w:r>
      </w:ins>
      <w:ins w:id="291" w:author="Makarand " w:date="2021-04-14T11:10:00Z">
        <w:r w:rsidR="006B63AB">
          <w:rPr>
            <w:szCs w:val="24"/>
          </w:rPr>
          <w:t>1</w:t>
        </w:r>
      </w:ins>
      <w:ins w:id="292" w:author="Makarand " w:date="2021-04-14T11:23:00Z">
        <w:r w:rsidR="000062B4">
          <w:rPr>
            <w:szCs w:val="24"/>
          </w:rPr>
          <w:t>2</w:t>
        </w:r>
      </w:ins>
      <w:ins w:id="293" w:author="Makarand " w:date="2021-04-13T14:20:00Z">
        <w:r w:rsidR="00AB4729">
          <w:rPr>
            <w:szCs w:val="24"/>
          </w:rPr>
          <w:t xml:space="preserve">B shows the model </w:t>
        </w:r>
      </w:ins>
      <w:ins w:id="294" w:author="Makarand " w:date="2021-04-13T14:21:00Z">
        <w:r w:rsidR="00AB4729">
          <w:rPr>
            <w:szCs w:val="24"/>
          </w:rPr>
          <w:t>behavior in hypercalcemia conditions ([Ca</w:t>
        </w:r>
        <w:r w:rsidR="00AB4729" w:rsidRPr="006C77A0">
          <w:rPr>
            <w:szCs w:val="24"/>
            <w:vertAlign w:val="superscript"/>
          </w:rPr>
          <w:t>2</w:t>
        </w:r>
        <w:proofErr w:type="gramStart"/>
        <w:r w:rsidR="00AB4729" w:rsidRPr="006C77A0">
          <w:rPr>
            <w:szCs w:val="24"/>
            <w:vertAlign w:val="superscript"/>
          </w:rPr>
          <w:t>+</w:t>
        </w:r>
        <w:r w:rsidR="00AB4729">
          <w:rPr>
            <w:szCs w:val="24"/>
          </w:rPr>
          <w:t>]</w:t>
        </w:r>
        <w:r w:rsidR="00AB4729" w:rsidRPr="006C77A0">
          <w:rPr>
            <w:szCs w:val="24"/>
            <w:vertAlign w:val="subscript"/>
          </w:rPr>
          <w:t>o</w:t>
        </w:r>
        <w:proofErr w:type="gramEnd"/>
        <w:r w:rsidR="00AB4729">
          <w:rPr>
            <w:szCs w:val="24"/>
          </w:rPr>
          <w:t xml:space="preserve"> =</w:t>
        </w:r>
      </w:ins>
      <w:ins w:id="295" w:author="Makarand " w:date="2021-04-13T14:22:00Z">
        <w:r w:rsidR="00AB4729">
          <w:rPr>
            <w:szCs w:val="24"/>
          </w:rPr>
          <w:t xml:space="preserve"> 6 mM</w:t>
        </w:r>
      </w:ins>
      <w:ins w:id="296" w:author="Makarand " w:date="2021-04-13T14:21:00Z">
        <w:r w:rsidR="00AB4729">
          <w:rPr>
            <w:szCs w:val="24"/>
          </w:rPr>
          <w:t>)</w:t>
        </w:r>
      </w:ins>
      <w:ins w:id="297" w:author="Makarand " w:date="2021-04-13T14:22:00Z">
        <w:r w:rsidR="00AB4729">
          <w:rPr>
            <w:szCs w:val="24"/>
          </w:rPr>
          <w:t xml:space="preserve">. </w:t>
        </w:r>
      </w:ins>
      <w:ins w:id="298" w:author="Makarand " w:date="2021-04-13T14:23:00Z">
        <w:r w:rsidR="00AB4729">
          <w:rPr>
            <w:szCs w:val="24"/>
          </w:rPr>
          <w:t>The model AP</w:t>
        </w:r>
      </w:ins>
      <w:ins w:id="299" w:author="Makarand " w:date="2021-04-13T14:24:00Z">
        <w:r w:rsidR="00AB4729">
          <w:rPr>
            <w:szCs w:val="24"/>
          </w:rPr>
          <w:t xml:space="preserve"> exhibited oscillations (black arrow) after 2.5 sec which </w:t>
        </w:r>
      </w:ins>
      <w:ins w:id="300" w:author="Makarand " w:date="2021-04-13T14:25:00Z">
        <w:r w:rsidR="00AB4729">
          <w:rPr>
            <w:szCs w:val="24"/>
          </w:rPr>
          <w:t xml:space="preserve">temporarily suppressed the spontaneous activity. The spontaneous AP resumed after the </w:t>
        </w:r>
      </w:ins>
      <w:ins w:id="301" w:author="Makarand " w:date="2021-04-13T14:26:00Z">
        <w:r w:rsidR="00AB4729">
          <w:rPr>
            <w:szCs w:val="24"/>
          </w:rPr>
          <w:t>intracellular Ca</w:t>
        </w:r>
        <w:r w:rsidR="00AB4729" w:rsidRPr="006B63AB">
          <w:rPr>
            <w:szCs w:val="24"/>
            <w:vertAlign w:val="superscript"/>
          </w:rPr>
          <w:t>2+</w:t>
        </w:r>
        <w:r w:rsidR="00AB4729">
          <w:rPr>
            <w:szCs w:val="24"/>
          </w:rPr>
          <w:t xml:space="preserve"> levels </w:t>
        </w:r>
      </w:ins>
      <w:ins w:id="302" w:author="Makarand " w:date="2021-04-13T14:27:00Z">
        <w:r w:rsidR="00AB4729">
          <w:rPr>
            <w:szCs w:val="24"/>
          </w:rPr>
          <w:t xml:space="preserve">lowered. </w:t>
        </w:r>
      </w:ins>
      <w:ins w:id="303" w:author="Makarand " w:date="2021-04-13T14:45:00Z">
        <w:r w:rsidR="00133F9D">
          <w:rPr>
            <w:szCs w:val="24"/>
          </w:rPr>
          <w:t>During the quiescent period, the NCX works in forward mode to extrude the e</w:t>
        </w:r>
      </w:ins>
      <w:ins w:id="304" w:author="Makarand " w:date="2021-04-13T14:53:00Z">
        <w:r w:rsidR="002263CD">
          <w:rPr>
            <w:szCs w:val="24"/>
          </w:rPr>
          <w:t>xcessive Ca</w:t>
        </w:r>
        <w:r w:rsidR="002263CD" w:rsidRPr="006B63AB">
          <w:rPr>
            <w:szCs w:val="24"/>
            <w:vertAlign w:val="superscript"/>
          </w:rPr>
          <w:t>2+</w:t>
        </w:r>
      </w:ins>
      <w:ins w:id="305" w:author="Makarand " w:date="2021-04-13T15:03:00Z">
        <w:r w:rsidR="0069501A">
          <w:rPr>
            <w:szCs w:val="24"/>
          </w:rPr>
          <w:t xml:space="preserve">, thus causing an inward current which slowly depolarizes the membrane and </w:t>
        </w:r>
      </w:ins>
      <w:ins w:id="306" w:author="Makarand " w:date="2021-04-13T15:04:00Z">
        <w:r w:rsidR="0069501A">
          <w:rPr>
            <w:szCs w:val="24"/>
          </w:rPr>
          <w:t>eventually restarts the spontaneous firing of APs.</w:t>
        </w:r>
      </w:ins>
    </w:p>
    <w:p w14:paraId="64754CE9" w14:textId="11DD65C3" w:rsidR="00580977" w:rsidRPr="002105E4" w:rsidDel="0069501A" w:rsidRDefault="00580977" w:rsidP="00583764">
      <w:pPr>
        <w:jc w:val="both"/>
        <w:rPr>
          <w:del w:id="307" w:author="Makarand " w:date="2021-04-13T15:04:00Z"/>
          <w:szCs w:val="24"/>
        </w:rPr>
      </w:pPr>
    </w:p>
    <w:p w14:paraId="66F519B6" w14:textId="77777777" w:rsidR="002105E4" w:rsidRPr="002105E4" w:rsidRDefault="002105E4" w:rsidP="00135580">
      <w:pPr>
        <w:pStyle w:val="Heading1"/>
      </w:pPr>
      <w:r w:rsidRPr="002105E4">
        <w:t xml:space="preserve">Discussion </w:t>
      </w:r>
    </w:p>
    <w:p w14:paraId="63E84F08" w14:textId="77777777" w:rsidR="002105E4" w:rsidRPr="002105E4" w:rsidRDefault="002105E4" w:rsidP="002105E4">
      <w:pPr>
        <w:jc w:val="both"/>
        <w:rPr>
          <w:szCs w:val="24"/>
        </w:rPr>
      </w:pPr>
      <w:r w:rsidRPr="002105E4">
        <w:rPr>
          <w:szCs w:val="24"/>
        </w:rPr>
        <w:t xml:space="preserve">We present a robust approach to fit experimental electrophysiological data to theoretical formulations in order to develop high-fidelity numerical biophysical models. We demonstrate the effectiveness of genetic algorithm-based optimization method to develop in silico model of </w:t>
      </w:r>
      <w:proofErr w:type="spellStart"/>
      <w:r w:rsidRPr="002105E4">
        <w:rPr>
          <w:szCs w:val="24"/>
        </w:rPr>
        <w:t>hiPSC</w:t>
      </w:r>
      <w:proofErr w:type="spellEnd"/>
      <w:r w:rsidRPr="002105E4">
        <w:rPr>
          <w:szCs w:val="24"/>
        </w:rPr>
        <w:t xml:space="preserve">-CMs that accurately </w:t>
      </w:r>
      <w:r w:rsidRPr="002105E4">
        <w:rPr>
          <w:szCs w:val="24"/>
        </w:rPr>
        <w:lastRenderedPageBreak/>
        <w:t>reproduces the experimental measurements. The model behavior was extensively validated based on action potential morphology, sensitivity analysis and various ion channel blocking mechanisms.</w:t>
      </w:r>
    </w:p>
    <w:p w14:paraId="0386D4B0" w14:textId="23DFBB23" w:rsidR="00E72FB6" w:rsidRPr="002105E4" w:rsidRDefault="002105E4" w:rsidP="002105E4">
      <w:pPr>
        <w:jc w:val="both"/>
        <w:rPr>
          <w:szCs w:val="24"/>
        </w:rPr>
      </w:pPr>
      <w:r w:rsidRPr="002105E4">
        <w:rPr>
          <w:szCs w:val="24"/>
        </w:rPr>
        <w:t xml:space="preserve">The experimental electrophysiological data in </w:t>
      </w:r>
      <w:proofErr w:type="spellStart"/>
      <w:r w:rsidRPr="002105E4">
        <w:rPr>
          <w:szCs w:val="24"/>
        </w:rPr>
        <w:t>hiPSC</w:t>
      </w:r>
      <w:proofErr w:type="spellEnd"/>
      <w:r w:rsidRPr="002105E4">
        <w:rPr>
          <w:szCs w:val="24"/>
        </w:rPr>
        <w:t xml:space="preserve">-CMs shows a wide range of variability, presumably due to the different techniques used to direct the </w:t>
      </w:r>
      <w:proofErr w:type="spellStart"/>
      <w:r w:rsidRPr="002105E4">
        <w:rPr>
          <w:szCs w:val="24"/>
        </w:rPr>
        <w:t>hiPSCs</w:t>
      </w:r>
      <w:proofErr w:type="spellEnd"/>
      <w:r w:rsidRPr="002105E4">
        <w:rPr>
          <w:szCs w:val="24"/>
        </w:rPr>
        <w:t xml:space="preserve"> to the cardiac lineage</w:t>
      </w:r>
      <w:ins w:id="308" w:author="Makarand " w:date="2021-04-08T23:00:00Z">
        <w:r w:rsidR="00E5623A">
          <w:rPr>
            <w:szCs w:val="24"/>
          </w:rPr>
          <w:t xml:space="preserve"> </w:t>
        </w:r>
      </w:ins>
      <w:ins w:id="309" w:author="Makarand " w:date="2021-04-08T23:01:00Z">
        <w:r w:rsidR="00E5623A">
          <w:rPr>
            <w:szCs w:val="24"/>
          </w:rPr>
          <w:fldChar w:fldCharType="begin" w:fldLock="1"/>
        </w:r>
      </w:ins>
      <w:r w:rsidR="00BE1E63">
        <w:rPr>
          <w:szCs w:val="24"/>
        </w:rPr>
        <w:instrText>ADDIN CSL_CITATION {"citationItems":[{"id":"ITEM-1","itemData":{"DOI":"10.1007/5584_2019_350","ISSN":"22148019","PMID":"30850960","abstract":"Induced pluripotent stem cells (iPSCs) offer great promise in the areas of disease modeling, basic research, drug development, and regenerative medicine. Much of their value comes from the fact that they can be used to create otherwise inaccessible cell types, such as cardiomyocytes, which are genetically matched to a patient or any other individual of interest. A consistent issue plaguing the iPSC platform, however, involves excessive variability exhibited in the differentiated products. This includes discrepancies in genetic, epigenetic, and transcriptional features, cell signalling, the cell types produced from cardiac differentiation, and cardiomyocyte functionality. These properties can result from both the somatic source cells and environmental conditions related to the derivation and handling of these cells. Understanding the potential sources of variability, along with determining which factors are most relevant to a given application, are essential in advancing iPSC-based technologies.","author":[{"dropping-particle":"","family":"Biendarra-Tiegs","given":"Sherri M.","non-dropping-particle":"","parse-names":false,"suffix":""},{"dropping-particle":"","family":"Secreto","given":"Frank J.","non-dropping-particle":"","parse-names":false,"suffix":""},{"dropping-particle":"","family":"Nelson","given":"Timothy J.","non-dropping-particle":"","parse-names":false,"suffix":""}],"container-title":"Advances in Experimental Medicine and Biology","id":"ITEM-1","issued":{"date-parts":[["2020"]]},"page":"1-29","publisher":"Springer","title":"Addressing Variability and Heterogeneity of Induced Pluripotent Stem Cell-Derived Cardiomyocytes","type":"chapter","volume":"1212"},"uris":["http://www.mendeley.com/documents/?uuid=232f8187-42f5-3d8a-bfac-07551de1039e"]}],"mendeley":{"formattedCitation":"[47]","plainTextFormattedCitation":"[47]","previouslyFormattedCitation":"[47]"},"properties":{"noteIndex":0},"schema":"https://github.com/citation-style-language/schema/raw/master/csl-citation.json"}</w:instrText>
      </w:r>
      <w:r w:rsidR="00E5623A">
        <w:rPr>
          <w:szCs w:val="24"/>
        </w:rPr>
        <w:fldChar w:fldCharType="separate"/>
      </w:r>
      <w:r w:rsidR="00B33FF5" w:rsidRPr="00B33FF5">
        <w:rPr>
          <w:noProof/>
          <w:szCs w:val="24"/>
        </w:rPr>
        <w:t>[47]</w:t>
      </w:r>
      <w:ins w:id="310" w:author="Makarand " w:date="2021-04-08T23:01:00Z">
        <w:r w:rsidR="00E5623A">
          <w:rPr>
            <w:szCs w:val="24"/>
          </w:rPr>
          <w:fldChar w:fldCharType="end"/>
        </w:r>
      </w:ins>
      <w:r w:rsidRPr="002105E4">
        <w:rPr>
          <w:szCs w:val="24"/>
        </w:rPr>
        <w:t xml:space="preserve">. This imposes additional challenges in fitting the experimental data to model equations. We utilized the GA method to attain model optimization which is an evolutionary metaheuristic method inspired by Darwinian evolution and natural selection. Optimization, by this approach, is executed in a stochastic combinatorial manner which makes it less susceptible to getting stuck at local minima, unlike the gradient-based methods, and tend to converge at the global optimized solution </w:t>
      </w:r>
      <w:r w:rsidRPr="002105E4">
        <w:rPr>
          <w:szCs w:val="24"/>
        </w:rPr>
        <w:fldChar w:fldCharType="begin" w:fldLock="1"/>
      </w:r>
      <w:r w:rsidRPr="002105E4">
        <w:rPr>
          <w:szCs w:val="24"/>
        </w:rPr>
        <w:instrText>ADDIN CSL_CITATION {"citationItems":[{"id":"ITEM-1","itemData":{"DOI":"10.1080/00207549508904789","ISSN":"1366588X","abstract":"We present s genetic algorithm approach to fitting curves with multiple parameters to data points. Using data from three functions with two to tcn coefficients and one to ten variables with linear, polynomial and transcendental functional forms, we varied the number of data points, thc range searched over. the distance metric, the distribution for sampling, and the parameters of the genetic algorithm to examine the robustness of the approach. We developed a sequential evolution mechanism to overcome premature convergence to local minima when some terms dominate others in magnitude. Comparison with previously published work is favourable with rcgard to both goodness of fit and computational effort. © 1995 Taylor &amp; Francis Group, LLC.","author":[{"dropping-particle":"","family":"Smith","given":"A. E.","non-dropping-particle":"","parse-names":false,"suffix":""},{"dropping-particle":"","family":"Gulsen","given":"M.","non-dropping-particle":"","parse-names":false,"suffix":""},{"dropping-particle":"","family":"Tate","given":"D. M.","non-dropping-particle":"","parse-names":false,"suffix":""}],"container-title":"International Journal of Production Research","id":"ITEM-1","issue":"7","issued":{"date-parts":[["1995"]]},"page":"1911-1923","title":"A genetic algorithm approach to curve fitting","type":"article-journal","volume":"33"},"uris":["http://www.mendeley.com/documents/?uuid=45a17352-1047-4119-a816-ee5c79f39942"]}],"mendeley":{"formattedCitation":"[1]","plainTextFormattedCitation":"[1]","previouslyFormattedCitation":"[1]"},"properties":{"noteIndex":0},"schema":"https://github.com/citation-style-language/schema/raw/master/csl-citation.json"}</w:instrText>
      </w:r>
      <w:r w:rsidRPr="002105E4">
        <w:rPr>
          <w:szCs w:val="24"/>
        </w:rPr>
        <w:fldChar w:fldCharType="separate"/>
      </w:r>
      <w:r w:rsidRPr="002105E4">
        <w:rPr>
          <w:noProof/>
          <w:szCs w:val="24"/>
        </w:rPr>
        <w:t>[1]</w:t>
      </w:r>
      <w:r w:rsidRPr="002105E4">
        <w:rPr>
          <w:szCs w:val="24"/>
        </w:rPr>
        <w:fldChar w:fldCharType="end"/>
      </w:r>
      <w:r w:rsidRPr="002105E4">
        <w:rPr>
          <w:szCs w:val="24"/>
        </w:rPr>
        <w:t xml:space="preserve">. </w:t>
      </w:r>
      <w:ins w:id="311" w:author="Makarand " w:date="2021-04-08T00:26:00Z">
        <w:r w:rsidR="00222D31" w:rsidRPr="005F6AC1">
          <w:rPr>
            <w:color w:val="FF0000"/>
          </w:rPr>
          <w:t xml:space="preserve">Previous attempts at implementing GA-based fitting of cardiac models mostly focused on </w:t>
        </w:r>
        <w:r w:rsidR="00222D31">
          <w:rPr>
            <w:color w:val="FF0000"/>
          </w:rPr>
          <w:t xml:space="preserve">simple </w:t>
        </w:r>
        <w:r w:rsidR="00222D31" w:rsidRPr="005F6AC1">
          <w:rPr>
            <w:color w:val="FF0000"/>
          </w:rPr>
          <w:t xml:space="preserve">fitting </w:t>
        </w:r>
        <w:r w:rsidR="00222D31">
          <w:rPr>
            <w:color w:val="FF0000"/>
          </w:rPr>
          <w:t xml:space="preserve">of </w:t>
        </w:r>
        <w:r w:rsidR="00222D31" w:rsidRPr="005F6AC1">
          <w:rPr>
            <w:color w:val="FF0000"/>
          </w:rPr>
          <w:t xml:space="preserve">maximum </w:t>
        </w:r>
        <w:r w:rsidR="00222D31">
          <w:rPr>
            <w:color w:val="FF0000"/>
          </w:rPr>
          <w:t xml:space="preserve">channel </w:t>
        </w:r>
        <w:r w:rsidR="00222D31" w:rsidRPr="005F6AC1">
          <w:rPr>
            <w:color w:val="FF0000"/>
          </w:rPr>
          <w:t>conductance</w:t>
        </w:r>
        <w:r w:rsidR="00222D31">
          <w:rPr>
            <w:color w:val="FF0000"/>
          </w:rPr>
          <w:t xml:space="preserve"> to </w:t>
        </w:r>
      </w:ins>
      <w:ins w:id="312" w:author="Makarand " w:date="2021-04-08T00:27:00Z">
        <w:r w:rsidR="00222D31" w:rsidRPr="002105E4">
          <w:rPr>
            <w:szCs w:val="24"/>
          </w:rPr>
          <w:t xml:space="preserve">recapitulate </w:t>
        </w:r>
        <w:r w:rsidR="00222D31">
          <w:rPr>
            <w:szCs w:val="24"/>
          </w:rPr>
          <w:t xml:space="preserve">the </w:t>
        </w:r>
      </w:ins>
      <w:ins w:id="313" w:author="Makarand " w:date="2021-04-08T00:26:00Z">
        <w:r w:rsidR="00222D31">
          <w:rPr>
            <w:color w:val="FF0000"/>
          </w:rPr>
          <w:t>desired AP morphology</w:t>
        </w:r>
      </w:ins>
      <w:ins w:id="314" w:author="Makarand " w:date="2021-04-08T00:27:00Z">
        <w:r w:rsidR="00222D31">
          <w:rPr>
            <w:color w:val="FF0000"/>
          </w:rPr>
          <w:t xml:space="preserve"> </w:t>
        </w:r>
      </w:ins>
      <w:ins w:id="315" w:author="Makarand " w:date="2021-04-08T10:08:00Z">
        <w:r w:rsidR="00252ABA">
          <w:rPr>
            <w:color w:val="FF0000"/>
          </w:rPr>
          <w:fldChar w:fldCharType="begin" w:fldLock="1"/>
        </w:r>
      </w:ins>
      <w:r w:rsidR="00BE1E63">
        <w:rPr>
          <w:color w:val="FF0000"/>
        </w:rPr>
        <w:instrText>ADDIN CSL_CITATION {"citationItems":[{"id":"ITEM-1","itemData":{"DOI":"10.1007/BF02351029","ISSN":"01400118","abstract":"Understanding of the considerable variation in action potential (AP) shape throughout the heart is necessary to explain normal and pathological cardiac function. Existing mathematical models reproduce typical APs, but not all measured APs, as fitting the sets of non-linear equations is a tedious process. The study describes the integration of a pre-existing mathematical model of an atrial cell AP with a genetic algorithm to provide an automated tool to generate APs for arbitrary cells by fitting ionic channel conductances. Using the Nygren model as the base, the technique was first verified by starting with random values and fitting the Nygren model to itself with an error of only 0.03%. The Courtemanche model, which has a different morphology from that of the Nygren model, was successfully fitted. The AP duration restitution curve generated by the fit matched that of the target model very well. Finally, experimentally recorded APs were reproduced. To match AP duration restitution behaviour properly, it was necessary simultaneously to fit over several stimulation frequencies. Also, fitting of the upstroke was better if the stimulating current pulse replicated that found in situ as opposed to a rectangular pulse. In conclusion, the modelled parameters were successfully able to reproduce any given atrial AP. This tool can be useful for determining parameters in new AP models, reproducing specific APs, as well as determining the locus of drug action by examining changes in conductance values. © IFMBE: 2005.","author":[{"dropping-particle":"","family":"Syed","given":"Z.","non-dropping-particle":"","parse-names":false,"suffix":""},{"dropping-particle":"","family":"Vigmond","given":"E.","non-dropping-particle":"","parse-names":false,"suffix":""},{"dropping-particle":"","family":"Nattel","given":"S.","non-dropping-particle":"","parse-names":false,"suffix":""},{"dropping-particle":"","family":"Leon","given":"L. Joshua","non-dropping-particle":"","parse-names":false,"suffix":""}],"container-title":"Medical and Biological Engineering and Computing","id":"ITEM-1","issue":"5","issued":{"date-parts":[["2005","9"]]},"page":"561-571","title":"Atrial cell action potential parameter fitting using genetic algorithms","type":"article-journal","volume":"43"},"uris":["http://www.mendeley.com/documents/?uuid=4354cd56-6186-45a8-9f31-78bbd53e8c8c"]},{"id":"ITEM-2","itemData":{"DOI":"10.1371/journal.pone.0231695","ISSN":"1932-6203","abstract":"We present a novel modification of genetic algorithm (GA) which determines personalized parameters of cardiomyocyte electrophysiology model based on set of experimental human action potential (AP) recorded at different heart rates. In order to find the steady state solution, the optimized algorithm performs simultaneous search in the parametric and slow variables spaces. We demonstrate that several GA modifications are required for effective convergence. Firstly, we used Cauchy mutation along a random direction in the parametric space. Secondly, relatively large number of elite organisms (6-10% of the population passed on to new generation) was required for effective convergence. Test runs with synthetic AP as input data indicate that algorithm error is low for high amplitude ionic currents (1.6±1.6% for IKr, 3.2±3.5% for IK1, 3.9±3.5% for INa, 8.2±6.3% for ICaL). Experimental signal-to-noise ratio above 28 dB was required for high quality GA performance. GA was validated against optical mapping recordings of human ventricular AP and mRNA expression profile of donor hearts. In particular, GA output parameters were rescaled proportionally to mRNA levels ratio between patients. We have demonstrated that mRNA-based models predict the AP waveform dependence on heart rate with high precision. The latter also provides a novel technique of model personalization that makes it possible to map gene expression profile to cardiac function.","author":[{"dropping-particle":"","family":"Smirnov","given":"Dmitrii","non-dropping-particle":"","parse-names":false,"suffix":""},{"dropping-particle":"","family":"Pikunov","given":"Andrey","non-dropping-particle":"","parse-names":false,"suffix":""},{"dropping-particle":"","family":"Syunyaev","given":"Roman","non-dropping-particle":"","parse-names":false,"suffix":""},{"dropping-particle":"","family":"Deviatiiarov","given":"Ruslan","non-dropping-particle":"","parse-names":false,"suffix":""},{"dropping-particle":"","family":"Gusev","given":"Oleg","non-dropping-particle":"","parse-names":false,"suffix":""},{"dropping-particle":"","family":"Aras","given":"Kedar","non-dropping-particle":"","parse-names":false,"suffix":""},{"dropping-particle":"","family":"Gams","given":"Anna","non-dropping-particle":"","parse-names":false,"suffix":""},{"dropping-particle":"","family":"Koppel","given":"Aaron","non-dropping-particle":"","parse-names":false,"suffix":""},{"dropping-particle":"","family":"Efimov","given":"Igor R.","non-dropping-particle":"","parse-names":false,"suffix":""}],"container-title":"PLOS ONE","editor":[{"dropping-particle":"","family":"Rodríguez","given":"B.","non-dropping-particle":"","parse-names":false,"suffix":""}],"id":"ITEM-2","issue":"5","issued":{"date-parts":[["2020","5","11"]]},"page":"e0231695","publisher":"Public Library of Science","title":"Genetic algorithm-based personalized models of human cardiac action potential","type":"article-journal","volume":"15"},"uris":["http://www.mendeley.com/documents/?uuid=f3c5b08d-b2ff-3197-acfd-a9c7bb7110d9"]},{"id":"ITEM-3","itemData":{"DOI":"10.3389/fphys.2012.00421","ISSN":"1664042X","abstract":"While the mouse presents an invaluable experimental model organism in biology, its usefulness in cardiac arrhythmia research is limited in some aspects due to major electrophysiological differences between murine and human action potentials (APs). As previously described, these species-specific traits can be partly overcome by application of a celltype transforming clamp (CTC) to anthropomorphize the murine cardiac AP. CTC is a hybrid experimental-computational dynamic clamp technique, in which a computationally calculated time-dependent current is inserted into a cell in real-time, to compensate for the differences between sarcolemmal currents of that cell (e.g., murine) and the desired species (e.g., human). For effective CTC performance, mismatch between the measured cell and a mathematical model used to mimic the measured AP must be minimal.We have developed a genetic algorithm (GA) approach that rapidly tunes a mathematical model to reproduce the AP of the murine cardiac myocyte under study. Compared to a prior implementation that used a template-based model selection approach, we show that GA optimization to a cell-specific model results in a much better recapitulation of the desired AP morphology with CTC. This improvement was more pronounced when anthropomorphizing neonatal mouse cardiomyocytes to human-like APs than to guinea pig APs. CTC may be useful for a wide range of applications, from screening effects of pharmaceutical compounds on ion channel activity, to exploring variations in the mouse or human genome. Rapid GA optimization of a cell-specific mathematical model improves CTC performance and may therefore expand the applicability and usage of the CTC technique. © 2012 Bot, Kherlopian, Ortega,Christini and Krogh-Madsen.","author":[{"dropping-particle":"","family":"Bot","given":"Corina T.","non-dropping-particle":"","parse-names":false,"suffix":""},{"dropping-particle":"","family":"Kherlopian","given":"Armen R.","non-dropping-particle":"","parse-names":false,"suffix":""},{"dropping-particle":"","family":"Ortega","given":"Francis A.","non-dropping-particle":"","parse-names":false,"suffix":""},{"dropping-particle":"","family":"Christini","given":"David J.","non-dropping-particle":"","parse-names":false,"suffix":""},{"dropping-particle":"","family":"Krogh-Madsen","given":"Trine","non-dropping-particle":"","parse-names":false,"suffix":""}],"container-title":"Frontiers in Physiology","id":"ITEM-3","issued":{"date-parts":[["2012"]]},"publisher":"Frontiers Media SA","title":"Rapid genetic algorithm optimization of a mouse computational model: Benefits for anthropomorphization of neonatal mouse cardiomyocytes","type":"article-journal","volume":"3 NOV"},"uris":["http://www.mendeley.com/documents/?uuid=b29d74e6-6cd8-32c4-8da8-f3fd5d7bbd05"]},{"id":"ITEM-4","itemData":{"DOI":"10.1371/journal.pcbi.1004242","ISSN":"15537358","PMID":"25928268","abstract":"The traditional cardiac model-building paradigm involves constructing a composite model using data collected from many cells. Equations are derived for each relevant cellular component (e.g., ion channel, exchanger) independently. After the equations for all components are combined to form the composite model, a subset of parameters is tuned, often arbitrarily and by hand, until the model output matches a target objective, such as an action potential. Unfortunately, such models often fail to accurately simulate behavior that is dynamically dissimilar (e.g., arrhythmia) to the simple target objective to which the model was fit. In this study, we develop a new approach in which data are collected via a series of complex electrophysiology protocols from single cardiac myocytes and then used to tune model parameters via a parallel fitting method known as a genetic algorithm (GA). The dynamical complexity of the electrophysiological data, which can only be fit by an automated method such as a GA, leads to more accurately parameterized models that can simulate rich cardiac dynamics. The feasibility of the method is first validated computationally, after which it is used to develop models of isolated guinea pig ventricular myocytes that simulate the electrophysiological dynamics significantly better than does a standard guinea pig model. In addition to improving model fidelity generally, this approach can be used to generate a cell-specific model. By so doing, the approach may be useful in applications ranging from studying the implications of cell-to-cell variability to the prediction of intersubject differences in response to pharmacological treatment.","author":[{"dropping-particle":"","family":"Groenendaal","given":"Willemijn","non-dropping-particle":"","parse-names":false,"suffix":""},{"dropping-particle":"","family":"Ortega","given":"Francis A.","non-dropping-particle":"","parse-names":false,"suffix":""},{"dropping-particle":"","family":"Kherlopian","given":"Armen R.","non-dropping-particle":"","parse-names":false,"suffix":""},{"dropping-particle":"","family":"Zygmunt","given":"Andrew C.","non-dropping-particle":"","parse-names":false,"suffix":""},{"dropping-particle":"","family":"Krogh-Madsen","given":"Trine","non-dropping-particle":"","parse-names":false,"suffix":""},{"dropping-particle":"","family":"Christini","given":"David J.","non-dropping-particle":"","parse-names":false,"suffix":""}],"container-title":"PLoS Computational Biology","id":"ITEM-4","issue":"4","issued":{"date-parts":[["2015","4","1"]]},"publisher":"Public Library of Science","title":"Cell-Specific Cardiac Electrophysiology Models","type":"article-journal","volume":"11"},"uris":["http://www.mendeley.com/documents/?uuid=b17de00d-ecd3-3244-888b-030ebf4569b3"]},{"id":"ITEM-5","itemData":{"DOI":"10.7554/eLife.48890","ISSN":"2050084X","PMID":"31868580","abstract":"Human-based modelling and simulations are becoming ubiquitous in biomedical science due to their ability to augment experimental and clinical investigations. Cardiac electrophysiology is one of the most advanced areas, with cardiac modelling and simulation being considered for virtual testing of pharmacological therapies and medical devices. Current models present inconsistencies with experimental data, which limit further progress. In this study, we present the design, development, calibration and independent validation of a human-based ventricular model (ToR-ORd) for simulations of electrophysiology and excitation-contraction coupling, from ionic to whole-organ dynamics, including the electrocardiogram. Validation based on substantial multiscale simulations supports the credibility of the ToR-ORd model under healthy and key disease conditions, as well as drug blockade. In addition, the process uncovers new theoretical insights into the biophysical properties of the L-type calcium current, which are critical for sodium and calcium dynamics. These insights enable the reformulation of L-type calcium current, as well as replacement of the hERG current model.","author":[{"dropping-particle":"","family":"Tomek","given":"Jakub","non-dropping-particle":"","parse-names":false,"suffix":""},{"dropping-particle":"","family":"Bueno-Orovio","given":"Alfonso","non-dropping-particle":"","parse-names":false,"suffix":""},{"dropping-particle":"","family":"Passini","given":"Elisa","non-dropping-particle":"","parse-names":false,"suffix":""},{"dropping-particle":"","family":"Zhou","given":"Xin","non-dropping-particle":"","parse-names":false,"suffix":""},{"dropping-particle":"","family":"Minchole","given":"Ana","non-dropping-particle":"","parse-names":false,"suffix":""},{"dropping-particle":"","family":"Britton","given":"Oliver","non-dropping-particle":"","parse-names":false,"suffix":""},{"dropping-particle":"","family":"Bartolucci","given":"Chiara","non-dropping-particle":"","parse-names":false,"suffix":""},{"dropping-particle":"","family":"Severi","given":"Stefano","non-dropping-particle":"","parse-names":false,"suffix":""},{"dropping-particle":"","family":"Shrier","given":"Alvin","non-dropping-particle":"","parse-names":false,"suffix":""},{"dropping-particle":"","family":"Virag","given":"Laszlo","non-dropping-particle":"","parse-names":false,"suffix":""},{"dropping-particle":"","family":"Varro","given":"Andras","non-dropping-particle":"","parse-names":false,"suffix":""},{"dropping-particle":"","family":"Rodriguez","given":"Blanca","non-dropping-particle":"","parse-names":false,"suffix":""}],"container-title":"eLife","id":"ITEM-5","issued":{"date-parts":[["2019","12","1"]]},"publisher":"eLife Sciences Publications Ltd","title":"Development, calibration, and validation of a novel human ventricular myocyte model in health, disease, and drug block","type":"article-journal","volume":"8"},"uris":["http://www.mendeley.com/documents/?uuid=1bc8e6b9-e100-38a9-8baf-dceaef5e4306"]}],"mendeley":{"formattedCitation":"[21]–[23], [48], [49]","plainTextFormattedCitation":"[21]–[23], [48], [49]","previouslyFormattedCitation":"[21]–[23], [48], [49]"},"properties":{"noteIndex":0},"schema":"https://github.com/citation-style-language/schema/raw/master/csl-citation.json"}</w:instrText>
      </w:r>
      <w:r w:rsidR="00252ABA">
        <w:rPr>
          <w:color w:val="FF0000"/>
        </w:rPr>
        <w:fldChar w:fldCharType="separate"/>
      </w:r>
      <w:r w:rsidR="00B33FF5" w:rsidRPr="00B33FF5">
        <w:rPr>
          <w:noProof/>
          <w:color w:val="FF0000"/>
        </w:rPr>
        <w:t>[21]–[23], [48], [49]</w:t>
      </w:r>
      <w:ins w:id="316" w:author="Makarand " w:date="2021-04-08T10:08:00Z">
        <w:r w:rsidR="00252ABA">
          <w:rPr>
            <w:color w:val="FF0000"/>
          </w:rPr>
          <w:fldChar w:fldCharType="end"/>
        </w:r>
      </w:ins>
      <w:ins w:id="317" w:author="Makarand " w:date="2021-04-08T00:26:00Z">
        <w:r w:rsidR="00222D31">
          <w:rPr>
            <w:color w:val="FF0000"/>
          </w:rPr>
          <w:t xml:space="preserve">. </w:t>
        </w:r>
      </w:ins>
      <w:ins w:id="318" w:author="Makarand " w:date="2021-04-08T00:28:00Z">
        <w:r w:rsidR="00222D31" w:rsidRPr="002105E4">
          <w:rPr>
            <w:szCs w:val="24"/>
          </w:rPr>
          <w:t xml:space="preserve">We, on the other hand, performed GA optimization at the underlying ionic current level, which is more realistic and robust approach. Our approach </w:t>
        </w:r>
      </w:ins>
      <w:ins w:id="319" w:author="Makarand " w:date="2021-04-08T00:29:00Z">
        <w:r w:rsidR="00222D31">
          <w:rPr>
            <w:color w:val="FF0000"/>
          </w:rPr>
          <w:t>ensures that the model ionic formulations adhere correctly to the experimental recordings</w:t>
        </w:r>
        <w:r w:rsidR="00222D31" w:rsidRPr="002105E4">
          <w:rPr>
            <w:szCs w:val="24"/>
          </w:rPr>
          <w:t xml:space="preserve"> </w:t>
        </w:r>
        <w:r w:rsidR="00222D31">
          <w:rPr>
            <w:szCs w:val="24"/>
          </w:rPr>
          <w:t xml:space="preserve">and </w:t>
        </w:r>
      </w:ins>
      <w:ins w:id="320" w:author="Makarand " w:date="2021-04-08T00:28:00Z">
        <w:r w:rsidR="00222D31" w:rsidRPr="002105E4">
          <w:rPr>
            <w:szCs w:val="24"/>
          </w:rPr>
          <w:t xml:space="preserve">is especially more suitable for modeling </w:t>
        </w:r>
        <w:proofErr w:type="spellStart"/>
        <w:r w:rsidR="00222D31" w:rsidRPr="002105E4">
          <w:rPr>
            <w:szCs w:val="24"/>
          </w:rPr>
          <w:t>hiPSC</w:t>
        </w:r>
        <w:proofErr w:type="spellEnd"/>
        <w:r w:rsidR="00222D31" w:rsidRPr="002105E4">
          <w:rPr>
            <w:szCs w:val="24"/>
          </w:rPr>
          <w:t xml:space="preserve"> cells which exhibit a wide range of phenomenological variation.</w:t>
        </w:r>
      </w:ins>
      <w:ins w:id="321" w:author="Makarand " w:date="2021-04-08T10:09:00Z">
        <w:r w:rsidR="00252ABA">
          <w:rPr>
            <w:szCs w:val="24"/>
          </w:rPr>
          <w:t xml:space="preserve"> </w:t>
        </w:r>
      </w:ins>
      <w:ins w:id="322" w:author="Makarand " w:date="2021-04-08T00:22:00Z">
        <w:r w:rsidR="00E72FB6" w:rsidRPr="00E72FB6">
          <w:rPr>
            <w:rFonts w:eastAsia="Times New Roman" w:cs="Times New Roman"/>
            <w:szCs w:val="24"/>
          </w:rPr>
          <w:t xml:space="preserve">Smirnov et al. </w:t>
        </w:r>
      </w:ins>
      <w:ins w:id="323" w:author="Makarand " w:date="2021-04-08T10:09:00Z">
        <w:r w:rsidR="00252ABA">
          <w:rPr>
            <w:rFonts w:eastAsia="Times New Roman" w:cs="Times New Roman"/>
            <w:szCs w:val="24"/>
          </w:rPr>
          <w:fldChar w:fldCharType="begin" w:fldLock="1"/>
        </w:r>
      </w:ins>
      <w:r w:rsidR="00BE1E63">
        <w:rPr>
          <w:rFonts w:eastAsia="Times New Roman" w:cs="Times New Roman"/>
          <w:szCs w:val="24"/>
        </w:rPr>
        <w:instrText>ADDIN CSL_CITATION {"citationItems":[{"id":"ITEM-1","itemData":{"DOI":"10.1371/journal.pone.0231695","ISSN":"1932-6203","abstract":"We present a novel modification of genetic algorithm (GA) which determines personalized parameters of cardiomyocyte electrophysiology model based on set of experimental human action potential (AP) recorded at different heart rates. In order to find the steady state solution, the optimized algorithm performs simultaneous search in the parametric and slow variables spaces. We demonstrate that several GA modifications are required for effective convergence. Firstly, we used Cauchy mutation along a random direction in the parametric space. Secondly, relatively large number of elite organisms (6-10% of the population passed on to new generation) was required for effective convergence. Test runs with synthetic AP as input data indicate that algorithm error is low for high amplitude ionic currents (1.6±1.6% for IKr, 3.2±3.5% for IK1, 3.9±3.5% for INa, 8.2±6.3% for ICaL). Experimental signal-to-noise ratio above 28 dB was required for high quality GA performance. GA was validated against optical mapping recordings of human ventricular AP and mRNA expression profile of donor hearts. In particular, GA output parameters were rescaled proportionally to mRNA levels ratio between patients. We have demonstrated that mRNA-based models predict the AP waveform dependence on heart rate with high precision. The latter also provides a novel technique of model personalization that makes it possible to map gene expression profile to cardiac function.","author":[{"dropping-particle":"","family":"Smirnov","given":"Dmitrii","non-dropping-particle":"","parse-names":false,"suffix":""},{"dropping-particle":"","family":"Pikunov","given":"Andrey","non-dropping-particle":"","parse-names":false,"suffix":""},{"dropping-particle":"","family":"Syunyaev","given":"Roman","non-dropping-particle":"","parse-names":false,"suffix":""},{"dropping-particle":"","family":"Deviatiiarov","given":"Ruslan","non-dropping-particle":"","parse-names":false,"suffix":""},{"dropping-particle":"","family":"Gusev","given":"Oleg","non-dropping-particle":"","parse-names":false,"suffix":""},{"dropping-particle":"","family":"Aras","given":"Kedar","non-dropping-particle":"","parse-names":false,"suffix":""},{"dropping-particle":"","family":"Gams","given":"Anna","non-dropping-particle":"","parse-names":false,"suffix":""},{"dropping-particle":"","family":"Koppel","given":"Aaron","non-dropping-particle":"","parse-names":false,"suffix":""},{"dropping-particle":"","family":"Efimov","given":"Igor R.","non-dropping-particle":"","parse-names":false,"suffix":""}],"container-title":"PLOS ONE","editor":[{"dropping-particle":"","family":"Rodríguez","given":"B.","non-dropping-particle":"","parse-names":false,"suffix":""}],"id":"ITEM-1","issue":"5","issued":{"date-parts":[["2020","5","11"]]},"page":"e0231695","publisher":"Public Library of Science","title":"Genetic algorithm-based personalized models of human cardiac action potential","type":"article-journal","volume":"15"},"uris":["http://www.mendeley.com/documents/?uuid=f3c5b08d-b2ff-3197-acfd-a9c7bb7110d9"]}],"mendeley":{"formattedCitation":"[48]","plainTextFormattedCitation":"[48]","previouslyFormattedCitation":"[48]"},"properties":{"noteIndex":0},"schema":"https://github.com/citation-style-language/schema/raw/master/csl-citation.json"}</w:instrText>
      </w:r>
      <w:r w:rsidR="00252ABA">
        <w:rPr>
          <w:rFonts w:eastAsia="Times New Roman" w:cs="Times New Roman"/>
          <w:szCs w:val="24"/>
        </w:rPr>
        <w:fldChar w:fldCharType="separate"/>
      </w:r>
      <w:r w:rsidR="00B33FF5" w:rsidRPr="00B33FF5">
        <w:rPr>
          <w:rFonts w:eastAsia="Times New Roman" w:cs="Times New Roman"/>
          <w:noProof/>
          <w:szCs w:val="24"/>
        </w:rPr>
        <w:t>[48]</w:t>
      </w:r>
      <w:ins w:id="324" w:author="Makarand " w:date="2021-04-08T10:09:00Z">
        <w:r w:rsidR="00252ABA">
          <w:rPr>
            <w:rFonts w:eastAsia="Times New Roman" w:cs="Times New Roman"/>
            <w:szCs w:val="24"/>
          </w:rPr>
          <w:fldChar w:fldCharType="end"/>
        </w:r>
        <w:r w:rsidR="00252ABA">
          <w:rPr>
            <w:rFonts w:eastAsia="Times New Roman" w:cs="Times New Roman"/>
            <w:szCs w:val="24"/>
          </w:rPr>
          <w:t xml:space="preserve"> </w:t>
        </w:r>
      </w:ins>
      <w:ins w:id="325" w:author="Makarand " w:date="2021-04-08T00:31:00Z">
        <w:r w:rsidR="00222D31">
          <w:rPr>
            <w:rFonts w:eastAsia="Times New Roman" w:cs="Times New Roman"/>
            <w:szCs w:val="24"/>
          </w:rPr>
          <w:t>modified the GA protocol by</w:t>
        </w:r>
      </w:ins>
      <w:ins w:id="326" w:author="Makarand " w:date="2021-04-08T00:22:00Z">
        <w:r w:rsidR="00E72FB6" w:rsidRPr="00E72FB6">
          <w:rPr>
            <w:rFonts w:eastAsia="Times New Roman" w:cs="Times New Roman"/>
            <w:szCs w:val="24"/>
          </w:rPr>
          <w:t xml:space="preserve"> Bot et al. </w:t>
        </w:r>
      </w:ins>
      <w:ins w:id="327" w:author="Makarand " w:date="2021-04-08T10:10:00Z">
        <w:r w:rsidR="00252ABA">
          <w:rPr>
            <w:rFonts w:eastAsia="Times New Roman" w:cs="Times New Roman"/>
            <w:szCs w:val="24"/>
          </w:rPr>
          <w:fldChar w:fldCharType="begin" w:fldLock="1"/>
        </w:r>
      </w:ins>
      <w:r w:rsidR="00252ABA">
        <w:rPr>
          <w:rFonts w:eastAsia="Times New Roman" w:cs="Times New Roman"/>
          <w:szCs w:val="24"/>
        </w:rPr>
        <w:instrText>ADDIN CSL_CITATION {"citationItems":[{"id":"ITEM-1","itemData":{"DOI":"10.3389/fphys.2012.00421","ISSN":"1664042X","abstract":"While the mouse presents an invaluable experimental model organism in biology, its usefulness in cardiac arrhythmia research is limited in some aspects due to major electrophysiological differences between murine and human action potentials (APs). As previously described, these species-specific traits can be partly overcome by application of a celltype transforming clamp (CTC) to anthropomorphize the murine cardiac AP. CTC is a hybrid experimental-computational dynamic clamp technique, in which a computationally calculated time-dependent current is inserted into a cell in real-time, to compensate for the differences between sarcolemmal currents of that cell (e.g., murine) and the desired species (e.g., human). For effective CTC performance, mismatch between the measured cell and a mathematical model used to mimic the measured AP must be minimal.We have developed a genetic algorithm (GA) approach that rapidly tunes a mathematical model to reproduce the AP of the murine cardiac myocyte under study. Compared to a prior implementation that used a template-based model selection approach, we show that GA optimization to a cell-specific model results in a much better recapitulation of the desired AP morphology with CTC. This improvement was more pronounced when anthropomorphizing neonatal mouse cardiomyocytes to human-like APs than to guinea pig APs. CTC may be useful for a wide range of applications, from screening effects of pharmaceutical compounds on ion channel activity, to exploring variations in the mouse or human genome. Rapid GA optimization of a cell-specific mathematical model improves CTC performance and may therefore expand the applicability and usage of the CTC technique. © 2012 Bot, Kherlopian, Ortega,Christini and Krogh-Madsen.","author":[{"dropping-particle":"","family":"Bot","given":"Corina T.","non-dropping-particle":"","parse-names":false,"suffix":""},{"dropping-particle":"","family":"Kherlopian","given":"Armen R.","non-dropping-particle":"","parse-names":false,"suffix":""},{"dropping-particle":"","family":"Ortega","given":"Francis A.","non-dropping-particle":"","parse-names":false,"suffix":""},{"dropping-particle":"","family":"Christini","given":"David J.","non-dropping-particle":"","parse-names":false,"suffix":""},{"dropping-particle":"","family":"Krogh-Madsen","given":"Trine","non-dropping-particle":"","parse-names":false,"suffix":""}],"container-title":"Frontiers in Physiology","id":"ITEM-1","issued":{"date-parts":[["2012"]]},"publisher":"Frontiers Media SA","title":"Rapid genetic algorithm optimization of a mouse computational model: Benefits for anthropomorphization of neonatal mouse cardiomyocytes","type":"article-journal","volume":"3 NOV"},"uris":["http://www.mendeley.com/documents/?uuid=b29d74e6-6cd8-32c4-8da8-f3fd5d7bbd05"]}],"mendeley":{"formattedCitation":"[22]","plainTextFormattedCitation":"[22]","previouslyFormattedCitation":"[22]"},"properties":{"noteIndex":0},"schema":"https://github.com/citation-style-language/schema/raw/master/csl-citation.json"}</w:instrText>
      </w:r>
      <w:r w:rsidR="00252ABA">
        <w:rPr>
          <w:rFonts w:eastAsia="Times New Roman" w:cs="Times New Roman"/>
          <w:szCs w:val="24"/>
        </w:rPr>
        <w:fldChar w:fldCharType="separate"/>
      </w:r>
      <w:r w:rsidR="00252ABA" w:rsidRPr="00252ABA">
        <w:rPr>
          <w:rFonts w:eastAsia="Times New Roman" w:cs="Times New Roman"/>
          <w:noProof/>
          <w:szCs w:val="24"/>
        </w:rPr>
        <w:t>[22]</w:t>
      </w:r>
      <w:ins w:id="328" w:author="Makarand " w:date="2021-04-08T10:10:00Z">
        <w:r w:rsidR="00252ABA">
          <w:rPr>
            <w:rFonts w:eastAsia="Times New Roman" w:cs="Times New Roman"/>
            <w:szCs w:val="24"/>
          </w:rPr>
          <w:fldChar w:fldCharType="end"/>
        </w:r>
        <w:r w:rsidR="00252ABA">
          <w:rPr>
            <w:rFonts w:eastAsia="Times New Roman" w:cs="Times New Roman"/>
            <w:szCs w:val="24"/>
          </w:rPr>
          <w:t xml:space="preserve"> </w:t>
        </w:r>
      </w:ins>
      <w:ins w:id="329" w:author="Makarand " w:date="2021-04-08T00:22:00Z">
        <w:r w:rsidR="00E72FB6" w:rsidRPr="00E72FB6">
          <w:rPr>
            <w:rFonts w:eastAsia="Times New Roman" w:cs="Times New Roman"/>
            <w:szCs w:val="24"/>
          </w:rPr>
          <w:t xml:space="preserve">by adopting </w:t>
        </w:r>
      </w:ins>
      <w:ins w:id="330" w:author="Makarand " w:date="2021-04-08T00:31:00Z">
        <w:r w:rsidR="00222D31">
          <w:rPr>
            <w:color w:val="FF0000"/>
          </w:rPr>
          <w:t xml:space="preserve">vector </w:t>
        </w:r>
        <w:r w:rsidR="00222D31" w:rsidRPr="005F6AC1">
          <w:rPr>
            <w:color w:val="FF0000"/>
          </w:rPr>
          <w:t xml:space="preserve">mutation terms from the Cauchy distribution that promote drastic variance between the mutants and their </w:t>
        </w:r>
        <w:r w:rsidR="00222D31">
          <w:rPr>
            <w:color w:val="FF0000"/>
          </w:rPr>
          <w:t xml:space="preserve">uncorrelated </w:t>
        </w:r>
        <w:r w:rsidR="00222D31" w:rsidRPr="005F6AC1">
          <w:rPr>
            <w:color w:val="FF0000"/>
          </w:rPr>
          <w:t>parent</w:t>
        </w:r>
        <w:r w:rsidR="00222D31">
          <w:rPr>
            <w:color w:val="FF0000"/>
          </w:rPr>
          <w:t xml:space="preserve"> proportion</w:t>
        </w:r>
        <w:r w:rsidR="00222D31" w:rsidRPr="005F6AC1">
          <w:rPr>
            <w:color w:val="FF0000"/>
          </w:rPr>
          <w:t>s.</w:t>
        </w:r>
      </w:ins>
      <w:ins w:id="331" w:author="Makarand " w:date="2021-04-08T00:22:00Z">
        <w:r w:rsidR="00E72FB6" w:rsidRPr="00E72FB6">
          <w:rPr>
            <w:rFonts w:eastAsia="Times New Roman" w:cs="Times New Roman"/>
            <w:szCs w:val="24"/>
          </w:rPr>
          <w:t xml:space="preserve"> Tomek et al.</w:t>
        </w:r>
      </w:ins>
      <w:ins w:id="332" w:author="Makarand " w:date="2021-04-08T10:10:00Z">
        <w:r w:rsidR="00252ABA">
          <w:rPr>
            <w:rFonts w:eastAsia="Times New Roman" w:cs="Times New Roman"/>
            <w:szCs w:val="24"/>
          </w:rPr>
          <w:fldChar w:fldCharType="begin" w:fldLock="1"/>
        </w:r>
      </w:ins>
      <w:r w:rsidR="00BE1E63">
        <w:rPr>
          <w:rFonts w:eastAsia="Times New Roman" w:cs="Times New Roman"/>
          <w:szCs w:val="24"/>
        </w:rPr>
        <w:instrText>ADDIN CSL_CITATION {"citationItems":[{"id":"ITEM-1","itemData":{"DOI":"10.7554/eLife.48890","ISSN":"2050084X","PMID":"31868580","abstract":"Human-based modelling and simulations are becoming ubiquitous in biomedical science due to their ability to augment experimental and clinical investigations. Cardiac electrophysiology is one of the most advanced areas, with cardiac modelling and simulation being considered for virtual testing of pharmacological therapies and medical devices. Current models present inconsistencies with experimental data, which limit further progress. In this study, we present the design, development, calibration and independent validation of a human-based ventricular model (ToR-ORd) for simulations of electrophysiology and excitation-contraction coupling, from ionic to whole-organ dynamics, including the electrocardiogram. Validation based on substantial multiscale simulations supports the credibility of the ToR-ORd model under healthy and key disease conditions, as well as drug blockade. In addition, the process uncovers new theoretical insights into the biophysical properties of the L-type calcium current, which are critical for sodium and calcium dynamics. These insights enable the reformulation of L-type calcium current, as well as replacement of the hERG current model.","author":[{"dropping-particle":"","family":"Tomek","given":"Jakub","non-dropping-particle":"","parse-names":false,"suffix":""},{"dropping-particle":"","family":"Bueno-Orovio","given":"Alfonso","non-dropping-particle":"","parse-names":false,"suffix":""},{"dropping-particle":"","family":"Passini","given":"Elisa","non-dropping-particle":"","parse-names":false,"suffix":""},{"dropping-particle":"","family":"Zhou","given":"Xin","non-dropping-particle":"","parse-names":false,"suffix":""},{"dropping-particle":"","family":"Minchole","given":"Ana","non-dropping-particle":"","parse-names":false,"suffix":""},{"dropping-particle":"","family":"Britton","given":"Oliver","non-dropping-particle":"","parse-names":false,"suffix":""},{"dropping-particle":"","family":"Bartolucci","given":"Chiara","non-dropping-particle":"","parse-names":false,"suffix":""},{"dropping-particle":"","family":"Severi","given":"Stefano","non-dropping-particle":"","parse-names":false,"suffix":""},{"dropping-particle":"","family":"Shrier","given":"Alvin","non-dropping-particle":"","parse-names":false,"suffix":""},{"dropping-particle":"","family":"Virag","given":"Laszlo","non-dropping-particle":"","parse-names":false,"suffix":""},{"dropping-particle":"","family":"Varro","given":"Andras","non-dropping-particle":"","parse-names":false,"suffix":""},{"dropping-particle":"","family":"Rodriguez","given":"Blanca","non-dropping-particle":"","parse-names":false,"suffix":""}],"container-title":"eLife","id":"ITEM-1","issued":{"date-parts":[["2019","12","1"]]},"publisher":"eLife Sciences Publications Ltd","title":"Development, calibration, and validation of a novel human ventricular myocyte model in health, disease, and drug block","type":"article-journal","volume":"8"},"uris":["http://www.mendeley.com/documents/?uuid=1bc8e6b9-e100-38a9-8baf-dceaef5e4306"]}],"mendeley":{"formattedCitation":"[49]","plainTextFormattedCitation":"[49]","previouslyFormattedCitation":"[49]"},"properties":{"noteIndex":0},"schema":"https://github.com/citation-style-language/schema/raw/master/csl-citation.json"}</w:instrText>
      </w:r>
      <w:r w:rsidR="00252ABA">
        <w:rPr>
          <w:rFonts w:eastAsia="Times New Roman" w:cs="Times New Roman"/>
          <w:szCs w:val="24"/>
        </w:rPr>
        <w:fldChar w:fldCharType="separate"/>
      </w:r>
      <w:r w:rsidR="00B33FF5" w:rsidRPr="00B33FF5">
        <w:rPr>
          <w:rFonts w:eastAsia="Times New Roman" w:cs="Times New Roman"/>
          <w:noProof/>
          <w:szCs w:val="24"/>
        </w:rPr>
        <w:t>[49]</w:t>
      </w:r>
      <w:ins w:id="333" w:author="Makarand " w:date="2021-04-08T10:10:00Z">
        <w:r w:rsidR="00252ABA">
          <w:rPr>
            <w:rFonts w:eastAsia="Times New Roman" w:cs="Times New Roman"/>
            <w:szCs w:val="24"/>
          </w:rPr>
          <w:fldChar w:fldCharType="end"/>
        </w:r>
      </w:ins>
      <w:ins w:id="334" w:author="Makarand " w:date="2021-04-08T00:22:00Z">
        <w:r w:rsidR="00E72FB6" w:rsidRPr="00E72FB6">
          <w:rPr>
            <w:rFonts w:eastAsia="Times New Roman" w:cs="Times New Roman"/>
            <w:szCs w:val="24"/>
          </w:rPr>
          <w:t>,</w:t>
        </w:r>
      </w:ins>
      <w:ins w:id="335" w:author="Makarand " w:date="2021-04-08T00:33:00Z">
        <w:r w:rsidR="00222D31">
          <w:rPr>
            <w:rFonts w:eastAsia="Times New Roman" w:cs="Times New Roman"/>
            <w:szCs w:val="24"/>
          </w:rPr>
          <w:t xml:space="preserve"> </w:t>
        </w:r>
      </w:ins>
      <w:ins w:id="336" w:author="Makarand " w:date="2021-04-08T00:22:00Z">
        <w:r w:rsidR="00E72FB6" w:rsidRPr="00E72FB6">
          <w:rPr>
            <w:rFonts w:eastAsia="Times New Roman" w:cs="Times New Roman"/>
            <w:szCs w:val="24"/>
          </w:rPr>
          <w:t xml:space="preserve">on the other hand, </w:t>
        </w:r>
      </w:ins>
      <w:ins w:id="337" w:author="Makarand " w:date="2021-04-08T00:39:00Z">
        <w:r w:rsidR="00F00F2D">
          <w:rPr>
            <w:rFonts w:eastAsia="Times New Roman" w:cs="Times New Roman"/>
            <w:szCs w:val="24"/>
          </w:rPr>
          <w:t>used</w:t>
        </w:r>
      </w:ins>
      <w:ins w:id="338" w:author="Makarand " w:date="2021-04-08T00:22:00Z">
        <w:r w:rsidR="00E72FB6" w:rsidRPr="00E72FB6">
          <w:rPr>
            <w:rFonts w:eastAsia="Times New Roman" w:cs="Times New Roman"/>
            <w:szCs w:val="24"/>
          </w:rPr>
          <w:t xml:space="preserve"> a </w:t>
        </w:r>
        <w:proofErr w:type="spellStart"/>
        <w:r w:rsidR="00E72FB6" w:rsidRPr="00E72FB6">
          <w:rPr>
            <w:rFonts w:eastAsia="Times New Roman" w:cs="Times New Roman"/>
            <w:szCs w:val="24"/>
          </w:rPr>
          <w:t>multiobjective</w:t>
        </w:r>
        <w:proofErr w:type="spellEnd"/>
        <w:r w:rsidR="00E72FB6" w:rsidRPr="00E72FB6">
          <w:rPr>
            <w:rFonts w:eastAsia="Times New Roman" w:cs="Times New Roman"/>
            <w:szCs w:val="24"/>
          </w:rPr>
          <w:t xml:space="preserve"> GA approach for parameter fitting. </w:t>
        </w:r>
      </w:ins>
      <w:ins w:id="339" w:author="Makarand " w:date="2021-04-08T00:41:00Z">
        <w:r w:rsidR="00F00F2D">
          <w:rPr>
            <w:rFonts w:eastAsia="Times New Roman" w:cs="Times New Roman"/>
            <w:szCs w:val="24"/>
          </w:rPr>
          <w:t>These works,</w:t>
        </w:r>
      </w:ins>
      <w:ins w:id="340" w:author="Makarand " w:date="2021-04-08T00:22:00Z">
        <w:r w:rsidR="00E72FB6" w:rsidRPr="00E72FB6">
          <w:rPr>
            <w:rFonts w:eastAsia="Times New Roman" w:cs="Times New Roman"/>
            <w:szCs w:val="24"/>
          </w:rPr>
          <w:t xml:space="preserve"> however, do not mention constraining the range of each gene to a defined neighborhood of the respective original model parameter</w:t>
        </w:r>
      </w:ins>
      <w:ins w:id="341" w:author="Akwasi Akwaboah" w:date="2021-04-11T19:53:00Z">
        <w:r w:rsidR="004F45C4">
          <w:rPr>
            <w:rFonts w:eastAsia="Times New Roman" w:cs="Times New Roman"/>
            <w:szCs w:val="24"/>
          </w:rPr>
          <w:t>s</w:t>
        </w:r>
      </w:ins>
      <w:ins w:id="342" w:author="Makarand " w:date="2021-04-08T00:22:00Z">
        <w:r w:rsidR="00E72FB6" w:rsidRPr="00E72FB6">
          <w:rPr>
            <w:rFonts w:eastAsia="Times New Roman" w:cs="Times New Roman"/>
            <w:szCs w:val="24"/>
          </w:rPr>
          <w:t>. Since, uniqueness of solution is often not guaranteed in such non-convex optimization problems, physiological relevance must be upheld. We address this by imposing the customizable constraint, λ</w:t>
        </w:r>
        <w:r w:rsidR="00E72FB6" w:rsidRPr="00E72FB6">
          <w:rPr>
            <w:rFonts w:ascii="Cambria Math" w:eastAsia="Times New Roman" w:hAnsi="Cambria Math" w:cs="Cambria Math"/>
            <w:szCs w:val="24"/>
          </w:rPr>
          <w:t>𝑎</w:t>
        </w:r>
        <w:r w:rsidR="00E72FB6" w:rsidRPr="00E72FB6">
          <w:rPr>
            <w:rFonts w:eastAsia="Times New Roman" w:cs="Times New Roman"/>
            <w:szCs w:val="24"/>
          </w:rPr>
          <w:t>, which symmetrically bounds the range from which the initial parameter values (from published physiologically validated models) are drawn. The significance of this constraint, in conjunction with the population size, is the ability to define the initial search resolution. A wider unconstrained parameter range is likely to be initially underrepresented if the population size is not large enough, which in turn may favor speed of convergence (offered by extreme chromosomal variance) over physiological relevance. Another novelty in our GA protocol, to the best of our knowledge, is the correlation between the parent proportion and the number of crossover points. To maintain sufficient diversity, more offspring and mutants are produced as the number of crossover points increase. Furthermore, an increase in the crossover points offer an extensive combinatorial gene shuffling during crossover per generation; we therefore propose a proportionate increase in the population size to accommodate the resulting diverse offspring and mutants.</w:t>
        </w:r>
      </w:ins>
    </w:p>
    <w:p w14:paraId="6CEF69A0" w14:textId="606C7249" w:rsidR="002105E4" w:rsidRDefault="002105E4" w:rsidP="002105E4">
      <w:pPr>
        <w:jc w:val="both"/>
        <w:rPr>
          <w:ins w:id="343" w:author="Makarand " w:date="2021-04-07T16:05:00Z"/>
          <w:szCs w:val="24"/>
        </w:rPr>
      </w:pPr>
      <w:r w:rsidRPr="002105E4">
        <w:rPr>
          <w:szCs w:val="24"/>
        </w:rPr>
        <w:t xml:space="preserve">There have been very few attempts at implementing </w:t>
      </w:r>
      <w:proofErr w:type="spellStart"/>
      <w:r w:rsidRPr="002105E4">
        <w:rPr>
          <w:szCs w:val="24"/>
        </w:rPr>
        <w:t>hiPSC</w:t>
      </w:r>
      <w:proofErr w:type="spellEnd"/>
      <w:r w:rsidRPr="002105E4">
        <w:rPr>
          <w:szCs w:val="24"/>
        </w:rPr>
        <w:t xml:space="preserve">-CM biophysical models due to inconsistent experimental data. Earlier model by </w:t>
      </w:r>
      <w:proofErr w:type="spellStart"/>
      <w:r w:rsidRPr="002105E4">
        <w:rPr>
          <w:szCs w:val="24"/>
        </w:rPr>
        <w:t>Paci</w:t>
      </w:r>
      <w:proofErr w:type="spellEnd"/>
      <w:r w:rsidRPr="002105E4">
        <w:rPr>
          <w:szCs w:val="24"/>
        </w:rPr>
        <w:t xml:space="preserve"> et al. [15] was formulated based on </w:t>
      </w:r>
      <w:del w:id="344" w:author="Makarand " w:date="2021-04-08T23:01:00Z">
        <w:r w:rsidRPr="002105E4" w:rsidDel="00E5623A">
          <w:rPr>
            <w:szCs w:val="24"/>
          </w:rPr>
          <w:delText xml:space="preserve">inadequate </w:delText>
        </w:r>
      </w:del>
      <w:ins w:id="345" w:author="Makarand " w:date="2021-04-08T23:01:00Z">
        <w:r w:rsidR="00E5623A">
          <w:rPr>
            <w:szCs w:val="24"/>
          </w:rPr>
          <w:t>limited</w:t>
        </w:r>
        <w:r w:rsidR="00E5623A" w:rsidRPr="002105E4">
          <w:rPr>
            <w:szCs w:val="24"/>
          </w:rPr>
          <w:t xml:space="preserve"> </w:t>
        </w:r>
      </w:ins>
      <w:r w:rsidRPr="002105E4">
        <w:rPr>
          <w:szCs w:val="24"/>
        </w:rPr>
        <w:t xml:space="preserve">data at that time. More recent models by </w:t>
      </w:r>
      <w:proofErr w:type="spellStart"/>
      <w:r w:rsidRPr="002105E4">
        <w:rPr>
          <w:szCs w:val="24"/>
        </w:rPr>
        <w:t>Paci</w:t>
      </w:r>
      <w:proofErr w:type="spellEnd"/>
      <w:r w:rsidRPr="002105E4">
        <w:rPr>
          <w:szCs w:val="24"/>
        </w:rPr>
        <w:t xml:space="preserve"> et al. [13]</w:t>
      </w:r>
      <w:ins w:id="346" w:author="Makarand " w:date="2021-04-08T23:02:00Z">
        <w:r w:rsidR="00E5623A">
          <w:rPr>
            <w:szCs w:val="24"/>
          </w:rPr>
          <w:fldChar w:fldCharType="begin" w:fldLock="1"/>
        </w:r>
      </w:ins>
      <w:r w:rsidR="00BE1E63">
        <w:rPr>
          <w:szCs w:val="24"/>
        </w:rPr>
        <w:instrText>ADDIN CSL_CITATION {"citationItems":[{"id":"ITEM-1","itemData":{"DOI":"10.1016/j.bpj.2020.03.018","ISSN":"15420086","PMID":"32298635","abstract":"High-throughput in vitro drug assays have been impacted by recent advances in human induced pluripotent stem cell-derived cardiomyocyte (hiPSC-CM) technology and by contact-free all-optical systems simultaneously measuring action potentials (APs) and Ca2+ transients (CaTrs). Parallel computational advances have shown that in silico simulations can predict drug effects with high accuracy. We combine these in vitro and in silico technologies and demonstrate the utility of high-throughput experimental data to refine in silico hiPSC-CM populations and to predict and explain drug action mechanisms. Optically obtained hiPSC-CM APs and CaTrs were used from spontaneous activity and under optical pacing in control and drug conditions at multiple doses. An updated version of the Paci2018 model was developed to refine the description of hiPSC-CM spontaneous electrical activity; a population of in silico hiPSC-CMs was constructed and calibrated using simultaneously recorded APs and CaTrs. We tested in silico five drugs (astemizole, dofetilide, ibutilide, bepridil, and diltiazem) and compared the outcomes to in vitro optical recordings. Our simulations showed that physiologically accurate population of models can be obtained by integrating AP and CaTr control records. Thus, constructed population of models correctly predicted the drug effects and occurrence of adverse episodes, even though the population was optimized only based on control data and in vitro drug testing data were not deployed during its calibration. Furthermore, the in silico investigation yielded mechanistic insights; e.g., through simulations, bepridil's more proarrhythmic action in adult cardiomyocytes compared to hiPSC-CMs could be traced to the different expression of ion currents in the two. Therefore, our work 1) supports the utility of all-optical electrophysiology in providing high-content data to refine experimentally calibrated populations of in silico hiPSC-CMs, 2) offers insights into certain limitations when translating results obtained in hiPSC-CMs to humans, and 3) shows the strength of combining high-throughput in vitro and population in silico approaches.","author":[{"dropping-particle":"","family":"Paci","given":"Michelangelo","non-dropping-particle":"","parse-names":false,"suffix":""},{"dropping-particle":"","family":"Passini","given":"Elisa","non-dropping-particle":"","parse-names":false,"suffix":""},{"dropping-particle":"","family":"Klimas","given":"Aleksandra","non-dropping-particle":"","parse-names":false,"suffix":""},{"dropping-particle":"","family":"Severi","given":"Stefano","non-dropping-particle":"","parse-names":false,"suffix":""},{"dropping-particle":"","family":"Hyttinen","given":"Jari","non-dropping-particle":"","parse-names":false,"suffix":""},{"dropping-particle":"","family":"Rodriguez","given":"Blanca","non-dropping-particle":"","parse-names":false,"suffix":""},{"dropping-particle":"","family":"Entcheva","given":"Emilia","non-dropping-particle":"","parse-names":false,"suffix":""}],"container-title":"Biophysical Journal","id":"ITEM-1","issue":"10","issued":{"date-parts":[["2020","5","19"]]},"page":"2596-2611","publisher":"Biophysical Society","title":"All-Optical Electrophysiology Refines Populations of In Silico Human iPSC-CMs for Drug Evaluation","type":"article-journal","volume":"118"},"uris":["http://www.mendeley.com/documents/?uuid=7942196b-1427-30b3-b40c-84cf6586cf51"]}],"mendeley":{"formattedCitation":"[50]","plainTextFormattedCitation":"[50]","previouslyFormattedCitation":"[50]"},"properties":{"noteIndex":0},"schema":"https://github.com/citation-style-language/schema/raw/master/csl-citation.json"}</w:instrText>
      </w:r>
      <w:r w:rsidR="00E5623A">
        <w:rPr>
          <w:szCs w:val="24"/>
        </w:rPr>
        <w:fldChar w:fldCharType="separate"/>
      </w:r>
      <w:r w:rsidR="00B33FF5" w:rsidRPr="00B33FF5">
        <w:rPr>
          <w:noProof/>
          <w:szCs w:val="24"/>
        </w:rPr>
        <w:t>[50]</w:t>
      </w:r>
      <w:ins w:id="347" w:author="Makarand " w:date="2021-04-08T23:02:00Z">
        <w:r w:rsidR="00E5623A">
          <w:rPr>
            <w:szCs w:val="24"/>
          </w:rPr>
          <w:fldChar w:fldCharType="end"/>
        </w:r>
      </w:ins>
      <w:r w:rsidRPr="002105E4">
        <w:rPr>
          <w:szCs w:val="24"/>
        </w:rPr>
        <w:t xml:space="preserve"> and </w:t>
      </w:r>
      <w:proofErr w:type="spellStart"/>
      <w:r w:rsidRPr="002105E4">
        <w:rPr>
          <w:szCs w:val="24"/>
        </w:rPr>
        <w:t>Koivumaki</w:t>
      </w:r>
      <w:proofErr w:type="spellEnd"/>
      <w:r w:rsidRPr="002105E4">
        <w:rPr>
          <w:szCs w:val="24"/>
        </w:rPr>
        <w:t xml:space="preserve"> et al. [16] incorporated more realistic calcium handling. The study by </w:t>
      </w:r>
      <w:proofErr w:type="spellStart"/>
      <w:r w:rsidRPr="002105E4">
        <w:rPr>
          <w:szCs w:val="24"/>
        </w:rPr>
        <w:t>Kernik</w:t>
      </w:r>
      <w:proofErr w:type="spellEnd"/>
      <w:r w:rsidRPr="002105E4">
        <w:rPr>
          <w:szCs w:val="24"/>
        </w:rPr>
        <w:t xml:space="preserve"> et al. [14] adopted experimental data from multiple sources in an attempt to cover the range of variability seen in these cells. However, the unresolved inconsistencies in recording and clamping protocols used by the various sources have the potential to introduce unwarranted deviations in the </w:t>
      </w:r>
      <w:proofErr w:type="spellStart"/>
      <w:r w:rsidRPr="002105E4">
        <w:rPr>
          <w:szCs w:val="24"/>
        </w:rPr>
        <w:t>hiPSC</w:t>
      </w:r>
      <w:proofErr w:type="spellEnd"/>
      <w:r w:rsidRPr="002105E4">
        <w:rPr>
          <w:szCs w:val="24"/>
        </w:rPr>
        <w:t>-CM electrophysiological parameter range as well as the</w:t>
      </w:r>
      <w:r>
        <w:rPr>
          <w:szCs w:val="24"/>
        </w:rPr>
        <w:t xml:space="preserve"> </w:t>
      </w:r>
      <w:r w:rsidRPr="002105E4">
        <w:rPr>
          <w:szCs w:val="24"/>
        </w:rPr>
        <w:t xml:space="preserve">generalizability of the baseline model. </w:t>
      </w:r>
      <w:bookmarkStart w:id="348" w:name="_Hlk62221816"/>
      <w:r w:rsidRPr="002105E4">
        <w:rPr>
          <w:szCs w:val="24"/>
        </w:rPr>
        <w:t xml:space="preserve">Our model recapitulates experimentally recorded </w:t>
      </w:r>
      <w:proofErr w:type="spellStart"/>
      <w:r w:rsidRPr="002105E4">
        <w:rPr>
          <w:szCs w:val="24"/>
        </w:rPr>
        <w:t>hiPSC</w:t>
      </w:r>
      <w:proofErr w:type="spellEnd"/>
      <w:r w:rsidRPr="002105E4">
        <w:rPr>
          <w:szCs w:val="24"/>
        </w:rPr>
        <w:t xml:space="preserve">-CM AP morphology with high fidelity. Moreover, it is able to qualitatively reproduce the experimentally reported </w:t>
      </w:r>
      <w:r w:rsidRPr="002105E4">
        <w:rPr>
          <w:szCs w:val="24"/>
        </w:rPr>
        <w:fldChar w:fldCharType="begin" w:fldLock="1"/>
      </w:r>
      <w:r w:rsidR="00BE1E63">
        <w:rPr>
          <w:szCs w:val="24"/>
        </w:rPr>
        <w:instrText>ADDIN CSL_CITATION {"citationItems":[{"id":"ITEM-1","itemData":{"DOI":"10.1152/ajpheart.00694.2011","ISSN":"03636135","PMID":"21890694","abstract":"Human-induced pleura-tent stem cells (hiPSCs) can differentiate into functional cardiomyo-cytes; however, the electrophysiological properties of hiPSC-derived cardiomyocytes have yet to be fully characterized. We performed detailed electrophysiological characterization of highly pure hiPSC-derived cardiomyocytes. Action potentials (APs) were recorded from spontaneously beating cardiomyocytes using a perforated patch method and had atrial-, nodal-, and ventricular-like properties. Ventricular-like APs were more common and had maximum diastolic potentials close to those of human cardiac myocytes, AP durations were within the range of the normal human electrocardiographic QT interval, and APs showed expected sensitivity to multiple drugs (tetrodotoxin, nifedipine, and E4031). Early afterdepolarizations (EADs) were induced with E4031 and were bradycardia dependent, and EAD peak voltage varied inversely with the EAD take-off potential. Gating properties of seven ionic currents were studied including sodium (I Na ), L-type calcium (I Ca ), hyperpolarization-acti-vated pacemaker (I f ), transient outward potassium (I to ), inward rectifier potassium (I K1 ), and the rapidly and slowly activating components of delayed rectifier potassium (I Kr and I Ks , respectively) current. The high purity and large cell numbers also enabled automated patch-clamp analysis. We conclude that these hiPSC-derived cardiomyo-cytes have ionic currents and channel gating properties underlying their APs and EADs that are quantitatively similar to those reported for human cardiac myocytes. These hiPSC-derived cardiomyocytes have the added advantage that they can be used in high-throughput assays, and they have the potential to impact multiple areas of cardiovascular research and therapeutic applications. © 2011 the American Physiological Society.","author":[{"dropping-particle":"","family":"Ma","given":"Junyi","non-dropping-particle":"","parse-names":false,"suffix":""},{"dropping-particle":"","family":"Guo","given":"Liang","non-dropping-particle":"","parse-names":false,"suffix":""},{"dropping-particle":"","family":"Fiene","given":"Steve J.","non-dropping-particle":"","parse-names":false,"suffix":""},{"dropping-particle":"","family":"Anson","given":"Blake D.","non-dropping-particle":"","parse-names":false,"suffix":""},{"dropping-particle":"","family":"Thomson","given":"James A.","non-dropping-particle":"","parse-names":false,"suffix":""},{"dropping-particle":"","family":"Kamp","given":"Timothy J.","non-dropping-particle":"","parse-names":false,"suffix":""},{"dropping-particle":"","family":"Kolaja","given":"Kyle L.","non-dropping-particle":"","parse-names":false,"suffix":""},{"dropping-particle":"","family":"Swanson","given":"Bradley J.","non-dropping-particle":"","parse-names":false,"suffix":""},{"dropping-particle":"","family":"January","given":"Craig T.","non-dropping-particle":"","parse-names":false,"suffix":""}],"container-title":"American Journal of Physiology - Heart and Circulatory Physiology","id":"ITEM-1","issue":"5","issued":{"date-parts":[["2011"]]},"page":"2006-2017","title":"High purity human-induced pluripotent stem cell-derived cardiomyocytes: Electrophysiological properties of action potentials and ionic currents","type":"article-journal","volume":"301"},"uris":["http://www.mendeley.com/documents/?uuid=dec7b8e1-4abf-4c3b-864b-4ad11d4dc71c"]}],"mendeley":{"formattedCitation":"[51]","plainTextFormattedCitation":"[51]","previouslyFormattedCitation":"[51]"},"properties":{"noteIndex":0},"schema":"https://github.com/citation-style-language/schema/raw/master/csl-citation.json"}</w:instrText>
      </w:r>
      <w:r w:rsidRPr="002105E4">
        <w:rPr>
          <w:szCs w:val="24"/>
        </w:rPr>
        <w:fldChar w:fldCharType="separate"/>
      </w:r>
      <w:r w:rsidR="00B33FF5" w:rsidRPr="00B33FF5">
        <w:rPr>
          <w:noProof/>
          <w:szCs w:val="24"/>
        </w:rPr>
        <w:t>[51]</w:t>
      </w:r>
      <w:r w:rsidRPr="002105E4">
        <w:rPr>
          <w:szCs w:val="24"/>
        </w:rPr>
        <w:fldChar w:fldCharType="end"/>
      </w:r>
      <w:r w:rsidRPr="002105E4">
        <w:rPr>
          <w:szCs w:val="24"/>
        </w:rPr>
        <w:t xml:space="preserve"> effects of: </w:t>
      </w:r>
      <w:proofErr w:type="spellStart"/>
      <w:r w:rsidRPr="002105E4">
        <w:rPr>
          <w:szCs w:val="24"/>
        </w:rPr>
        <w:t>i</w:t>
      </w:r>
      <w:proofErr w:type="spellEnd"/>
      <w:r w:rsidRPr="002105E4">
        <w:rPr>
          <w:szCs w:val="24"/>
        </w:rPr>
        <w:t xml:space="preserve">) APD prolongation caused by </w:t>
      </w:r>
      <w:proofErr w:type="spellStart"/>
      <w:r w:rsidRPr="002105E4">
        <w:rPr>
          <w:szCs w:val="24"/>
        </w:rPr>
        <w:t>I</w:t>
      </w:r>
      <w:r w:rsidRPr="002105E4">
        <w:rPr>
          <w:szCs w:val="24"/>
          <w:vertAlign w:val="subscript"/>
        </w:rPr>
        <w:t>Kr</w:t>
      </w:r>
      <w:proofErr w:type="spellEnd"/>
      <w:r w:rsidRPr="002105E4">
        <w:rPr>
          <w:szCs w:val="24"/>
        </w:rPr>
        <w:t xml:space="preserve"> block, ii) Reduction in AP magnitude and rate of change of upstroke voltage as a result of Na</w:t>
      </w:r>
      <w:r w:rsidRPr="002105E4">
        <w:rPr>
          <w:szCs w:val="24"/>
          <w:vertAlign w:val="superscript"/>
        </w:rPr>
        <w:t>+</w:t>
      </w:r>
      <w:r w:rsidRPr="002105E4">
        <w:rPr>
          <w:szCs w:val="24"/>
        </w:rPr>
        <w:t xml:space="preserve"> channel block, iii) loss of notch-shaped AP (Phase I repolarization) due to I</w:t>
      </w:r>
      <w:r w:rsidRPr="002105E4">
        <w:rPr>
          <w:szCs w:val="24"/>
          <w:vertAlign w:val="subscript"/>
        </w:rPr>
        <w:t>to</w:t>
      </w:r>
      <w:r w:rsidRPr="002105E4">
        <w:rPr>
          <w:szCs w:val="24"/>
        </w:rPr>
        <w:t xml:space="preserve"> blockade, iv) triangulation of AP due to </w:t>
      </w:r>
      <w:proofErr w:type="spellStart"/>
      <w:r w:rsidRPr="002105E4">
        <w:rPr>
          <w:szCs w:val="24"/>
        </w:rPr>
        <w:t>I</w:t>
      </w:r>
      <w:r w:rsidRPr="002105E4">
        <w:rPr>
          <w:szCs w:val="24"/>
          <w:vertAlign w:val="subscript"/>
        </w:rPr>
        <w:t>Kr</w:t>
      </w:r>
      <w:proofErr w:type="spellEnd"/>
      <w:r w:rsidRPr="002105E4">
        <w:rPr>
          <w:szCs w:val="24"/>
        </w:rPr>
        <w:t xml:space="preserve"> or I</w:t>
      </w:r>
      <w:r w:rsidRPr="002105E4">
        <w:rPr>
          <w:szCs w:val="24"/>
          <w:vertAlign w:val="subscript"/>
        </w:rPr>
        <w:t>to</w:t>
      </w:r>
      <w:r w:rsidRPr="002105E4">
        <w:rPr>
          <w:szCs w:val="24"/>
        </w:rPr>
        <w:t xml:space="preserve"> blockades, v) significant AP shortening due to </w:t>
      </w:r>
      <w:proofErr w:type="spellStart"/>
      <w:r w:rsidRPr="002105E4">
        <w:rPr>
          <w:szCs w:val="24"/>
        </w:rPr>
        <w:t>I</w:t>
      </w:r>
      <w:r w:rsidRPr="002105E4">
        <w:rPr>
          <w:szCs w:val="24"/>
          <w:vertAlign w:val="subscript"/>
        </w:rPr>
        <w:t>CaL</w:t>
      </w:r>
      <w:proofErr w:type="spellEnd"/>
      <w:r w:rsidRPr="002105E4">
        <w:rPr>
          <w:szCs w:val="24"/>
        </w:rPr>
        <w:t xml:space="preserve"> block, </w:t>
      </w:r>
      <w:del w:id="349" w:author="Makarand " w:date="2021-04-13T15:37:00Z">
        <w:r w:rsidRPr="002105E4" w:rsidDel="000A6549">
          <w:rPr>
            <w:szCs w:val="24"/>
          </w:rPr>
          <w:delText xml:space="preserve">and </w:delText>
        </w:r>
      </w:del>
      <w:r w:rsidRPr="002105E4">
        <w:rPr>
          <w:szCs w:val="24"/>
        </w:rPr>
        <w:t>vi) loss of automaticity as a result of I</w:t>
      </w:r>
      <w:r w:rsidRPr="002105E4">
        <w:rPr>
          <w:szCs w:val="24"/>
          <w:vertAlign w:val="subscript"/>
        </w:rPr>
        <w:t>f</w:t>
      </w:r>
      <w:r w:rsidRPr="002105E4">
        <w:rPr>
          <w:szCs w:val="24"/>
        </w:rPr>
        <w:t xml:space="preserve"> blockade</w:t>
      </w:r>
      <w:ins w:id="350" w:author="Makarand " w:date="2021-04-13T15:37:00Z">
        <w:r w:rsidR="000A6549">
          <w:rPr>
            <w:szCs w:val="24"/>
          </w:rPr>
          <w:t>, and vii) alterations in spontan</w:t>
        </w:r>
      </w:ins>
      <w:ins w:id="351" w:author="Makarand " w:date="2021-04-13T15:38:00Z">
        <w:r w:rsidR="000A6549">
          <w:rPr>
            <w:szCs w:val="24"/>
          </w:rPr>
          <w:t>eous firing rate as a result of I</w:t>
        </w:r>
        <w:r w:rsidR="000A6549" w:rsidRPr="006B63AB">
          <w:rPr>
            <w:szCs w:val="24"/>
            <w:vertAlign w:val="subscript"/>
          </w:rPr>
          <w:t>NCX</w:t>
        </w:r>
        <w:r w:rsidR="000A6549">
          <w:rPr>
            <w:szCs w:val="24"/>
          </w:rPr>
          <w:t xml:space="preserve"> block and </w:t>
        </w:r>
      </w:ins>
      <w:ins w:id="352" w:author="Makarand " w:date="2021-04-13T15:39:00Z">
        <w:r w:rsidR="000A6549">
          <w:rPr>
            <w:szCs w:val="24"/>
          </w:rPr>
          <w:t>hyperkalemia conditions</w:t>
        </w:r>
      </w:ins>
      <w:r w:rsidRPr="002105E4">
        <w:rPr>
          <w:szCs w:val="24"/>
        </w:rPr>
        <w:t xml:space="preserve">. Our model was also able to produce the experimentally observed effects of channel blocks </w:t>
      </w:r>
      <w:r w:rsidRPr="002105E4">
        <w:rPr>
          <w:szCs w:val="24"/>
        </w:rPr>
        <w:lastRenderedPageBreak/>
        <w:t xml:space="preserve">on frequency of spontaneous APs (cycle length) and maximum diastolic potentials in </w:t>
      </w:r>
      <w:proofErr w:type="spellStart"/>
      <w:r w:rsidRPr="002105E4">
        <w:rPr>
          <w:szCs w:val="24"/>
        </w:rPr>
        <w:t>hiPSC</w:t>
      </w:r>
      <w:proofErr w:type="spellEnd"/>
      <w:r w:rsidRPr="002105E4">
        <w:rPr>
          <w:szCs w:val="24"/>
        </w:rPr>
        <w:t xml:space="preserve"> cells. </w:t>
      </w:r>
      <w:ins w:id="353" w:author="Makarand " w:date="2021-04-08T10:18:00Z">
        <w:r w:rsidR="00420B60">
          <w:rPr>
            <w:szCs w:val="24"/>
          </w:rPr>
          <w:t>In presence of adrenergic stimulation</w:t>
        </w:r>
      </w:ins>
      <w:ins w:id="354" w:author="Makarand " w:date="2021-04-13T15:35:00Z">
        <w:r w:rsidR="000A6549">
          <w:rPr>
            <w:szCs w:val="24"/>
          </w:rPr>
          <w:t xml:space="preserve"> and hypercalce</w:t>
        </w:r>
      </w:ins>
      <w:ins w:id="355" w:author="Makarand " w:date="2021-04-13T15:36:00Z">
        <w:r w:rsidR="000A6549">
          <w:rPr>
            <w:szCs w:val="24"/>
          </w:rPr>
          <w:t>mia</w:t>
        </w:r>
      </w:ins>
      <w:ins w:id="356" w:author="Makarand " w:date="2021-04-08T10:18:00Z">
        <w:r w:rsidR="00420B60">
          <w:rPr>
            <w:szCs w:val="24"/>
          </w:rPr>
          <w:t>, our model was able to generat</w:t>
        </w:r>
      </w:ins>
      <w:ins w:id="357" w:author="Makarand " w:date="2021-04-08T10:19:00Z">
        <w:r w:rsidR="00420B60">
          <w:rPr>
            <w:szCs w:val="24"/>
          </w:rPr>
          <w:t>e DAD-induced triggered activity as a result of SR Ca</w:t>
        </w:r>
        <w:r w:rsidR="00420B60" w:rsidRPr="006B63AB">
          <w:rPr>
            <w:szCs w:val="24"/>
            <w:vertAlign w:val="superscript"/>
          </w:rPr>
          <w:t>2+</w:t>
        </w:r>
        <w:r w:rsidR="00420B60">
          <w:rPr>
            <w:szCs w:val="24"/>
          </w:rPr>
          <w:t xml:space="preserve"> overload.</w:t>
        </w:r>
      </w:ins>
    </w:p>
    <w:p w14:paraId="7A9E78CE" w14:textId="2D31E867" w:rsidR="0093000D" w:rsidRPr="002105E4" w:rsidRDefault="0093000D" w:rsidP="002105E4">
      <w:pPr>
        <w:jc w:val="both"/>
        <w:rPr>
          <w:szCs w:val="24"/>
        </w:rPr>
      </w:pPr>
      <w:bookmarkStart w:id="358" w:name="_Hlk68729173"/>
      <w:ins w:id="359" w:author="Makarand " w:date="2021-04-07T16:07:00Z">
        <w:r>
          <w:rPr>
            <w:szCs w:val="24"/>
          </w:rPr>
          <w:t xml:space="preserve">One of the advantages of our model over the existing ones </w:t>
        </w:r>
      </w:ins>
      <w:ins w:id="360" w:author="Makarand " w:date="2021-04-07T16:08:00Z">
        <w:r>
          <w:rPr>
            <w:szCs w:val="24"/>
          </w:rPr>
          <w:t xml:space="preserve">is the </w:t>
        </w:r>
      </w:ins>
      <w:ins w:id="361" w:author="Makarand " w:date="2021-04-07T16:09:00Z">
        <w:r>
          <w:rPr>
            <w:szCs w:val="24"/>
          </w:rPr>
          <w:t xml:space="preserve">inclusion of atria-specific ionic </w:t>
        </w:r>
      </w:ins>
      <w:ins w:id="362" w:author="Makarand " w:date="2021-04-07T16:10:00Z">
        <w:r>
          <w:rPr>
            <w:szCs w:val="24"/>
          </w:rPr>
          <w:t>channels</w:t>
        </w:r>
      </w:ins>
      <w:ins w:id="363" w:author="Makarand " w:date="2021-04-07T16:09:00Z">
        <w:r>
          <w:rPr>
            <w:szCs w:val="24"/>
          </w:rPr>
          <w:t xml:space="preserve">, </w:t>
        </w:r>
        <w:proofErr w:type="spellStart"/>
        <w:r>
          <w:rPr>
            <w:szCs w:val="24"/>
          </w:rPr>
          <w:t>I</w:t>
        </w:r>
        <w:r w:rsidRPr="006C77A0">
          <w:rPr>
            <w:szCs w:val="24"/>
            <w:vertAlign w:val="subscript"/>
          </w:rPr>
          <w:t>Kur</w:t>
        </w:r>
        <w:proofErr w:type="spellEnd"/>
        <w:r>
          <w:rPr>
            <w:szCs w:val="24"/>
          </w:rPr>
          <w:t xml:space="preserve"> and </w:t>
        </w:r>
        <w:proofErr w:type="spellStart"/>
        <w:r>
          <w:rPr>
            <w:szCs w:val="24"/>
          </w:rPr>
          <w:t>I</w:t>
        </w:r>
        <w:r w:rsidRPr="006C77A0">
          <w:rPr>
            <w:szCs w:val="24"/>
            <w:vertAlign w:val="subscript"/>
          </w:rPr>
          <w:t>KACh</w:t>
        </w:r>
        <w:proofErr w:type="spellEnd"/>
        <w:r>
          <w:rPr>
            <w:szCs w:val="24"/>
          </w:rPr>
          <w:t xml:space="preserve">. </w:t>
        </w:r>
      </w:ins>
      <w:ins w:id="364" w:author="Makarand " w:date="2021-04-07T16:10:00Z">
        <w:r>
          <w:rPr>
            <w:szCs w:val="24"/>
          </w:rPr>
          <w:t>which</w:t>
        </w:r>
      </w:ins>
      <w:ins w:id="365" w:author="Makarand " w:date="2021-04-07T16:07:00Z">
        <w:r w:rsidRPr="0093000D">
          <w:rPr>
            <w:szCs w:val="24"/>
          </w:rPr>
          <w:t xml:space="preserve"> have recently been found to be present and functional in </w:t>
        </w:r>
      </w:ins>
      <w:proofErr w:type="spellStart"/>
      <w:ins w:id="366" w:author="Makarand " w:date="2021-04-07T16:10:00Z">
        <w:r>
          <w:rPr>
            <w:szCs w:val="24"/>
          </w:rPr>
          <w:t>hiPSC</w:t>
        </w:r>
        <w:proofErr w:type="spellEnd"/>
        <w:r>
          <w:rPr>
            <w:szCs w:val="24"/>
          </w:rPr>
          <w:t>-CMs</w:t>
        </w:r>
      </w:ins>
      <w:ins w:id="367" w:author="Makarand " w:date="2021-04-07T16:07:00Z">
        <w:r w:rsidRPr="0093000D">
          <w:rPr>
            <w:szCs w:val="24"/>
          </w:rPr>
          <w:t xml:space="preserve"> </w:t>
        </w:r>
      </w:ins>
      <w:ins w:id="368" w:author="Makarand " w:date="2021-04-08T10:38:00Z">
        <w:r w:rsidR="005F3DB4">
          <w:rPr>
            <w:szCs w:val="24"/>
          </w:rPr>
          <w:fldChar w:fldCharType="begin" w:fldLock="1"/>
        </w:r>
      </w:ins>
      <w:r w:rsidR="00BE1E63">
        <w:rPr>
          <w:szCs w:val="24"/>
        </w:rPr>
        <w:instrText>ADDIN CSL_CITATION {"citationItems":[{"id":"ITEM-1","itemData":{"DOI":"10.1155/2018/6067096","ISSN":"16879678","abstract":"Background. Human induced pluripotent stem cell-derived cardiomyocytes (hiPSC-CMs) are providing new possibilities for the biological study, cell therapies, and drug discovery. However, the ion channel expression and functions as well as regulations in hiPSC-CMs still need to be fully characterized. Methods. Cardiomyocytes were derived from hiPS cells that were generated from two healthy donors. qPCR and patch clamp techniques were used for the study. Results. In addition to the reported ion channels, INa, ICa-L, ICa-T, If, INCX, IK1, Ito, IKr, IKs IKATP, IK-pH, ISK1-3, and ISK4, we detected both the expression and currents of ACh-activated (KACh) and Na+-activated (KNa) K+, volume-regulated and calcium-activated (Cl-Ca) Cl-, and TRPV channels. All the detected ion currents except IK1, IKACh, ISK, IKNa, and TRPV1 currents contribute to AP duration. Isoprenaline increased ICa-L, If, and IKs but reduced INa and INCX, without an effect on Ito, IK1, ISK1-3, IKATP, IKr, ISK4, IKNa, ICl-Ca, and ITRPV1. Carbachol alone showed no effect on the tested ion channel currents. Conclusion. Our data demonstrate that most ion channels, which are present in healthy or diseased cardiomyocytes, exist in hiPSC-CMs. Some of them contribute to action potential performance and are regulated by adrenergic stimulation.","author":[{"dropping-particle":"","family":"Zhao","given":"Zhihan","non-dropping-particle":"","parse-names":false,"suffix":""},{"dropping-particle":"","family":"Lan","given":"Huan","non-dropping-particle":"","parse-names":false,"suffix":""},{"dropping-particle":"","family":"El-Battrawy","given":"Ibrahim","non-dropping-particle":"","parse-names":false,"suffix":""},{"dropping-particle":"","family":"Li","given":"Xin","non-dropping-particle":"","parse-names":false,"suffix":""},{"dropping-particle":"","family":"Buljubasic","given":"Fanis","non-dropping-particle":"","parse-names":false,"suffix":""},{"dropping-particle":"","family":"Sattler","given":"Katherine","non-dropping-particle":"","parse-names":false,"suffix":""},{"dropping-particle":"","family":"Yücel","given":"Gökhan","non-dropping-particle":"","parse-names":false,"suffix":""},{"dropping-particle":"","family":"Lang","given":"Siegfried","non-dropping-particle":"","parse-names":false,"suffix":""},{"dropping-particle":"","family":"Tiburcy","given":"Malte","non-dropping-particle":"","parse-names":false,"suffix":""},{"dropping-particle":"","family":"Zimmermann","given":"Wolfram Hubertus","non-dropping-particle":"","parse-names":false,"suffix":""},{"dropping-particle":"","family":"Cyganek","given":"Lukas","non-dropping-particle":"","parse-names":false,"suffix":""},{"dropping-particle":"","family":"Utikal","given":"Jochen","non-dropping-particle":"","parse-names":false,"suffix":""},{"dropping-particle":"","family":"Wieland","given":"Thomas","non-dropping-particle":"","parse-names":false,"suffix":""},{"dropping-particle":"","family":"Borggrefe","given":"Martin","non-dropping-particle":"","parse-names":false,"suffix":""},{"dropping-particle":"","family":"Zhou","given":"Xiao Bo","non-dropping-particle":"","parse-names":false,"suffix":""},{"dropping-particle":"","family":"Akin","given":"Ibrahim","non-dropping-particle":"","parse-names":false,"suffix":""}],"container-title":"Stem Cells International","id":"ITEM-1","issued":{"date-parts":[["2018"]]},"publisher":"Hindawi","title":"Ion Channel Expression and Characterization in Human Induced Pluripotent Stem Cell-Derived Cardiomyocytes","type":"article-journal","volume":"2018"},"uris":["http://www.mendeley.com/documents/?uuid=eb2b6259-1017-4d88-9180-2f0da7feabad"]}],"mendeley":{"formattedCitation":"[52]","plainTextFormattedCitation":"[52]","previouslyFormattedCitation":"[52]"},"properties":{"noteIndex":0},"schema":"https://github.com/citation-style-language/schema/raw/master/csl-citation.json"}</w:instrText>
      </w:r>
      <w:r w:rsidR="005F3DB4">
        <w:rPr>
          <w:szCs w:val="24"/>
        </w:rPr>
        <w:fldChar w:fldCharType="separate"/>
      </w:r>
      <w:r w:rsidR="00B33FF5" w:rsidRPr="00B33FF5">
        <w:rPr>
          <w:noProof/>
          <w:szCs w:val="24"/>
        </w:rPr>
        <w:t>[52]</w:t>
      </w:r>
      <w:ins w:id="369" w:author="Makarand " w:date="2021-04-08T10:38:00Z">
        <w:r w:rsidR="005F3DB4">
          <w:rPr>
            <w:szCs w:val="24"/>
          </w:rPr>
          <w:fldChar w:fldCharType="end"/>
        </w:r>
      </w:ins>
      <w:ins w:id="370" w:author="Makarand " w:date="2021-04-07T16:07:00Z">
        <w:r w:rsidRPr="0093000D">
          <w:rPr>
            <w:szCs w:val="24"/>
          </w:rPr>
          <w:t xml:space="preserve">. The inclusion of </w:t>
        </w:r>
        <w:proofErr w:type="spellStart"/>
        <w:r w:rsidRPr="0093000D">
          <w:rPr>
            <w:szCs w:val="24"/>
          </w:rPr>
          <w:t>I</w:t>
        </w:r>
        <w:r w:rsidRPr="006C77A0">
          <w:rPr>
            <w:szCs w:val="24"/>
            <w:vertAlign w:val="subscript"/>
          </w:rPr>
          <w:t>KACh</w:t>
        </w:r>
        <w:proofErr w:type="spellEnd"/>
        <w:r w:rsidRPr="0093000D">
          <w:rPr>
            <w:szCs w:val="24"/>
          </w:rPr>
          <w:t xml:space="preserve"> allows for the investigation of the variability in the spontaneous beating frequency influenced by parasympathetic influences and/ or the presence of acetylcholine which have been found to reduce the heart rate.</w:t>
        </w:r>
      </w:ins>
      <w:ins w:id="371" w:author="Makarand " w:date="2021-04-07T16:18:00Z">
        <w:r w:rsidR="00CF0E1B">
          <w:rPr>
            <w:szCs w:val="24"/>
          </w:rPr>
          <w:t xml:space="preserve"> </w:t>
        </w:r>
      </w:ins>
      <w:ins w:id="372" w:author="Makarand " w:date="2021-04-13T15:49:00Z">
        <w:r w:rsidR="00295B38">
          <w:rPr>
            <w:szCs w:val="24"/>
          </w:rPr>
          <w:t xml:space="preserve">Our model can qualitatively reproduce the effects of atria-specific drugs such as carbachol </w:t>
        </w:r>
      </w:ins>
      <w:ins w:id="373" w:author="Makarand " w:date="2021-04-13T15:50:00Z">
        <w:r w:rsidR="00295B38">
          <w:rPr>
            <w:szCs w:val="24"/>
          </w:rPr>
          <w:t xml:space="preserve">and 4-AP. </w:t>
        </w:r>
      </w:ins>
      <w:proofErr w:type="spellStart"/>
      <w:ins w:id="374" w:author="Makarand " w:date="2021-04-07T22:49:00Z">
        <w:r w:rsidR="00D4447E">
          <w:rPr>
            <w:szCs w:val="24"/>
          </w:rPr>
          <w:t>I</w:t>
        </w:r>
        <w:r w:rsidR="00D4447E" w:rsidRPr="006C77A0">
          <w:rPr>
            <w:szCs w:val="24"/>
            <w:vertAlign w:val="subscript"/>
          </w:rPr>
          <w:t>KACh</w:t>
        </w:r>
        <w:proofErr w:type="spellEnd"/>
        <w:r w:rsidR="00D4447E">
          <w:rPr>
            <w:szCs w:val="24"/>
          </w:rPr>
          <w:t xml:space="preserve"> is actively involved in maintenance of atrial fibrillation</w:t>
        </w:r>
      </w:ins>
      <w:ins w:id="375" w:author="Makarand " w:date="2021-04-07T22:50:00Z">
        <w:r w:rsidR="00D4447E">
          <w:rPr>
            <w:szCs w:val="24"/>
          </w:rPr>
          <w:t xml:space="preserve">, including chronic atrial fibrillation </w:t>
        </w:r>
      </w:ins>
      <w:ins w:id="376" w:author="Makarand " w:date="2021-04-08T15:20:00Z">
        <w:r w:rsidR="00B462EE">
          <w:rPr>
            <w:szCs w:val="24"/>
          </w:rPr>
          <w:fldChar w:fldCharType="begin" w:fldLock="1"/>
        </w:r>
      </w:ins>
      <w:r w:rsidR="00BE1E63">
        <w:rPr>
          <w:szCs w:val="24"/>
        </w:rPr>
        <w:instrText>ADDIN CSL_CITATION {"citationItems":[{"id":"ITEM-1","itemData":{"DOI":"10.1161/CIRCULATIONAHA.105.575332","ISSN":"00097322","PMID":"16330682","abstract":"Background - The molecular mechanism of increased background inward rectifier current (IK1) in atrial fibrillation (AF) is not fully understood. We tested whether constitutively active acetylcholine (ACh)-activated IK,ACh contributes to enhanced basal conductance in chronic AF (cAF). Methods and Results - Whole-cell and single-channel currents were measured with standard voltage-clamp techniques in atrial myocytes from patients with sinus rhythm (SR) and cAF. The selective IK,ACh blocker tertiapin was used for inhibition of IK,ACh. Whole-cell basal current was larger in cAF than in SR, whereas carbachol (CCh)-activated I K,ACh was lower in cAF than in SR. Tertiapin (0.1 to 100 nmol/L) reduced IK,ACh in a concentration-dependent manner with greater potency in cAF than in SR (-logIC50: 9.1 versus 8.2; P&lt;0.05). Basal current contained a tertiapin-sensitive component that was larger in cAF than in SR (tertiapin [10 nmol/L]-sensitive current at -100 mV: cAF, -6.7±1.2 pA/pF, n=16/5 [myocytes/patients] versus SR, -1.7±0.5 pA/pF, n=24/8), suggesting contribution of constitutively active I K,ACh to basal current. In single-channel recordings, constitutively active IK,ACh was prominent in cAF but not in SR (channel open probability: cAF, 5.4±0.7%, n=19/9 versus SR, 0.1±0.05%, n=16/9; P&lt;0.05). Moreover, IK1 channel open probability was higher in cAF than in SR (13.4±0.4%, n=19/9 versus 11.4±0.7%, n=16/9; P&lt;0.05) without changes in other channel characteristics. Conclusions - Our results demonstrate that larger basal inward rectifier K+ current in cAF consists of increased IK1 activity and constitutively active I K,ACh. Blockade of IK,ACh may represent a new therapeutic target in AF. © 2005 American Heart Association, Inc.","author":[{"dropping-particle":"","family":"Dobrev","given":"D.","non-dropping-particle":"","parse-names":false,"suffix":""},{"dropping-particle":"","family":"Friedrich","given":"A.","non-dropping-particle":"","parse-names":false,"suffix":""},{"dropping-particle":"","family":"Voigt","given":"N.","non-dropping-particle":"","parse-names":false,"suffix":""},{"dropping-particle":"","family":"Jost","given":"N.","non-dropping-particle":"","parse-names":false,"suffix":""},{"dropping-particle":"","family":"Wettwer","given":"E.","non-dropping-particle":"","parse-names":false,"suffix":""},{"dropping-particle":"","family":"Christ","given":"T.","non-dropping-particle":"","parse-names":false,"suffix":""},{"dropping-particle":"","family":"Knaut","given":"M.","non-dropping-particle":"","parse-names":false,"suffix":""},{"dropping-particle":"","family":"Ravens","given":"U.","non-dropping-particle":"","parse-names":false,"suffix":""}],"container-title":"Circulation","id":"ITEM-1","issue":"24","issued":{"date-parts":[["2005","12","13"]]},"page":"3697-3706","publisher":"Lippincott Williams &amp; Wilkins","title":"The G protein-gated potassium current IK,ACh is constitutively active in patients with chronic atrial fibrillation","type":"article-journal","volume":"112"},"uris":["http://www.mendeley.com/documents/?uuid=48138458-c6b0-3e66-bf07-ecca79c53417"]}],"mendeley":{"formattedCitation":"[53]","plainTextFormattedCitation":"[53]","previouslyFormattedCitation":"[53]"},"properties":{"noteIndex":0},"schema":"https://github.com/citation-style-language/schema/raw/master/csl-citation.json"}</w:instrText>
      </w:r>
      <w:r w:rsidR="00B462EE">
        <w:rPr>
          <w:szCs w:val="24"/>
        </w:rPr>
        <w:fldChar w:fldCharType="separate"/>
      </w:r>
      <w:r w:rsidR="00B33FF5" w:rsidRPr="00B33FF5">
        <w:rPr>
          <w:noProof/>
          <w:szCs w:val="24"/>
        </w:rPr>
        <w:t>[53]</w:t>
      </w:r>
      <w:ins w:id="377" w:author="Makarand " w:date="2021-04-08T15:20:00Z">
        <w:r w:rsidR="00B462EE">
          <w:rPr>
            <w:szCs w:val="24"/>
          </w:rPr>
          <w:fldChar w:fldCharType="end"/>
        </w:r>
      </w:ins>
      <w:ins w:id="378" w:author="Makarand " w:date="2021-04-07T22:50:00Z">
        <w:r w:rsidR="00D4447E">
          <w:rPr>
            <w:szCs w:val="24"/>
          </w:rPr>
          <w:t>.</w:t>
        </w:r>
      </w:ins>
      <w:ins w:id="379" w:author="Makarand " w:date="2021-04-07T22:49:00Z">
        <w:r w:rsidR="00D4447E">
          <w:rPr>
            <w:szCs w:val="24"/>
          </w:rPr>
          <w:t xml:space="preserve"> </w:t>
        </w:r>
      </w:ins>
      <w:ins w:id="380" w:author="Makarand " w:date="2021-04-07T16:18:00Z">
        <w:r w:rsidR="00CF0E1B">
          <w:rPr>
            <w:szCs w:val="24"/>
          </w:rPr>
          <w:t>Recent</w:t>
        </w:r>
      </w:ins>
      <w:ins w:id="381" w:author="Makarand " w:date="2021-04-07T16:19:00Z">
        <w:r w:rsidR="00CF0E1B">
          <w:rPr>
            <w:szCs w:val="24"/>
          </w:rPr>
          <w:t xml:space="preserve"> advances in cell differentiation techniques </w:t>
        </w:r>
      </w:ins>
      <w:ins w:id="382" w:author="Makarand " w:date="2021-04-07T16:22:00Z">
        <w:r w:rsidR="00CF0E1B">
          <w:rPr>
            <w:szCs w:val="24"/>
          </w:rPr>
          <w:t xml:space="preserve">use </w:t>
        </w:r>
        <w:proofErr w:type="spellStart"/>
        <w:r w:rsidR="00CF0E1B">
          <w:rPr>
            <w:szCs w:val="24"/>
          </w:rPr>
          <w:t>I</w:t>
        </w:r>
        <w:r w:rsidR="00CF0E1B" w:rsidRPr="006B63AB">
          <w:rPr>
            <w:szCs w:val="24"/>
            <w:vertAlign w:val="subscript"/>
          </w:rPr>
          <w:t>KACh</w:t>
        </w:r>
        <w:proofErr w:type="spellEnd"/>
        <w:r w:rsidR="00CF0E1B">
          <w:rPr>
            <w:szCs w:val="24"/>
          </w:rPr>
          <w:t xml:space="preserve"> and </w:t>
        </w:r>
        <w:proofErr w:type="spellStart"/>
        <w:r w:rsidR="00CF0E1B">
          <w:rPr>
            <w:szCs w:val="24"/>
          </w:rPr>
          <w:t>I</w:t>
        </w:r>
        <w:r w:rsidR="00CF0E1B" w:rsidRPr="006B63AB">
          <w:rPr>
            <w:szCs w:val="24"/>
            <w:vertAlign w:val="subscript"/>
          </w:rPr>
          <w:t>Kur</w:t>
        </w:r>
        <w:proofErr w:type="spellEnd"/>
        <w:r w:rsidR="00CF0E1B">
          <w:rPr>
            <w:szCs w:val="24"/>
          </w:rPr>
          <w:t xml:space="preserve"> </w:t>
        </w:r>
      </w:ins>
      <w:ins w:id="383" w:author="Makarand " w:date="2021-04-07T22:52:00Z">
        <w:r w:rsidR="00D4447E">
          <w:rPr>
            <w:szCs w:val="24"/>
          </w:rPr>
          <w:t xml:space="preserve">as </w:t>
        </w:r>
      </w:ins>
      <w:ins w:id="384" w:author="Makarand " w:date="2021-04-07T22:55:00Z">
        <w:r w:rsidR="00D4447E">
          <w:rPr>
            <w:szCs w:val="24"/>
          </w:rPr>
          <w:t xml:space="preserve">markers to identify atrial-like </w:t>
        </w:r>
        <w:proofErr w:type="spellStart"/>
        <w:r w:rsidR="00D4447E">
          <w:rPr>
            <w:szCs w:val="24"/>
          </w:rPr>
          <w:t>hiPSC</w:t>
        </w:r>
        <w:proofErr w:type="spellEnd"/>
        <w:r w:rsidR="00D4447E">
          <w:rPr>
            <w:szCs w:val="24"/>
          </w:rPr>
          <w:t xml:space="preserve">-CMs which were </w:t>
        </w:r>
      </w:ins>
      <w:ins w:id="385" w:author="Makarand " w:date="2021-04-07T22:58:00Z">
        <w:r w:rsidR="00D4447E">
          <w:rPr>
            <w:szCs w:val="24"/>
          </w:rPr>
          <w:t>preferentially produced by</w:t>
        </w:r>
      </w:ins>
      <w:ins w:id="386" w:author="Makarand " w:date="2021-04-07T22:59:00Z">
        <w:r w:rsidR="00E00E78">
          <w:rPr>
            <w:szCs w:val="24"/>
          </w:rPr>
          <w:t xml:space="preserve"> retinoic acid treatment</w:t>
        </w:r>
      </w:ins>
      <w:ins w:id="387" w:author="Makarand " w:date="2021-04-08T15:24:00Z">
        <w:r w:rsidR="00B462EE">
          <w:rPr>
            <w:szCs w:val="24"/>
          </w:rPr>
          <w:t xml:space="preserve"> </w:t>
        </w:r>
        <w:r w:rsidR="00B462EE">
          <w:rPr>
            <w:szCs w:val="24"/>
          </w:rPr>
          <w:fldChar w:fldCharType="begin" w:fldLock="1"/>
        </w:r>
      </w:ins>
      <w:r w:rsidR="00BE1E63">
        <w:rPr>
          <w:szCs w:val="24"/>
        </w:rPr>
        <w:instrText>ADDIN CSL_CITATION {"citationItems":[{"id":"ITEM-1","itemData":{"DOI":"10.1016/j.stemcr.2018.04.005","ISSN":"22136711","PMID":"29731429","abstract":"Human induced pluripotent stem cell (hiPSC)-derived atrial cardiomyocytes (CMs) hold great promise for elucidating underlying cellular mechanisms that cause atrial fibrillation (AF). In order to use atrial-like hiPSC-CMs for arrhythmia modeling, it is essential to better understand the molecular and electrophysiological phenotype of these cells. We performed comprehensive molecular, transcriptomic, and electrophysiologic analyses of retinoic acid (RA)-guided hiPSC atrial-like CMs and demonstrate that RA results in differential expression of genes involved in calcium ion homeostasis that directly interact with an RA receptor, chicken ovalbumin upstream promoter-transcription factor 2 (COUP-TFII). We report a mechanism by which RA generates an atrial-like electrophysiologic signature through the downstream regulation of calcium channel gene expression by COUP-TFII and modulation of calcium handling. Collectively, our results provide important insights into the underlying molecular mechanisms that regulate atrial-like hiPSC-CM electrophysiology and support the use of atrial-like CMs derived from hiPSCs to model AF. In this article, Darbar and colleagues identify a mechanism by which RA-guided differentiation of hiPSCs generates an atrial-like electrophysiologic signature through the downstream regulation of calcium channel gene expression by COUP-TFII. The study provides important insights into the underlying molecular mechanisms that regulate atrial-like hiPSC-CM electrophysiology and support the use of atrial-like hiPSC-CMs to model AF.","author":[{"dropping-particle":"","family":"Argenziano","given":"Mariana","non-dropping-particle":"","parse-names":false,"suffix":""},{"dropping-particle":"","family":"Lambers","given":"Erin","non-dropping-particle":"","parse-names":false,"suffix":""},{"dropping-particle":"","family":"Hong","given":"Liang","non-dropping-particle":"","parse-names":false,"suffix":""},{"dropping-particle":"","family":"Sridhar","given":"Arvind","non-dropping-particle":"","parse-names":false,"suffix":""},{"dropping-particle":"","family":"Zhang","given":"Meihong","non-dropping-particle":"","parse-names":false,"suffix":""},{"dropping-particle":"","family":"Chalazan","given":"Brandon","non-dropping-particle":"","parse-names":false,"suffix":""},{"dropping-particle":"","family":"Menon","given":"Ambili","non-dropping-particle":"","parse-names":false,"suffix":""},{"dropping-particle":"","family":"Savio-Galimberti","given":"Eleonora","non-dropping-particle":"","parse-names":false,"suffix":""},{"dropping-particle":"","family":"Wu","given":"Joseph C.","non-dropping-particle":"","parse-names":false,"suffix":""},{"dropping-particle":"","family":"Rehman","given":"Jalees","non-dropping-particle":"","parse-names":false,"suffix":""},{"dropping-particle":"","family":"Darbar","given":"Dawood","non-dropping-particle":"","parse-names":false,"suffix":""}],"container-title":"Stem Cell Reports","id":"ITEM-1","issue":"6","issued":{"date-parts":[["2018","6","5"]]},"page":"1867-1878","publisher":"Cell Press","title":"Electrophysiologic Characterization of Calcium Handling in Human Induced Pluripotent Stem Cell-Derived Atrial Cardiomyocytes","type":"article-journal","volume":"10"},"uris":["http://www.mendeley.com/documents/?uuid=f9a2bee4-4101-3196-9d6a-682f5a1a8136"]}],"mendeley":{"formattedCitation":"[54]","plainTextFormattedCitation":"[54]","previouslyFormattedCitation":"[54]"},"properties":{"noteIndex":0},"schema":"https://github.com/citation-style-language/schema/raw/master/csl-citation.json"}</w:instrText>
      </w:r>
      <w:r w:rsidR="00B462EE">
        <w:rPr>
          <w:szCs w:val="24"/>
        </w:rPr>
        <w:fldChar w:fldCharType="separate"/>
      </w:r>
      <w:r w:rsidR="00B33FF5" w:rsidRPr="00B33FF5">
        <w:rPr>
          <w:noProof/>
          <w:szCs w:val="24"/>
        </w:rPr>
        <w:t>[54]</w:t>
      </w:r>
      <w:ins w:id="388" w:author="Makarand " w:date="2021-04-08T15:24:00Z">
        <w:r w:rsidR="00B462EE">
          <w:rPr>
            <w:szCs w:val="24"/>
          </w:rPr>
          <w:fldChar w:fldCharType="end"/>
        </w:r>
      </w:ins>
      <w:ins w:id="389" w:author="Makarand " w:date="2021-04-07T22:59:00Z">
        <w:r w:rsidR="00E00E78">
          <w:rPr>
            <w:szCs w:val="24"/>
          </w:rPr>
          <w:t>. the atrial-like CMs are being increasingly used</w:t>
        </w:r>
      </w:ins>
      <w:ins w:id="390" w:author="Makarand " w:date="2021-04-07T23:00:00Z">
        <w:r w:rsidR="00E00E78">
          <w:rPr>
            <w:szCs w:val="24"/>
          </w:rPr>
          <w:t xml:space="preserve"> for disease modeling and pre-clinical </w:t>
        </w:r>
      </w:ins>
      <w:ins w:id="391" w:author="Makarand " w:date="2021-04-07T23:03:00Z">
        <w:r w:rsidR="00E00E78">
          <w:rPr>
            <w:szCs w:val="24"/>
          </w:rPr>
          <w:t xml:space="preserve">screening of antiarrhythmic </w:t>
        </w:r>
      </w:ins>
      <w:ins w:id="392" w:author="Makarand " w:date="2021-04-07T23:00:00Z">
        <w:r w:rsidR="00E00E78">
          <w:rPr>
            <w:szCs w:val="24"/>
          </w:rPr>
          <w:t>drug</w:t>
        </w:r>
      </w:ins>
      <w:ins w:id="393" w:author="Makarand " w:date="2021-04-07T23:03:00Z">
        <w:r w:rsidR="00E00E78">
          <w:rPr>
            <w:szCs w:val="24"/>
          </w:rPr>
          <w:t>s</w:t>
        </w:r>
      </w:ins>
      <w:ins w:id="394" w:author="Makarand " w:date="2021-04-08T15:24:00Z">
        <w:r w:rsidR="00B462EE">
          <w:rPr>
            <w:szCs w:val="24"/>
          </w:rPr>
          <w:t xml:space="preserve"> </w:t>
        </w:r>
        <w:r w:rsidR="00B462EE">
          <w:rPr>
            <w:szCs w:val="24"/>
          </w:rPr>
          <w:fldChar w:fldCharType="begin" w:fldLock="1"/>
        </w:r>
      </w:ins>
      <w:r w:rsidR="00B33FF5">
        <w:rPr>
          <w:szCs w:val="24"/>
        </w:rPr>
        <w:instrText>ADDIN CSL_CITATION {"citationItems":[{"id":"ITEM-1","itemData":{"DOI":"10.15252/emmm.201404757","ISSN":"1757-4676","PMID":"25700171","abstract":"Drugs targeting atrial-specific ion channels, Kv1.5 or Kir3.1/3.4, are being developed as new therapeutic strategies for atrial fibrillation. However, current preclinical studies carried out in non-cardiac cell lines or animal models may not accurately represent the physiology of a human cardiomyocyte (CM). In the current study, we tested whether human embryonic stem cell (hESC)-derived atrial CMs could predict atrial selectivity of pharmacological compounds. By modulating retinoic acid signaling during hESC differentiation, we generated atrial-like (hESC-atrial) and ventricular-like (hESC-ventricular) CMs. We found the expression of atrial-specific ion channel genes, KCNA5 (encoding Kv1.5) and KCNJ3 (encoding Kir 3.1), in hESC-atrial CMs and further demonstrated that these ion channel genes are regulated by COUP-TF transcription factors. Moreover, in response to multiple ion channel blocker, vernakalant, and Kv1.5 blocker, XEN-D0101, hESC-atrial but not hESC-ventricular CMs showed action potential (AP) prolongation due to a reduction in early repolarization. In hESC-atrial CMs, XEN-R0703, a novel Kir3.1/3.4 blocker restored the AP shortening caused by CCh. Neither CCh nor XEN-R0703 had an effect on hESC-ventricular CMs. In summary, we demonstrate that hESC-atrial CMs are a robust model for pre-clinical testing to assess atrial selectivity of novel antiarrhythmic drugs.","author":[{"dropping-particle":"","family":"Devalla","given":"Harsha D","non-dropping-particle":"","parse-names":false,"suffix":""},{"dropping-particle":"","family":"Schwach","given":"Verena","non-dropping-particle":"","parse-names":false,"suffix":""},{"dropping-particle":"","family":"Ford","given":"John W","non-dropping-particle":"","parse-names":false,"suffix":""},{"dropping-particle":"","family":"Milnes","given":"James T","non-dropping-particle":"","parse-names":false,"suffix":""},{"dropping-particle":"","family":"El‐Haou","given":"Said","non-dropping-particle":"","parse-names":false,"suffix":""},{"dropping-particle":"","family":"Jackson","given":"Claire","non-dropping-particle":"","parse-names":false,"suffix":""},{"dropping-particle":"","family":"Gkatzis","given":"Konstantinos","non-dropping-particle":"","parse-names":false,"suffix":""},{"dropping-particle":"","family":"Elliott","given":"David A","non-dropping-particle":"","parse-names":false,"suffix":""},{"dropping-particle":"","family":"Chuva de Sousa Lopes","given":"Susana M","non-dropping-particle":"","parse-names":false,"suffix":""},{"dropping-particle":"","family":"Mummery","given":"Christine L","non-dropping-particle":"","parse-names":false,"suffix":""},{"dropping-particle":"","family":"Verkerk","given":"Arie O","non-dropping-particle":"","parse-names":false,"suffix":""},{"dropping-particle":"","family":"Passier","given":"Robert","non-dropping-particle":"","parse-names":false,"suffix":""}],"container-title":"EMBO Molecular Medicine","id":"ITEM-1","issue":"4","issued":{"date-parts":[["2015","4"]]},"page":"394-410","publisher":"EMBO","title":"Atrial‐like cardiomyocytes from human pluripotent stem cells are a robust preclinical model for assessing atrial‐selective pharmacology","type":"article-journal","volume":"7"},"uris":["http://www.mendeley.com/documents/?uuid=e7860499-2e94-3b1f-ae84-b27cb2220d11"]}],"mendeley":{"formattedCitation":"[43]","plainTextFormattedCitation":"[43]","previouslyFormattedCitation":"[43]"},"properties":{"noteIndex":0},"schema":"https://github.com/citation-style-language/schema/raw/master/csl-citation.json"}</w:instrText>
      </w:r>
      <w:r w:rsidR="00B462EE">
        <w:rPr>
          <w:szCs w:val="24"/>
        </w:rPr>
        <w:fldChar w:fldCharType="separate"/>
      </w:r>
      <w:r w:rsidR="0033524E" w:rsidRPr="0033524E">
        <w:rPr>
          <w:noProof/>
          <w:szCs w:val="24"/>
        </w:rPr>
        <w:t>[43]</w:t>
      </w:r>
      <w:ins w:id="395" w:author="Makarand " w:date="2021-04-08T15:24:00Z">
        <w:r w:rsidR="00B462EE">
          <w:rPr>
            <w:szCs w:val="24"/>
          </w:rPr>
          <w:fldChar w:fldCharType="end"/>
        </w:r>
      </w:ins>
      <w:ins w:id="396" w:author="Makarand " w:date="2021-04-07T23:03:00Z">
        <w:r w:rsidR="00E00E78">
          <w:rPr>
            <w:szCs w:val="24"/>
          </w:rPr>
          <w:t>. As such, our model is</w:t>
        </w:r>
      </w:ins>
      <w:ins w:id="397" w:author="Makarand " w:date="2021-04-07T23:04:00Z">
        <w:r w:rsidR="00E00E78">
          <w:rPr>
            <w:szCs w:val="24"/>
          </w:rPr>
          <w:t xml:space="preserve"> valuable in disease modeling and simul</w:t>
        </w:r>
      </w:ins>
      <w:ins w:id="398" w:author="Makarand " w:date="2021-04-07T23:05:00Z">
        <w:r w:rsidR="00E00E78">
          <w:rPr>
            <w:szCs w:val="24"/>
          </w:rPr>
          <w:t>ations of atrial phenotypes.</w:t>
        </w:r>
      </w:ins>
      <w:ins w:id="399" w:author="Makarand " w:date="2021-04-07T23:03:00Z">
        <w:r w:rsidR="00E00E78">
          <w:rPr>
            <w:szCs w:val="24"/>
          </w:rPr>
          <w:t xml:space="preserve"> </w:t>
        </w:r>
      </w:ins>
      <w:bookmarkEnd w:id="358"/>
    </w:p>
    <w:p w14:paraId="37B40255" w14:textId="66782BAC" w:rsidR="002105E4" w:rsidRPr="002105E4" w:rsidRDefault="002105E4" w:rsidP="002105E4">
      <w:pPr>
        <w:jc w:val="both"/>
        <w:rPr>
          <w:szCs w:val="24"/>
        </w:rPr>
      </w:pPr>
      <w:r w:rsidRPr="002105E4">
        <w:rPr>
          <w:szCs w:val="24"/>
        </w:rPr>
        <w:t xml:space="preserve">We adopted simpler Hodgkin-Huxley type current formulations to limit the number of optimization parameters and to keep the simulations computationally tractable. It also avoided overfitting of the experimental data. The main aim of this study was to demonstrate the feasibility of GA-based parametrization of model equations which was done by optimizing five ionic current formulations based on experimental data. The remaining components of the model, including the intracellular calcium handling were adopted from nodal cell model which has a very close morphological resemblance with the </w:t>
      </w:r>
      <w:proofErr w:type="spellStart"/>
      <w:r w:rsidRPr="002105E4">
        <w:rPr>
          <w:szCs w:val="24"/>
        </w:rPr>
        <w:t>hiPSC</w:t>
      </w:r>
      <w:proofErr w:type="spellEnd"/>
      <w:r w:rsidRPr="002105E4">
        <w:rPr>
          <w:szCs w:val="24"/>
        </w:rPr>
        <w:t xml:space="preserve">-CMs. Nonetheless the GA-based optimization can be seamlessly extended to the whole cell level as more and more experimental data becomes available. </w:t>
      </w:r>
      <w:ins w:id="400" w:author="Makarand " w:date="2021-04-13T15:52:00Z">
        <w:r w:rsidR="003A69F8">
          <w:rPr>
            <w:szCs w:val="24"/>
          </w:rPr>
          <w:t>The calcium</w:t>
        </w:r>
      </w:ins>
      <w:ins w:id="401" w:author="Makarand " w:date="2021-04-13T15:53:00Z">
        <w:r w:rsidR="003A69F8">
          <w:rPr>
            <w:szCs w:val="24"/>
          </w:rPr>
          <w:t xml:space="preserve"> handling in our model is based on nodal</w:t>
        </w:r>
      </w:ins>
      <w:ins w:id="402" w:author="Makarand " w:date="2021-04-13T15:56:00Z">
        <w:r w:rsidR="003A69F8">
          <w:rPr>
            <w:szCs w:val="24"/>
          </w:rPr>
          <w:t xml:space="preserve"> cell formulations</w:t>
        </w:r>
      </w:ins>
      <w:ins w:id="403" w:author="Makarand " w:date="2021-04-13T15:57:00Z">
        <w:r w:rsidR="003A69F8">
          <w:rPr>
            <w:szCs w:val="24"/>
          </w:rPr>
          <w:t xml:space="preserve"> and</w:t>
        </w:r>
      </w:ins>
      <w:ins w:id="404" w:author="Makarand " w:date="2021-04-13T15:58:00Z">
        <w:r w:rsidR="003A69F8">
          <w:rPr>
            <w:szCs w:val="24"/>
          </w:rPr>
          <w:t xml:space="preserve"> may not represent true ca</w:t>
        </w:r>
      </w:ins>
      <w:ins w:id="405" w:author="Makarand " w:date="2021-04-13T15:59:00Z">
        <w:r w:rsidR="003A69F8">
          <w:rPr>
            <w:szCs w:val="24"/>
          </w:rPr>
          <w:t xml:space="preserve">lcium transients in </w:t>
        </w:r>
        <w:proofErr w:type="spellStart"/>
        <w:r w:rsidR="003A69F8">
          <w:rPr>
            <w:szCs w:val="24"/>
          </w:rPr>
          <w:t>hiPSC</w:t>
        </w:r>
        <w:proofErr w:type="spellEnd"/>
        <w:r w:rsidR="003A69F8">
          <w:rPr>
            <w:szCs w:val="24"/>
          </w:rPr>
          <w:t xml:space="preserve">-CMs. Our model </w:t>
        </w:r>
      </w:ins>
      <w:ins w:id="406" w:author="Makarand " w:date="2021-04-13T16:00:00Z">
        <w:r w:rsidR="003A69F8">
          <w:rPr>
            <w:szCs w:val="24"/>
          </w:rPr>
          <w:t xml:space="preserve">is able to reproduce </w:t>
        </w:r>
      </w:ins>
      <w:ins w:id="407" w:author="Makarand " w:date="2021-04-13T16:01:00Z">
        <w:r w:rsidR="003A69F8">
          <w:rPr>
            <w:szCs w:val="24"/>
          </w:rPr>
          <w:t xml:space="preserve">DADs, but </w:t>
        </w:r>
      </w:ins>
      <w:ins w:id="408" w:author="Makarand " w:date="2021-04-13T15:59:00Z">
        <w:r w:rsidR="003A69F8">
          <w:rPr>
            <w:szCs w:val="24"/>
          </w:rPr>
          <w:t>does not prod</w:t>
        </w:r>
      </w:ins>
      <w:ins w:id="409" w:author="Makarand " w:date="2021-04-13T16:00:00Z">
        <w:r w:rsidR="003A69F8">
          <w:rPr>
            <w:szCs w:val="24"/>
          </w:rPr>
          <w:t xml:space="preserve">uce </w:t>
        </w:r>
      </w:ins>
      <w:ins w:id="410" w:author="Makarand " w:date="2021-04-13T16:01:00Z">
        <w:r w:rsidR="003A69F8">
          <w:rPr>
            <w:szCs w:val="24"/>
          </w:rPr>
          <w:t xml:space="preserve">other </w:t>
        </w:r>
      </w:ins>
      <w:ins w:id="411" w:author="Makarand " w:date="2021-04-13T16:00:00Z">
        <w:r w:rsidR="003A69F8">
          <w:rPr>
            <w:szCs w:val="24"/>
          </w:rPr>
          <w:t xml:space="preserve">arrhythmogenic </w:t>
        </w:r>
      </w:ins>
      <w:ins w:id="412" w:author="Makarand " w:date="2021-04-13T16:01:00Z">
        <w:r w:rsidR="003A69F8">
          <w:rPr>
            <w:szCs w:val="24"/>
          </w:rPr>
          <w:t xml:space="preserve">events such as </w:t>
        </w:r>
      </w:ins>
      <w:ins w:id="413" w:author="Makarand " w:date="2021-04-13T16:00:00Z">
        <w:r w:rsidR="003A69F8">
          <w:rPr>
            <w:szCs w:val="24"/>
          </w:rPr>
          <w:t xml:space="preserve">EADs </w:t>
        </w:r>
      </w:ins>
      <w:ins w:id="414" w:author="Makarand " w:date="2021-04-13T16:01:00Z">
        <w:r w:rsidR="003A69F8">
          <w:rPr>
            <w:szCs w:val="24"/>
          </w:rPr>
          <w:t>and</w:t>
        </w:r>
      </w:ins>
      <w:ins w:id="415" w:author="Makarand " w:date="2021-04-13T16:00:00Z">
        <w:r w:rsidR="003A69F8">
          <w:rPr>
            <w:szCs w:val="24"/>
          </w:rPr>
          <w:t xml:space="preserve"> alternans</w:t>
        </w:r>
      </w:ins>
      <w:ins w:id="416" w:author="Makarand " w:date="2021-04-13T16:01:00Z">
        <w:r w:rsidR="003A69F8">
          <w:rPr>
            <w:szCs w:val="24"/>
          </w:rPr>
          <w:t>. Our model also does not</w:t>
        </w:r>
      </w:ins>
      <w:ins w:id="417" w:author="Makarand " w:date="2021-04-13T16:02:00Z">
        <w:r w:rsidR="003A69F8">
          <w:rPr>
            <w:szCs w:val="24"/>
          </w:rPr>
          <w:t xml:space="preserve"> </w:t>
        </w:r>
        <w:r w:rsidR="00BE1E63" w:rsidRPr="00BE1E63">
          <w:rPr>
            <w:szCs w:val="24"/>
          </w:rPr>
          <w:t>reproduce the hypocalcemia-induced slowing of spontaneous activity as shown by Kim et al.</w:t>
        </w:r>
      </w:ins>
      <w:ins w:id="418" w:author="Makarand " w:date="2021-04-13T16:14:00Z">
        <w:r w:rsidR="00BE1E63">
          <w:rPr>
            <w:szCs w:val="24"/>
          </w:rPr>
          <w:t xml:space="preserve"> </w:t>
        </w:r>
      </w:ins>
      <w:ins w:id="419" w:author="Makarand " w:date="2021-04-13T16:16:00Z">
        <w:r w:rsidR="00BE1E63">
          <w:rPr>
            <w:szCs w:val="24"/>
          </w:rPr>
          <w:fldChar w:fldCharType="begin" w:fldLock="1"/>
        </w:r>
      </w:ins>
      <w:r w:rsidR="00C4629D">
        <w:rPr>
          <w:szCs w:val="24"/>
        </w:rPr>
        <w:instrText xml:space="preserve">ADDIN CSL_CITATION {"citationItems":[{"id":"ITEM-1","itemData":{"DOI":"10.1016/j.celrep.2018.08.079","ISSN":"22111247","PMID":"30257217","abstract":"To assess the utility of human-induced pluripotent stem cell-derived cardiomyocytes (hiPSC-CMs) as an in vitro proarrhythmia model, we evaluated the concentration dependence and sources of variability of electrophysiologic responses to 28 drugs linked to low, intermediate, and high torsades de pointes (TdP) risk categories using two commercial cell lines and standardized protocols in a blinded multisite study using multielectrode array or voltage-sensing optical approaches. Logistical and ordinal linear regression models were constructed using drug responses as predictors and TdP risk categories as outcomes. Three of seven predictors (drug-induced arrhythmia-like events and prolongation of repolarization at either maximum tested or maximal clinical exposures) categorized drugs with reasonable accuracy (area under the curve values of receiver operator curves </w:instrText>
      </w:r>
      <w:r w:rsidR="00C4629D">
        <w:rPr>
          <w:rFonts w:ascii="Cambria Math" w:hAnsi="Cambria Math" w:cs="Cambria Math"/>
          <w:szCs w:val="24"/>
        </w:rPr>
        <w:instrText>∼</w:instrText>
      </w:r>
      <w:r w:rsidR="00C4629D">
        <w:rPr>
          <w:szCs w:val="24"/>
        </w:rPr>
        <w:instrText>0.8). hiPSC-CM line, test site, and platform had minimal influence on drug categorization. These results demonstrate the utility of hiPSC-CMs to detect drug-induced proarrhythmic effects as part of the evolving Comprehensive In Vitro Proarrhythmia Assay paradigm. Blinova et al. tested human-induced pluripotent stem cell-derived cardiomyocytes (hiPSC-CMs) for improving torsades de pointes arrhythmia risk prediction of drugs in the Comprehensive In Vitro Proarrhythmia Assay (CiPA) initiative. This validation study confirms their utility based on electrophysiologic responses to 28 blinded drugs, with minimal influence from cell lines, test sites, and electrophysiological platforms.","author":[{"dropping-particle":"","family":"Blinova","given":"Ksenia","non-dropping-particle":"","parse-names":false,"suffix":""},{"dropping-particle":"","family":"Dang","given":"Qianyu","non-dropping-particle":"","parse-names":false,"suffix":""},{"dropping-particle":"","family":"Millard","given":"Daniel","non-dropping-particle":"","parse-names":false,"suffix":""},{"dropping-particle":"","family":"Smith","given":"Godfrey","non-dropping-particle":"","parse-names":false,"suffix":""},{"dropping-particle":"","family":"Pierson","given":"Jennifer","non-dropping-particle":"","parse-names":false,"suffix":""},{"dropping-particle":"","family":"Guo","given":"Liang","non-dropping-particle":"","parse-names":false,"suffix":""},{"dropping-particle":"","family":"Brock","given":"Mathew","non-dropping-particle":"","parse-names":false,"suffix":""},{"dropping-particle":"","family":"Lu","given":"Hua Rong","non-dropping-particle":"","parse-names":false,"suffix":""},{"dropping-particle":"","family":"Kraushaar","given":"Udo","non-dropping-particle":"","parse-names":false,"suffix":""},{"dropping-particle":"","family":"Zeng","given":"Haoyu","non-dropping-particle":"","parse-names":false,"suffix":""},{"dropping-particle":"","family":"Shi","given":"Hong","non-dropping-particle":"","parse-names":false,"suffix":""},{"dropping-particle":"","family":"Zhang","given":"Xiaoyu","non-dropping-particle":"","parse-names":false,"suffix":""},{"dropping-particle":"","family":"Sawada","given":"Kohei","non-dropping-particle":"","parse-names":false,"suffix":""},{"dropping-particle":"","family":"Osada","given":"Tomoharu","non-dropping-particle":"","parse-names":false,"suffix":""},{"dropping-particle":"","family":"Kanda","given":"Yasunari","non-dropping-particle":"","parse-names":false,"suffix":""},{"dropping-particle":"","family":"Sekino","given":"Yuko","non-dropping-particle":"","parse-names":false,"suffix":""},{"dropping-particle":"","family":"Pang","given":"Li","non-dropping-particle":"","parse-names":false,"suffix":""},{"dropping-particle":"","family":"Feaster","given":"Tromondae K.","non-dropping-particle":"","parse-names":false,"suffix":""},{"dropping-particle":"","family":"Kettenhofen","given":"Ralf","non-dropping-particle":"","parse-names":false,"suffix":""},{"dropping-particle":"","family":"Stockbridge","given":"Norman","non-dropping-particle":"","parse-names":false,"suffix":""},{"dropping-particle":"","family":"Strauss","given":"David G.","non-dropping-particle":"","parse-names":false,"suffix":""},{"dropping-particle":"","family":"Gintant","given":"Gary","non-dropping-particle":"","parse-names":false,"suffix":""}],"container-title":"Cell Reports","id":"ITEM-1","issue":"13","issued":{"date-parts":[["2018","9","25"]]},"page":"3582-3592","publisher":"Elsevier B.V.","title":"International Multisite Study of Human-Induced Pluripotent Stem Cell-Derived Cardiomyocytes for Drug Proarrhythmic Potential Assessment","type":"article-journal","volume":"24"},"uris":["http://www.mendeley.com/documents/?uuid=cdf63d7b-fafe-36ec-bb4f-b37232498869"]}],"mendeley":{"formattedCitation":"[55]","plainTextFormattedCitation":"[55]","previouslyFormattedCitation":"[55]"},"properties":{"noteIndex":0},"schema":"https://github.com/citation-style-language/schema/raw/master/csl-citation.json"}</w:instrText>
      </w:r>
      <w:r w:rsidR="00BE1E63">
        <w:rPr>
          <w:szCs w:val="24"/>
        </w:rPr>
        <w:fldChar w:fldCharType="separate"/>
      </w:r>
      <w:r w:rsidR="00BE1E63" w:rsidRPr="00BE1E63">
        <w:rPr>
          <w:noProof/>
          <w:szCs w:val="24"/>
        </w:rPr>
        <w:t>[55]</w:t>
      </w:r>
      <w:ins w:id="420" w:author="Makarand " w:date="2021-04-13T16:16:00Z">
        <w:r w:rsidR="00BE1E63">
          <w:rPr>
            <w:szCs w:val="24"/>
          </w:rPr>
          <w:fldChar w:fldCharType="end"/>
        </w:r>
      </w:ins>
      <w:ins w:id="421" w:author="Makarand " w:date="2021-04-13T16:14:00Z">
        <w:r w:rsidR="00BE1E63">
          <w:rPr>
            <w:szCs w:val="24"/>
          </w:rPr>
          <w:t>.</w:t>
        </w:r>
      </w:ins>
      <w:ins w:id="422" w:author="Makarand " w:date="2021-04-13T16:07:00Z">
        <w:r w:rsidR="00BE1E63">
          <w:rPr>
            <w:szCs w:val="24"/>
          </w:rPr>
          <w:t xml:space="preserve"> </w:t>
        </w:r>
      </w:ins>
      <w:ins w:id="423" w:author="Makarand " w:date="2021-04-13T16:17:00Z">
        <w:r w:rsidR="00C4629D">
          <w:rPr>
            <w:szCs w:val="24"/>
          </w:rPr>
          <w:t>Notwithstanding these limitations, our model</w:t>
        </w:r>
      </w:ins>
      <w:ins w:id="424" w:author="Makarand " w:date="2021-04-13T16:13:00Z">
        <w:r w:rsidR="00BE1E63">
          <w:rPr>
            <w:szCs w:val="24"/>
          </w:rPr>
          <w:t xml:space="preserve"> behavior is consistent with the </w:t>
        </w:r>
      </w:ins>
      <w:ins w:id="425" w:author="Makarand " w:date="2021-04-13T16:18:00Z">
        <w:r w:rsidR="00C4629D">
          <w:rPr>
            <w:szCs w:val="24"/>
          </w:rPr>
          <w:t xml:space="preserve">findings of </w:t>
        </w:r>
      </w:ins>
      <w:ins w:id="426" w:author="Makarand " w:date="2021-04-13T16:13:00Z">
        <w:r w:rsidR="00BE1E63">
          <w:rPr>
            <w:szCs w:val="24"/>
          </w:rPr>
          <w:t xml:space="preserve">various </w:t>
        </w:r>
        <w:r w:rsidR="00BE1E63" w:rsidRPr="00BE1E63">
          <w:rPr>
            <w:szCs w:val="24"/>
          </w:rPr>
          <w:t xml:space="preserve">in vitro drug tests, </w:t>
        </w:r>
        <w:r w:rsidR="00BE1E63">
          <w:rPr>
            <w:szCs w:val="24"/>
          </w:rPr>
          <w:t xml:space="preserve">in which </w:t>
        </w:r>
        <w:r w:rsidR="00BE1E63" w:rsidRPr="00BE1E63">
          <w:rPr>
            <w:szCs w:val="24"/>
          </w:rPr>
          <w:t xml:space="preserve">such arrhythmic markers </w:t>
        </w:r>
      </w:ins>
      <w:ins w:id="427" w:author="Makarand " w:date="2021-04-13T16:18:00Z">
        <w:r w:rsidR="00C4629D">
          <w:rPr>
            <w:szCs w:val="24"/>
          </w:rPr>
          <w:t xml:space="preserve">were observed </w:t>
        </w:r>
      </w:ins>
      <w:ins w:id="428" w:author="Makarand " w:date="2021-04-13T16:13:00Z">
        <w:r w:rsidR="00BE1E63" w:rsidRPr="00BE1E63">
          <w:rPr>
            <w:szCs w:val="24"/>
          </w:rPr>
          <w:t xml:space="preserve">only in a portion of the </w:t>
        </w:r>
        <w:r w:rsidR="00BE1E63">
          <w:rPr>
            <w:szCs w:val="24"/>
          </w:rPr>
          <w:t xml:space="preserve">pluripotent </w:t>
        </w:r>
        <w:r w:rsidR="00BE1E63" w:rsidRPr="00BE1E63">
          <w:rPr>
            <w:szCs w:val="24"/>
          </w:rPr>
          <w:t>cells used for testing</w:t>
        </w:r>
      </w:ins>
      <w:ins w:id="429" w:author="Makarand " w:date="2021-04-13T16:17:00Z">
        <w:r w:rsidR="00C4629D">
          <w:rPr>
            <w:szCs w:val="24"/>
          </w:rPr>
          <w:t xml:space="preserve"> </w:t>
        </w:r>
        <w:r w:rsidR="00C4629D">
          <w:rPr>
            <w:szCs w:val="24"/>
          </w:rPr>
          <w:fldChar w:fldCharType="begin" w:fldLock="1"/>
        </w:r>
      </w:ins>
      <w:r w:rsidR="007B0ED7">
        <w:rPr>
          <w:szCs w:val="24"/>
        </w:rPr>
        <w:instrText xml:space="preserve">ADDIN CSL_CITATION {"citationItems":[{"id":"ITEM-1","itemData":{"DOI":"10.1016/j.celrep.2018.08.079","ISSN":"22111247","PMID":"30257217","abstract":"To assess the utility of human-induced pluripotent stem cell-derived cardiomyocytes (hiPSC-CMs) as an in vitro proarrhythmia model, we evaluated the concentration dependence and sources of variability of electrophysiologic responses to 28 drugs linked to low, intermediate, and high torsades de pointes (TdP) risk categories using two commercial cell lines and standardized protocols in a blinded multisite study using multielectrode array or voltage-sensing optical approaches. Logistical and ordinal linear regression models were constructed using drug responses as predictors and TdP risk categories as outcomes. Three of seven predictors (drug-induced arrhythmia-like events and prolongation of repolarization at either maximum tested or maximal clinical exposures) categorized drugs with reasonable accuracy (area under the curve values of receiver operator curves </w:instrText>
      </w:r>
      <w:r w:rsidR="007B0ED7">
        <w:rPr>
          <w:rFonts w:ascii="Cambria Math" w:hAnsi="Cambria Math" w:cs="Cambria Math"/>
          <w:szCs w:val="24"/>
        </w:rPr>
        <w:instrText>∼</w:instrText>
      </w:r>
      <w:r w:rsidR="007B0ED7">
        <w:rPr>
          <w:szCs w:val="24"/>
        </w:rPr>
        <w:instrText>0.8). hiPSC-CM line, test site, and platform had minimal influence on drug categorization. These results demonstrate the utility of hiPSC-CMs to detect drug-induced proarrhythmic effects as part of the evolving Comprehensive In Vitro Proarrhythmia Assay paradigm. Blinova et al. tested human-induced pluripotent stem cell-derived cardiomyocytes (hiPSC-CMs) for improving torsades de pointes arrhythmia risk prediction of drugs in the Comprehensive In Vitro Proarrhythmia Assay (CiPA) initiative. This validation study confirms their utility based on electrophysiologic responses to 28 blinded drugs, with minimal influence from cell lines, test sites, and electrophysiological platforms.","author":[{"dropping-particle":"","family":"Blinova","given":"Ksenia","non-dropping-particle":"","parse-names":false,"suffix":""},{"dropping-particle":"","family":"Dang","given":"Qianyu","non-dropping-particle":"","parse-names":false,"suffix":""},{"dropping-particle":"","family":"Millard","given":"Daniel","non-dropping-particle":"","parse-names":false,"suffix":""},{"dropping-particle":"","family":"Smith","given":"Godfrey","non-dropping-particle":"","parse-names":false,"suffix":""},{"dropping-particle":"","family":"Pierson","given":"Jennifer","non-dropping-particle":"","parse-names":false,"suffix":""},{"dropping-particle":"","family":"Guo","given":"Liang","non-dropping-particle":"","parse-names":false,"suffix":""},{"dropping-particle":"","family":"Brock","given":"Mathew","non-dropping-particle":"","parse-names":false,"suffix":""},{"dropping-particle":"","family":"Lu","given":"Hua Rong","non-dropping-particle":"","parse-names":false,"suffix":""},{"dropping-particle":"","family":"Kraushaar","given":"Udo","non-dropping-particle":"","parse-names":false,"suffix":""},{"dropping-particle":"","family":"Zeng","given":"Haoyu","non-dropping-particle":"","parse-names":false,"suffix":""},{"dropping-particle":"","family":"Shi","given":"Hong","non-dropping-particle":"","parse-names":false,"suffix":""},{"dropping-particle":"","family":"Zhang","given":"Xiaoyu","non-dropping-particle":"","parse-names":false,"suffix":""},{"dropping-particle":"","family":"Sawada","given":"Kohei","non-dropping-particle":"","parse-names":false,"suffix":""},{"dropping-particle":"","family":"Osada","given":"Tomoharu","non-dropping-particle":"","parse-names":false,"suffix":""},{"dropping-particle":"","family":"Kanda","given":"Yasunari","non-dropping-particle":"","parse-names":false,"suffix":""},{"dropping-particle":"","family":"Sekino","given":"Yuko","non-dropping-particle":"","parse-names":false,"suffix":""},{"dropping-particle":"","family":"Pang","given":"Li","non-dropping-particle":"","parse-names":false,"suffix":""},{"dropping-particle":"","family":"Feaster","given":"Tromondae K.","non-dropping-particle":"","parse-names":false,"suffix":""},{"dropping-particle":"","family":"Kettenhofen","given":"Ralf","non-dropping-particle":"","parse-names":false,"suffix":""},{"dropping-particle":"","family":"Stockbridge","given":"Norman","non-dropping-particle":"","parse-names":false,"suffix":""},{"dropping-particle":"","family":"Strauss","given":"David G.","non-dropping-particle":"","parse-names":false,"suffix":""},{"dropping-particle":"","family":"Gintant","given":"Gary","non-dropping-particle":"","parse-names":false,"suffix":""}],"container-title":"Cell Reports","id":"ITEM-1","issue":"13","issued":{"date-parts":[["2018","9","25"]]},"page":"3582-3592","publisher":"Elsevier B.V.","title":"International Multisite Study of Human-Induced Pluripotent Stem Cell-Derived Cardiomyocytes for Drug Proarrhythmic Potential Assessment","type":"article-journal","volume":"24"},"uris":["http://www.mendeley.com/documents/?uuid=cdf63d7b-fafe-36ec-bb4f-b37232498869"]}],"mendeley":{"formattedCitation":"[55]","plainTextFormattedCitation":"[55]","previouslyFormattedCitation":"[55]"},"properties":{"noteIndex":0},"schema":"https://github.com/citation-style-language/schema/raw/master/csl-citation.json"}</w:instrText>
      </w:r>
      <w:r w:rsidR="00C4629D">
        <w:rPr>
          <w:szCs w:val="24"/>
        </w:rPr>
        <w:fldChar w:fldCharType="separate"/>
      </w:r>
      <w:r w:rsidR="00C4629D" w:rsidRPr="00C4629D">
        <w:rPr>
          <w:noProof/>
          <w:szCs w:val="24"/>
        </w:rPr>
        <w:t>[55]</w:t>
      </w:r>
      <w:ins w:id="430" w:author="Makarand " w:date="2021-04-13T16:17:00Z">
        <w:r w:rsidR="00C4629D">
          <w:rPr>
            <w:szCs w:val="24"/>
          </w:rPr>
          <w:fldChar w:fldCharType="end"/>
        </w:r>
      </w:ins>
      <w:ins w:id="431" w:author="Makarand " w:date="2021-04-13T16:13:00Z">
        <w:r w:rsidR="00BE1E63">
          <w:rPr>
            <w:szCs w:val="24"/>
          </w:rPr>
          <w:t>.</w:t>
        </w:r>
      </w:ins>
    </w:p>
    <w:p w14:paraId="0FCA3D3D" w14:textId="77777777" w:rsidR="002105E4" w:rsidRPr="002105E4" w:rsidRDefault="002105E4" w:rsidP="00135580">
      <w:pPr>
        <w:pStyle w:val="Heading1"/>
      </w:pPr>
      <w:r w:rsidRPr="002105E4">
        <w:t>Conclusion</w:t>
      </w:r>
    </w:p>
    <w:p w14:paraId="5C9C1624" w14:textId="6FE9AFB5" w:rsidR="002105E4" w:rsidRPr="002105E4" w:rsidRDefault="002105E4" w:rsidP="002105E4">
      <w:pPr>
        <w:jc w:val="both"/>
        <w:rPr>
          <w:szCs w:val="24"/>
        </w:rPr>
      </w:pPr>
      <w:proofErr w:type="spellStart"/>
      <w:r w:rsidRPr="002105E4">
        <w:rPr>
          <w:szCs w:val="24"/>
        </w:rPr>
        <w:t>hiPSC</w:t>
      </w:r>
      <w:proofErr w:type="spellEnd"/>
      <w:r w:rsidRPr="002105E4">
        <w:rPr>
          <w:szCs w:val="24"/>
        </w:rPr>
        <w:t xml:space="preserve">-CMs have received significant attention lately with applications in regenerative medicine, cardiac safety pharmacology and the implementation of patient specific models for studying drug-induced and inherited cardiac disease. We present a </w:t>
      </w:r>
      <w:bookmarkStart w:id="432" w:name="_Hlk62579215"/>
      <w:r w:rsidRPr="002105E4">
        <w:rPr>
          <w:szCs w:val="24"/>
        </w:rPr>
        <w:t>genetic algorithm-based model parametrization</w:t>
      </w:r>
      <w:bookmarkEnd w:id="432"/>
      <w:r w:rsidRPr="002105E4">
        <w:rPr>
          <w:szCs w:val="24"/>
        </w:rPr>
        <w:t xml:space="preserve"> methodology to incorporate experimental data into numerical models. The proposed method was utilized to formulate a biophysical computer model of </w:t>
      </w:r>
      <w:proofErr w:type="spellStart"/>
      <w:r w:rsidRPr="002105E4">
        <w:rPr>
          <w:szCs w:val="24"/>
        </w:rPr>
        <w:t>hiPSC</w:t>
      </w:r>
      <w:proofErr w:type="spellEnd"/>
      <w:r w:rsidRPr="002105E4">
        <w:rPr>
          <w:szCs w:val="24"/>
        </w:rPr>
        <w:t xml:space="preserve">-CMs based on experimental data and available literature, as a potential tool for studying and simulating the dynamics of </w:t>
      </w:r>
      <w:proofErr w:type="spellStart"/>
      <w:r w:rsidRPr="002105E4">
        <w:rPr>
          <w:szCs w:val="24"/>
        </w:rPr>
        <w:t>hiPSC</w:t>
      </w:r>
      <w:proofErr w:type="spellEnd"/>
      <w:r w:rsidRPr="002105E4">
        <w:rPr>
          <w:szCs w:val="24"/>
        </w:rPr>
        <w:t>-CM electrophysiology. Ionic current formulations of five key currents</w:t>
      </w:r>
      <w:ins w:id="433" w:author="Makarand " w:date="2021-04-08T00:02:00Z">
        <w:r w:rsidR="00CB5A35">
          <w:rPr>
            <w:szCs w:val="24"/>
          </w:rPr>
          <w:t>,</w:t>
        </w:r>
      </w:ins>
      <w:r w:rsidRPr="002105E4">
        <w:rPr>
          <w:szCs w:val="24"/>
        </w:rPr>
        <w:t xml:space="preserve"> </w:t>
      </w:r>
      <w:del w:id="434" w:author="Makarand " w:date="2021-04-08T00:02:00Z">
        <w:r w:rsidRPr="002105E4" w:rsidDel="00CB5A35">
          <w:rPr>
            <w:szCs w:val="24"/>
          </w:rPr>
          <w:delText>–</w:delText>
        </w:r>
      </w:del>
      <w:r w:rsidRPr="002105E4">
        <w:rPr>
          <w:szCs w:val="24"/>
        </w:rPr>
        <w:t>namely, fast sodium current</w:t>
      </w:r>
      <w:ins w:id="435" w:author="Makarand " w:date="2021-04-08T23:04:00Z">
        <w:r w:rsidR="00E5623A" w:rsidRPr="00E5623A">
          <w:rPr>
            <w:szCs w:val="24"/>
          </w:rPr>
          <w:t xml:space="preserve"> </w:t>
        </w:r>
        <w:r w:rsidR="00E5623A">
          <w:rPr>
            <w:szCs w:val="24"/>
          </w:rPr>
          <w:t>(</w:t>
        </w:r>
        <w:proofErr w:type="spellStart"/>
        <w:r w:rsidR="00E5623A" w:rsidRPr="00427B4E">
          <w:rPr>
            <w:szCs w:val="24"/>
          </w:rPr>
          <w:t>I</w:t>
        </w:r>
        <w:r w:rsidR="00E5623A" w:rsidRPr="00427B4E">
          <w:rPr>
            <w:szCs w:val="24"/>
            <w:vertAlign w:val="subscript"/>
          </w:rPr>
          <w:t>Na</w:t>
        </w:r>
        <w:proofErr w:type="spellEnd"/>
        <w:r w:rsidR="00E5623A">
          <w:rPr>
            <w:szCs w:val="24"/>
          </w:rPr>
          <w:t>)</w:t>
        </w:r>
      </w:ins>
      <w:r w:rsidRPr="002105E4">
        <w:rPr>
          <w:szCs w:val="24"/>
        </w:rPr>
        <w:t>, transient outward potassium current</w:t>
      </w:r>
      <w:ins w:id="436" w:author="Makarand " w:date="2021-04-08T23:04:00Z">
        <w:r w:rsidR="00E5623A">
          <w:rPr>
            <w:szCs w:val="24"/>
          </w:rPr>
          <w:t xml:space="preserve"> (</w:t>
        </w:r>
        <w:r w:rsidR="00E5623A" w:rsidRPr="00427B4E">
          <w:rPr>
            <w:szCs w:val="24"/>
          </w:rPr>
          <w:t>I</w:t>
        </w:r>
        <w:r w:rsidR="00E5623A" w:rsidRPr="00427B4E">
          <w:rPr>
            <w:szCs w:val="24"/>
            <w:vertAlign w:val="subscript"/>
          </w:rPr>
          <w:t>to</w:t>
        </w:r>
        <w:r w:rsidR="00E5623A">
          <w:rPr>
            <w:szCs w:val="24"/>
          </w:rPr>
          <w:t>)</w:t>
        </w:r>
      </w:ins>
      <w:r w:rsidRPr="002105E4">
        <w:rPr>
          <w:szCs w:val="24"/>
        </w:rPr>
        <w:t>, L-type calcium current</w:t>
      </w:r>
      <w:ins w:id="437" w:author="Makarand " w:date="2021-04-08T23:05:00Z">
        <w:r w:rsidR="00E5623A">
          <w:rPr>
            <w:szCs w:val="24"/>
          </w:rPr>
          <w:t xml:space="preserve"> (</w:t>
        </w:r>
        <w:proofErr w:type="spellStart"/>
        <w:r w:rsidR="00E5623A" w:rsidRPr="00427B4E">
          <w:rPr>
            <w:szCs w:val="24"/>
          </w:rPr>
          <w:t>I</w:t>
        </w:r>
        <w:r w:rsidR="00E5623A" w:rsidRPr="00427B4E">
          <w:rPr>
            <w:szCs w:val="24"/>
            <w:vertAlign w:val="subscript"/>
          </w:rPr>
          <w:t>CaL</w:t>
        </w:r>
        <w:proofErr w:type="spellEnd"/>
        <w:r w:rsidR="00E5623A">
          <w:rPr>
            <w:szCs w:val="24"/>
          </w:rPr>
          <w:t>)</w:t>
        </w:r>
      </w:ins>
      <w:r w:rsidRPr="002105E4">
        <w:rPr>
          <w:szCs w:val="24"/>
        </w:rPr>
        <w:t xml:space="preserve">, rapid delayed rectifier current </w:t>
      </w:r>
      <w:ins w:id="438" w:author="Makarand " w:date="2021-04-08T23:04:00Z">
        <w:r w:rsidR="00E5623A">
          <w:rPr>
            <w:szCs w:val="24"/>
          </w:rPr>
          <w:t>(</w:t>
        </w:r>
      </w:ins>
      <w:proofErr w:type="spellStart"/>
      <w:ins w:id="439" w:author="Makarand " w:date="2021-04-08T23:05:00Z">
        <w:r w:rsidR="00E5623A" w:rsidRPr="00427B4E">
          <w:rPr>
            <w:szCs w:val="24"/>
          </w:rPr>
          <w:t>I</w:t>
        </w:r>
        <w:r w:rsidR="00E5623A" w:rsidRPr="00427B4E">
          <w:rPr>
            <w:szCs w:val="24"/>
            <w:vertAlign w:val="subscript"/>
          </w:rPr>
          <w:t>Kr</w:t>
        </w:r>
      </w:ins>
      <w:proofErr w:type="spellEnd"/>
      <w:ins w:id="440" w:author="Makarand " w:date="2021-04-08T23:04:00Z">
        <w:r w:rsidR="00E5623A">
          <w:rPr>
            <w:szCs w:val="24"/>
          </w:rPr>
          <w:t xml:space="preserve">) </w:t>
        </w:r>
      </w:ins>
      <w:r w:rsidRPr="002105E4">
        <w:rPr>
          <w:szCs w:val="24"/>
        </w:rPr>
        <w:t xml:space="preserve">and hyperpolarization-activated current </w:t>
      </w:r>
      <w:ins w:id="441" w:author="Makarand " w:date="2021-04-08T23:05:00Z">
        <w:r w:rsidR="00E5623A">
          <w:rPr>
            <w:szCs w:val="24"/>
          </w:rPr>
          <w:t>(</w:t>
        </w:r>
        <w:r w:rsidR="00E5623A" w:rsidRPr="00427B4E">
          <w:rPr>
            <w:szCs w:val="24"/>
          </w:rPr>
          <w:t>I</w:t>
        </w:r>
        <w:r w:rsidR="00E5623A" w:rsidRPr="00427B4E">
          <w:rPr>
            <w:szCs w:val="24"/>
            <w:vertAlign w:val="subscript"/>
          </w:rPr>
          <w:t>f</w:t>
        </w:r>
        <w:r w:rsidR="00E5623A">
          <w:rPr>
            <w:szCs w:val="24"/>
          </w:rPr>
          <w:t xml:space="preserve">) </w:t>
        </w:r>
      </w:ins>
      <w:r w:rsidRPr="002105E4">
        <w:rPr>
          <w:szCs w:val="24"/>
        </w:rPr>
        <w:t xml:space="preserve">– were optimized by the genetic algorithm protocol to fit to the experimental data. This was then combined with adjusted formulations for nine other currents imported from existing models to faithfully reproduce experimentally obtained </w:t>
      </w:r>
      <w:proofErr w:type="spellStart"/>
      <w:r w:rsidRPr="002105E4">
        <w:rPr>
          <w:szCs w:val="24"/>
        </w:rPr>
        <w:t>hiPSC</w:t>
      </w:r>
      <w:proofErr w:type="spellEnd"/>
      <w:r w:rsidRPr="002105E4">
        <w:rPr>
          <w:szCs w:val="24"/>
        </w:rPr>
        <w:t xml:space="preserve">-CM action potential morphology and spontaneous activity. The model was able to accurately reproduce the experimentally recorded AP characteristics and channel blocking drug effects. The outcome of this work has implications on validating the biophysics of </w:t>
      </w:r>
      <w:proofErr w:type="spellStart"/>
      <w:r w:rsidRPr="002105E4">
        <w:rPr>
          <w:szCs w:val="24"/>
        </w:rPr>
        <w:t>hiPSC</w:t>
      </w:r>
      <w:proofErr w:type="spellEnd"/>
      <w:r w:rsidRPr="002105E4">
        <w:rPr>
          <w:szCs w:val="24"/>
        </w:rPr>
        <w:t>-CMs in their use as viable substitutes for human cardiomyocytes. Specifically, in the study of inherited cardiac disorders and in cardiac safety pharmacology, where drug-induced cardiac disorders are investigated.</w:t>
      </w:r>
    </w:p>
    <w:p w14:paraId="6B0A39C5" w14:textId="1D184C13" w:rsidR="002105E4" w:rsidRPr="002105E4" w:rsidRDefault="002105E4" w:rsidP="00135580">
      <w:pPr>
        <w:pStyle w:val="Heading1"/>
      </w:pPr>
      <w:r w:rsidRPr="002105E4">
        <w:lastRenderedPageBreak/>
        <w:t>Supplementary Materials</w:t>
      </w:r>
    </w:p>
    <w:p w14:paraId="02571A7B" w14:textId="77777777" w:rsidR="002105E4" w:rsidRPr="002105E4" w:rsidRDefault="002105E4" w:rsidP="008C4620">
      <w:pPr>
        <w:jc w:val="both"/>
        <w:rPr>
          <w:szCs w:val="24"/>
        </w:rPr>
      </w:pPr>
      <w:r w:rsidRPr="002105E4">
        <w:rPr>
          <w:szCs w:val="24"/>
        </w:rPr>
        <w:t xml:space="preserve">Supplementary materials include detailed equations for model ionic currents and final optimized parameter values. Supplementary material also includes maximum conductance values of the unoptimized currents, cell-related constants, and steady state values of the model variables. </w:t>
      </w:r>
    </w:p>
    <w:bookmarkEnd w:id="348"/>
    <w:p w14:paraId="0D6553A8" w14:textId="77777777" w:rsidR="00045678" w:rsidRDefault="00045678" w:rsidP="008C4620">
      <w:pPr>
        <w:pStyle w:val="Heading1"/>
        <w:jc w:val="both"/>
      </w:pPr>
      <w:r>
        <w:t>Author Contributions</w:t>
      </w:r>
    </w:p>
    <w:p w14:paraId="034708A3" w14:textId="6A9A624E" w:rsidR="00045678" w:rsidRPr="00045678" w:rsidRDefault="00174D22" w:rsidP="008C4620">
      <w:pPr>
        <w:jc w:val="both"/>
      </w:pPr>
      <w:r w:rsidRPr="00174D22">
        <w:rPr>
          <w:lang w:val="en-GB"/>
        </w:rPr>
        <w:t xml:space="preserve">ADA performed model formulations, genetic algorithm-based parameterization and model simulations. BT performed single cell simulations and sensitivity analysis. PY performed model assessment and data analysis, JAT and JMC performed electrophysiology experiments and experimental data analysis, JMC also provided experimental and clinical guidance wherever needed. </w:t>
      </w:r>
      <w:r>
        <w:rPr>
          <w:lang w:val="en-GB"/>
        </w:rPr>
        <w:t xml:space="preserve">MBH reviewed and modified the mathematical formulations. </w:t>
      </w:r>
      <w:r w:rsidRPr="00174D22">
        <w:rPr>
          <w:lang w:val="en-GB"/>
        </w:rPr>
        <w:t>MD conceived the study, assessed the model, guided the students and confirmed the model outcomes.</w:t>
      </w:r>
    </w:p>
    <w:p w14:paraId="5722F5F5" w14:textId="77777777" w:rsidR="00AC3EA3" w:rsidRPr="00376CC5" w:rsidRDefault="00AC3EA3" w:rsidP="008C4620">
      <w:pPr>
        <w:pStyle w:val="Heading1"/>
        <w:jc w:val="both"/>
      </w:pPr>
      <w:r w:rsidRPr="00376CC5">
        <w:t>Funding</w:t>
      </w:r>
    </w:p>
    <w:p w14:paraId="7342A04E" w14:textId="7704534F" w:rsidR="00AC3EA3" w:rsidRPr="00376CC5" w:rsidRDefault="00174D22" w:rsidP="008C4620">
      <w:pPr>
        <w:jc w:val="both"/>
        <w:rPr>
          <w:szCs w:val="24"/>
        </w:rPr>
      </w:pPr>
      <w:r w:rsidRPr="00174D22">
        <w:rPr>
          <w:szCs w:val="24"/>
        </w:rPr>
        <w:t>The study was supported by National Institutes of Health (NIH) award no. 1R15HL145530-01A1 (to MD), and by the Free and Accepted Masons of New York, Florida, Massachusetts, Connecticut, Maryland, Wisconsin, Washington, and Rhode Island (to JMC).</w:t>
      </w:r>
    </w:p>
    <w:p w14:paraId="33DE3510" w14:textId="6B0C8F7D" w:rsidR="0088513A" w:rsidRDefault="00174D22" w:rsidP="00174D22">
      <w:pPr>
        <w:pStyle w:val="Heading1"/>
      </w:pPr>
      <w:r>
        <w:t>References</w:t>
      </w:r>
    </w:p>
    <w:p w14:paraId="51A6FCC2" w14:textId="726FCA56" w:rsidR="007B0ED7" w:rsidRPr="007B0ED7" w:rsidRDefault="00174D22" w:rsidP="007B0ED7">
      <w:pPr>
        <w:widowControl w:val="0"/>
        <w:autoSpaceDE w:val="0"/>
        <w:autoSpaceDN w:val="0"/>
        <w:adjustRightInd w:val="0"/>
        <w:ind w:left="640" w:hanging="640"/>
        <w:rPr>
          <w:rFonts w:cs="Times New Roman"/>
          <w:noProof/>
          <w:szCs w:val="24"/>
        </w:rPr>
      </w:pPr>
      <w:r>
        <w:rPr>
          <w:rFonts w:cs="Times New Roman"/>
          <w:szCs w:val="24"/>
        </w:rPr>
        <w:fldChar w:fldCharType="begin" w:fldLock="1"/>
      </w:r>
      <w:r>
        <w:rPr>
          <w:rFonts w:cs="Times New Roman"/>
          <w:szCs w:val="24"/>
        </w:rPr>
        <w:instrText xml:space="preserve">ADDIN Mendeley Bibliography CSL_BIBLIOGRAPHY </w:instrText>
      </w:r>
      <w:r>
        <w:rPr>
          <w:rFonts w:cs="Times New Roman"/>
          <w:szCs w:val="24"/>
        </w:rPr>
        <w:fldChar w:fldCharType="separate"/>
      </w:r>
      <w:r w:rsidR="007B0ED7" w:rsidRPr="007B0ED7">
        <w:rPr>
          <w:rFonts w:cs="Times New Roman"/>
          <w:noProof/>
          <w:szCs w:val="24"/>
        </w:rPr>
        <w:t>[1]</w:t>
      </w:r>
      <w:r w:rsidR="007B0ED7" w:rsidRPr="007B0ED7">
        <w:rPr>
          <w:rFonts w:cs="Times New Roman"/>
          <w:noProof/>
          <w:szCs w:val="24"/>
        </w:rPr>
        <w:tab/>
        <w:t xml:space="preserve">A. E. Smith, M. Gulsen, and D. M. Tate, “A genetic algorithm approach to curve fitting,” </w:t>
      </w:r>
      <w:r w:rsidR="007B0ED7" w:rsidRPr="007B0ED7">
        <w:rPr>
          <w:rFonts w:cs="Times New Roman"/>
          <w:i/>
          <w:iCs/>
          <w:noProof/>
          <w:szCs w:val="24"/>
        </w:rPr>
        <w:t>Int. J. Prod. Res.</w:t>
      </w:r>
      <w:r w:rsidR="007B0ED7" w:rsidRPr="007B0ED7">
        <w:rPr>
          <w:rFonts w:cs="Times New Roman"/>
          <w:noProof/>
          <w:szCs w:val="24"/>
        </w:rPr>
        <w:t>, vol. 33, no. 7, pp. 1911–1923, 1995.</w:t>
      </w:r>
    </w:p>
    <w:p w14:paraId="0E3B7B3E"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[2]</w:t>
      </w:r>
      <w:r w:rsidRPr="007B0ED7">
        <w:rPr>
          <w:rFonts w:cs="Times New Roman"/>
          <w:noProof/>
          <w:szCs w:val="24"/>
        </w:rPr>
        <w:tab/>
        <w:t xml:space="preserve">K. Takahashi </w:t>
      </w:r>
      <w:r w:rsidRPr="007B0ED7">
        <w:rPr>
          <w:rFonts w:cs="Times New Roman"/>
          <w:i/>
          <w:iCs/>
          <w:noProof/>
          <w:szCs w:val="24"/>
        </w:rPr>
        <w:t>et al.</w:t>
      </w:r>
      <w:r w:rsidRPr="007B0ED7">
        <w:rPr>
          <w:rFonts w:cs="Times New Roman"/>
          <w:noProof/>
          <w:szCs w:val="24"/>
        </w:rPr>
        <w:t xml:space="preserve">, “Induction of Pluripotent Stem Cells from Adult Human Fibroblasts by Defined Factors,” </w:t>
      </w:r>
      <w:r w:rsidRPr="007B0ED7">
        <w:rPr>
          <w:rFonts w:cs="Times New Roman"/>
          <w:i/>
          <w:iCs/>
          <w:noProof/>
          <w:szCs w:val="24"/>
        </w:rPr>
        <w:t>Cell</w:t>
      </w:r>
      <w:r w:rsidRPr="007B0ED7">
        <w:rPr>
          <w:rFonts w:cs="Times New Roman"/>
          <w:noProof/>
          <w:szCs w:val="24"/>
        </w:rPr>
        <w:t>, vol. 131, no. 5, pp. 861–872, Nov. 2007.</w:t>
      </w:r>
    </w:p>
    <w:p w14:paraId="1AF3A80E"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[3]</w:t>
      </w:r>
      <w:r w:rsidRPr="007B0ED7">
        <w:rPr>
          <w:rFonts w:cs="Times New Roman"/>
          <w:noProof/>
          <w:szCs w:val="24"/>
        </w:rPr>
        <w:tab/>
        <w:t xml:space="preserve">G. Gintant </w:t>
      </w:r>
      <w:r w:rsidRPr="007B0ED7">
        <w:rPr>
          <w:rFonts w:cs="Times New Roman"/>
          <w:i/>
          <w:iCs/>
          <w:noProof/>
          <w:szCs w:val="24"/>
        </w:rPr>
        <w:t>et al.</w:t>
      </w:r>
      <w:r w:rsidRPr="007B0ED7">
        <w:rPr>
          <w:rFonts w:cs="Times New Roman"/>
          <w:noProof/>
          <w:szCs w:val="24"/>
        </w:rPr>
        <w:t xml:space="preserve">, “Use of Human Induced Pluripotent Stem Cell-Derived Cardiomyocytes in Preclinical Cancer Drug Cardiotoxicity Testing: A Scientific Statement From the American Heart Association,” </w:t>
      </w:r>
      <w:r w:rsidRPr="007B0ED7">
        <w:rPr>
          <w:rFonts w:cs="Times New Roman"/>
          <w:i/>
          <w:iCs/>
          <w:noProof/>
          <w:szCs w:val="24"/>
        </w:rPr>
        <w:t>Circ. Res.</w:t>
      </w:r>
      <w:r w:rsidRPr="007B0ED7">
        <w:rPr>
          <w:rFonts w:cs="Times New Roman"/>
          <w:noProof/>
          <w:szCs w:val="24"/>
        </w:rPr>
        <w:t>, vol. 125, no. 10, pp. e75–e92, 2019.</w:t>
      </w:r>
    </w:p>
    <w:p w14:paraId="1082F336"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[4]</w:t>
      </w:r>
      <w:r w:rsidRPr="007B0ED7">
        <w:rPr>
          <w:rFonts w:cs="Times New Roman"/>
          <w:noProof/>
          <w:szCs w:val="24"/>
        </w:rPr>
        <w:tab/>
        <w:t xml:space="preserve">A. Moretti </w:t>
      </w:r>
      <w:r w:rsidRPr="007B0ED7">
        <w:rPr>
          <w:rFonts w:cs="Times New Roman"/>
          <w:i/>
          <w:iCs/>
          <w:noProof/>
          <w:szCs w:val="24"/>
        </w:rPr>
        <w:t>et al.</w:t>
      </w:r>
      <w:r w:rsidRPr="007B0ED7">
        <w:rPr>
          <w:rFonts w:cs="Times New Roman"/>
          <w:noProof/>
          <w:szCs w:val="24"/>
        </w:rPr>
        <w:t xml:space="preserve">, “Patient-specific induced pluripotent stem-cell models for long-QT syndrome,” </w:t>
      </w:r>
      <w:r w:rsidRPr="007B0ED7">
        <w:rPr>
          <w:rFonts w:cs="Times New Roman"/>
          <w:i/>
          <w:iCs/>
          <w:noProof/>
          <w:szCs w:val="24"/>
        </w:rPr>
        <w:t>N. Engl. J. Med.</w:t>
      </w:r>
      <w:r w:rsidRPr="007B0ED7">
        <w:rPr>
          <w:rFonts w:cs="Times New Roman"/>
          <w:noProof/>
          <w:szCs w:val="24"/>
        </w:rPr>
        <w:t>, vol. 363, no. 15, pp. 1397–1409, 2010.</w:t>
      </w:r>
    </w:p>
    <w:p w14:paraId="0AB91518"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[5]</w:t>
      </w:r>
      <w:r w:rsidRPr="007B0ED7">
        <w:rPr>
          <w:rFonts w:cs="Times New Roman"/>
          <w:noProof/>
          <w:szCs w:val="24"/>
        </w:rPr>
        <w:tab/>
        <w:t xml:space="preserve">T. Egashira </w:t>
      </w:r>
      <w:r w:rsidRPr="007B0ED7">
        <w:rPr>
          <w:rFonts w:cs="Times New Roman"/>
          <w:i/>
          <w:iCs/>
          <w:noProof/>
          <w:szCs w:val="24"/>
        </w:rPr>
        <w:t>et al.</w:t>
      </w:r>
      <w:r w:rsidRPr="007B0ED7">
        <w:rPr>
          <w:rFonts w:cs="Times New Roman"/>
          <w:noProof/>
          <w:szCs w:val="24"/>
        </w:rPr>
        <w:t xml:space="preserve">, “Disease characterization using LQTS-specific induced pluripotent stem cells,” </w:t>
      </w:r>
      <w:r w:rsidRPr="007B0ED7">
        <w:rPr>
          <w:rFonts w:cs="Times New Roman"/>
          <w:i/>
          <w:iCs/>
          <w:noProof/>
          <w:szCs w:val="24"/>
        </w:rPr>
        <w:t>Cardiovasc. Res.</w:t>
      </w:r>
      <w:r w:rsidRPr="007B0ED7">
        <w:rPr>
          <w:rFonts w:cs="Times New Roman"/>
          <w:noProof/>
          <w:szCs w:val="24"/>
        </w:rPr>
        <w:t>, vol. 95, no. 4, pp. 419–429, 2012.</w:t>
      </w:r>
    </w:p>
    <w:p w14:paraId="796AEF37"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[6]</w:t>
      </w:r>
      <w:r w:rsidRPr="007B0ED7">
        <w:rPr>
          <w:rFonts w:cs="Times New Roman"/>
          <w:noProof/>
          <w:szCs w:val="24"/>
        </w:rPr>
        <w:tab/>
        <w:t xml:space="preserve">A. Fatima </w:t>
      </w:r>
      <w:r w:rsidRPr="007B0ED7">
        <w:rPr>
          <w:rFonts w:cs="Times New Roman"/>
          <w:i/>
          <w:iCs/>
          <w:noProof/>
          <w:szCs w:val="24"/>
        </w:rPr>
        <w:t>et al.</w:t>
      </w:r>
      <w:r w:rsidRPr="007B0ED7">
        <w:rPr>
          <w:rFonts w:cs="Times New Roman"/>
          <w:noProof/>
          <w:szCs w:val="24"/>
        </w:rPr>
        <w:t xml:space="preserve">, “In vitro modeling of ryanodine receptor 2 dysfunction using human induced pluripotent stem cells,” </w:t>
      </w:r>
      <w:r w:rsidRPr="007B0ED7">
        <w:rPr>
          <w:rFonts w:cs="Times New Roman"/>
          <w:i/>
          <w:iCs/>
          <w:noProof/>
          <w:szCs w:val="24"/>
        </w:rPr>
        <w:t>Cell. Physiol. Biochem.</w:t>
      </w:r>
      <w:r w:rsidRPr="007B0ED7">
        <w:rPr>
          <w:rFonts w:cs="Times New Roman"/>
          <w:noProof/>
          <w:szCs w:val="24"/>
        </w:rPr>
        <w:t>, vol. 28, no. 4, pp. 579–592, 2011.</w:t>
      </w:r>
    </w:p>
    <w:p w14:paraId="16680559"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[7]</w:t>
      </w:r>
      <w:r w:rsidRPr="007B0ED7">
        <w:rPr>
          <w:rFonts w:cs="Times New Roman"/>
          <w:noProof/>
          <w:szCs w:val="24"/>
        </w:rPr>
        <w:tab/>
        <w:t xml:space="preserve">C. B. Jung </w:t>
      </w:r>
      <w:r w:rsidRPr="007B0ED7">
        <w:rPr>
          <w:rFonts w:cs="Times New Roman"/>
          <w:i/>
          <w:iCs/>
          <w:noProof/>
          <w:szCs w:val="24"/>
        </w:rPr>
        <w:t>et al.</w:t>
      </w:r>
      <w:r w:rsidRPr="007B0ED7">
        <w:rPr>
          <w:rFonts w:cs="Times New Roman"/>
          <w:noProof/>
          <w:szCs w:val="24"/>
        </w:rPr>
        <w:t xml:space="preserve">, “Dantrolene rescues arrhythmogenic RYR2 defect in a patient-specific stem cell model of catecholaminergic polymorphic ventricular tachycardia,” </w:t>
      </w:r>
      <w:r w:rsidRPr="007B0ED7">
        <w:rPr>
          <w:rFonts w:cs="Times New Roman"/>
          <w:i/>
          <w:iCs/>
          <w:noProof/>
          <w:szCs w:val="24"/>
        </w:rPr>
        <w:t>EMBO Mol. Med.</w:t>
      </w:r>
      <w:r w:rsidRPr="007B0ED7">
        <w:rPr>
          <w:rFonts w:cs="Times New Roman"/>
          <w:noProof/>
          <w:szCs w:val="24"/>
        </w:rPr>
        <w:t>, vol. 4, no. 3, pp. 180–191, 2012.</w:t>
      </w:r>
    </w:p>
    <w:p w14:paraId="2FA1DE41"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[8]</w:t>
      </w:r>
      <w:r w:rsidRPr="007B0ED7">
        <w:rPr>
          <w:rFonts w:cs="Times New Roman"/>
          <w:noProof/>
          <w:szCs w:val="24"/>
        </w:rPr>
        <w:tab/>
        <w:t xml:space="preserve">G. Gintant, B. Fermini, N. Stockbridge, and D. Strauss, “The Evolving Roles of Human iPSC-Derived Cardiomyocytes in Drug Safety and Discovery,” </w:t>
      </w:r>
      <w:r w:rsidRPr="007B0ED7">
        <w:rPr>
          <w:rFonts w:cs="Times New Roman"/>
          <w:i/>
          <w:iCs/>
          <w:noProof/>
          <w:szCs w:val="24"/>
        </w:rPr>
        <w:t>Cell Stem Cell</w:t>
      </w:r>
      <w:r w:rsidRPr="007B0ED7">
        <w:rPr>
          <w:rFonts w:cs="Times New Roman"/>
          <w:noProof/>
          <w:szCs w:val="24"/>
        </w:rPr>
        <w:t>, vol. 21, no. 1, pp. 14–17, 2017.</w:t>
      </w:r>
    </w:p>
    <w:p w14:paraId="6FD842EB"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[9]</w:t>
      </w:r>
      <w:r w:rsidRPr="007B0ED7">
        <w:rPr>
          <w:rFonts w:cs="Times New Roman"/>
          <w:noProof/>
          <w:szCs w:val="24"/>
        </w:rPr>
        <w:tab/>
        <w:t xml:space="preserve">A. L. HODGKIN and A. F. HUXLEY, “A quantitative description of membrane current and </w:t>
      </w:r>
      <w:r w:rsidRPr="007B0ED7">
        <w:rPr>
          <w:rFonts w:cs="Times New Roman"/>
          <w:noProof/>
          <w:szCs w:val="24"/>
        </w:rPr>
        <w:lastRenderedPageBreak/>
        <w:t xml:space="preserve">its application to conduction and excitation in nerve.,” </w:t>
      </w:r>
      <w:r w:rsidRPr="007B0ED7">
        <w:rPr>
          <w:rFonts w:cs="Times New Roman"/>
          <w:i/>
          <w:iCs/>
          <w:noProof/>
          <w:szCs w:val="24"/>
        </w:rPr>
        <w:t>J. Physiol.</w:t>
      </w:r>
      <w:r w:rsidRPr="007B0ED7">
        <w:rPr>
          <w:rFonts w:cs="Times New Roman"/>
          <w:noProof/>
          <w:szCs w:val="24"/>
        </w:rPr>
        <w:t>, vol. 117, no. 4, pp. 500–44, Aug. 1952.</w:t>
      </w:r>
    </w:p>
    <w:p w14:paraId="568C335F"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[10]</w:t>
      </w:r>
      <w:r w:rsidRPr="007B0ED7">
        <w:rPr>
          <w:rFonts w:cs="Times New Roman"/>
          <w:noProof/>
          <w:szCs w:val="24"/>
        </w:rPr>
        <w:tab/>
        <w:t xml:space="preserve">D. Di Francesco and D. Noble, “A model of cardiac electrical activity incorporating ionic pumps and concentration changes,” </w:t>
      </w:r>
      <w:r w:rsidRPr="007B0ED7">
        <w:rPr>
          <w:rFonts w:cs="Times New Roman"/>
          <w:i/>
          <w:iCs/>
          <w:noProof/>
          <w:szCs w:val="24"/>
        </w:rPr>
        <w:t>Philos. Trans. R. Soc. London. B, Biol. Sci.</w:t>
      </w:r>
      <w:r w:rsidRPr="007B0ED7">
        <w:rPr>
          <w:rFonts w:cs="Times New Roman"/>
          <w:noProof/>
          <w:szCs w:val="24"/>
        </w:rPr>
        <w:t>, vol. 307, no. 1133, pp. 353–398, 1985.</w:t>
      </w:r>
    </w:p>
    <w:p w14:paraId="5B9BA30B"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[11]</w:t>
      </w:r>
      <w:r w:rsidRPr="007B0ED7">
        <w:rPr>
          <w:rFonts w:cs="Times New Roman"/>
          <w:noProof/>
          <w:szCs w:val="24"/>
        </w:rPr>
        <w:tab/>
        <w:t xml:space="preserve">C. H. Luo and Y. Rudy, “A dynamic model of the cardiac ventricular action potential: I. Simulations of ionic currents and concentration changes,” </w:t>
      </w:r>
      <w:r w:rsidRPr="007B0ED7">
        <w:rPr>
          <w:rFonts w:cs="Times New Roman"/>
          <w:i/>
          <w:iCs/>
          <w:noProof/>
          <w:szCs w:val="24"/>
        </w:rPr>
        <w:t>Circ. Res.</w:t>
      </w:r>
      <w:r w:rsidRPr="007B0ED7">
        <w:rPr>
          <w:rFonts w:cs="Times New Roman"/>
          <w:noProof/>
          <w:szCs w:val="24"/>
        </w:rPr>
        <w:t>, vol. 74, no. 6, pp. 1071–1096, 1994.</w:t>
      </w:r>
    </w:p>
    <w:p w14:paraId="7CCACD89"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[12]</w:t>
      </w:r>
      <w:r w:rsidRPr="007B0ED7">
        <w:rPr>
          <w:rFonts w:cs="Times New Roman"/>
          <w:noProof/>
          <w:szCs w:val="24"/>
        </w:rPr>
        <w:tab/>
        <w:t xml:space="preserve">Y. Kurata, I. Hisatome, S. Imanishi, and T. Shibamoto, “Dynamical description of sinoatrial node pacemaking: Improved mathematical model for primary pacemaker cell,” </w:t>
      </w:r>
      <w:r w:rsidRPr="007B0ED7">
        <w:rPr>
          <w:rFonts w:cs="Times New Roman"/>
          <w:i/>
          <w:iCs/>
          <w:noProof/>
          <w:szCs w:val="24"/>
        </w:rPr>
        <w:t>Am. J. Physiol. - Hear. Circ. Physiol.</w:t>
      </w:r>
      <w:r w:rsidRPr="007B0ED7">
        <w:rPr>
          <w:rFonts w:cs="Times New Roman"/>
          <w:noProof/>
          <w:szCs w:val="24"/>
        </w:rPr>
        <w:t>, vol. 283, no. 5 52-5, pp. 2074–2101, 2002.</w:t>
      </w:r>
    </w:p>
    <w:p w14:paraId="0B3BFA3B"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[13]</w:t>
      </w:r>
      <w:r w:rsidRPr="007B0ED7">
        <w:rPr>
          <w:rFonts w:cs="Times New Roman"/>
          <w:noProof/>
          <w:szCs w:val="24"/>
        </w:rPr>
        <w:tab/>
        <w:t xml:space="preserve">M. Courtemanche, R. J. Ramirez, and S. Nattel, “Ionic mechanisms underlying human atrial action potential properties: Insights from a mathematical model,” </w:t>
      </w:r>
      <w:r w:rsidRPr="007B0ED7">
        <w:rPr>
          <w:rFonts w:cs="Times New Roman"/>
          <w:i/>
          <w:iCs/>
          <w:noProof/>
          <w:szCs w:val="24"/>
        </w:rPr>
        <w:t>Am. J. Physiol. - Hear. Circ. Physiol.</w:t>
      </w:r>
      <w:r w:rsidRPr="007B0ED7">
        <w:rPr>
          <w:rFonts w:cs="Times New Roman"/>
          <w:noProof/>
          <w:szCs w:val="24"/>
        </w:rPr>
        <w:t>, vol. 275, no. 1 44-1, 1998.</w:t>
      </w:r>
    </w:p>
    <w:p w14:paraId="16FB6DD9"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[14]</w:t>
      </w:r>
      <w:r w:rsidRPr="007B0ED7">
        <w:rPr>
          <w:rFonts w:cs="Times New Roman"/>
          <w:noProof/>
          <w:szCs w:val="24"/>
        </w:rPr>
        <w:tab/>
        <w:t xml:space="preserve">M. Paci </w:t>
      </w:r>
      <w:r w:rsidRPr="007B0ED7">
        <w:rPr>
          <w:rFonts w:cs="Times New Roman"/>
          <w:i/>
          <w:iCs/>
          <w:noProof/>
          <w:szCs w:val="24"/>
        </w:rPr>
        <w:t>et al.</w:t>
      </w:r>
      <w:r w:rsidRPr="007B0ED7">
        <w:rPr>
          <w:rFonts w:cs="Times New Roman"/>
          <w:noProof/>
          <w:szCs w:val="24"/>
        </w:rPr>
        <w:t xml:space="preserve">, “Automatic optimization of an in silico model of human iPSC derived cardiomyocytes recapitulating calcium handling abnormalities,” </w:t>
      </w:r>
      <w:r w:rsidRPr="007B0ED7">
        <w:rPr>
          <w:rFonts w:cs="Times New Roman"/>
          <w:i/>
          <w:iCs/>
          <w:noProof/>
          <w:szCs w:val="24"/>
        </w:rPr>
        <w:t>Front. Physiol.</w:t>
      </w:r>
      <w:r w:rsidRPr="007B0ED7">
        <w:rPr>
          <w:rFonts w:cs="Times New Roman"/>
          <w:noProof/>
          <w:szCs w:val="24"/>
        </w:rPr>
        <w:t>, vol. 9, no. JUN, Jun. 2018.</w:t>
      </w:r>
    </w:p>
    <w:p w14:paraId="46B1CB17"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[15]</w:t>
      </w:r>
      <w:r w:rsidRPr="007B0ED7">
        <w:rPr>
          <w:rFonts w:cs="Times New Roman"/>
          <w:noProof/>
          <w:szCs w:val="24"/>
        </w:rPr>
        <w:tab/>
        <w:t xml:space="preserve">D. C. Kernik </w:t>
      </w:r>
      <w:r w:rsidRPr="007B0ED7">
        <w:rPr>
          <w:rFonts w:cs="Times New Roman"/>
          <w:i/>
          <w:iCs/>
          <w:noProof/>
          <w:szCs w:val="24"/>
        </w:rPr>
        <w:t>et al.</w:t>
      </w:r>
      <w:r w:rsidRPr="007B0ED7">
        <w:rPr>
          <w:rFonts w:cs="Times New Roman"/>
          <w:noProof/>
          <w:szCs w:val="24"/>
        </w:rPr>
        <w:t xml:space="preserve">, “A computational model of induced pluripotent stem-cell derived cardiomyocytes incorporating experimental variability from multiple data sources,” </w:t>
      </w:r>
      <w:r w:rsidRPr="007B0ED7">
        <w:rPr>
          <w:rFonts w:cs="Times New Roman"/>
          <w:i/>
          <w:iCs/>
          <w:noProof/>
          <w:szCs w:val="24"/>
        </w:rPr>
        <w:t>J. Physiol.</w:t>
      </w:r>
      <w:r w:rsidRPr="007B0ED7">
        <w:rPr>
          <w:rFonts w:cs="Times New Roman"/>
          <w:noProof/>
          <w:szCs w:val="24"/>
        </w:rPr>
        <w:t>, vol. 597, no. 17, pp. 4533–4564, 2019.</w:t>
      </w:r>
    </w:p>
    <w:p w14:paraId="2DC9001B"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[16]</w:t>
      </w:r>
      <w:r w:rsidRPr="007B0ED7">
        <w:rPr>
          <w:rFonts w:cs="Times New Roman"/>
          <w:noProof/>
          <w:szCs w:val="24"/>
        </w:rPr>
        <w:tab/>
        <w:t xml:space="preserve">M. Paci, J. Hyttinen, K. Aalto-Setälä, and S. Severi, “Computational models of ventricular-and atrial-like human induced pluripotent stem cell derived cardiomyocytes,” </w:t>
      </w:r>
      <w:r w:rsidRPr="007B0ED7">
        <w:rPr>
          <w:rFonts w:cs="Times New Roman"/>
          <w:i/>
          <w:iCs/>
          <w:noProof/>
          <w:szCs w:val="24"/>
        </w:rPr>
        <w:t>Ann. Biomed. Eng.</w:t>
      </w:r>
      <w:r w:rsidRPr="007B0ED7">
        <w:rPr>
          <w:rFonts w:cs="Times New Roman"/>
          <w:noProof/>
          <w:szCs w:val="24"/>
        </w:rPr>
        <w:t>, vol. 41, no. 11, pp. 2334–2348, 2013.</w:t>
      </w:r>
    </w:p>
    <w:p w14:paraId="1315E1FB"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[17]</w:t>
      </w:r>
      <w:r w:rsidRPr="007B0ED7">
        <w:rPr>
          <w:rFonts w:cs="Times New Roman"/>
          <w:noProof/>
          <w:szCs w:val="24"/>
        </w:rPr>
        <w:tab/>
        <w:t xml:space="preserve">J. T. Koivumäki </w:t>
      </w:r>
      <w:r w:rsidRPr="007B0ED7">
        <w:rPr>
          <w:rFonts w:cs="Times New Roman"/>
          <w:i/>
          <w:iCs/>
          <w:noProof/>
          <w:szCs w:val="24"/>
        </w:rPr>
        <w:t>et al.</w:t>
      </w:r>
      <w:r w:rsidRPr="007B0ED7">
        <w:rPr>
          <w:rFonts w:cs="Times New Roman"/>
          <w:noProof/>
          <w:szCs w:val="24"/>
        </w:rPr>
        <w:t xml:space="preserve">, “Structural immaturity of human iPSC-derived cardiomyocytes: In silico investigation of effects on function and disease modeling,” </w:t>
      </w:r>
      <w:r w:rsidRPr="007B0ED7">
        <w:rPr>
          <w:rFonts w:cs="Times New Roman"/>
          <w:i/>
          <w:iCs/>
          <w:noProof/>
          <w:szCs w:val="24"/>
        </w:rPr>
        <w:t>Front. Physiol.</w:t>
      </w:r>
      <w:r w:rsidRPr="007B0ED7">
        <w:rPr>
          <w:rFonts w:cs="Times New Roman"/>
          <w:noProof/>
          <w:szCs w:val="24"/>
        </w:rPr>
        <w:t>, vol. 9, no. FEB, Feb. 2018.</w:t>
      </w:r>
    </w:p>
    <w:p w14:paraId="498B0950"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[18]</w:t>
      </w:r>
      <w:r w:rsidRPr="007B0ED7">
        <w:rPr>
          <w:rFonts w:cs="Times New Roman"/>
          <w:noProof/>
          <w:szCs w:val="24"/>
        </w:rPr>
        <w:tab/>
        <w:t xml:space="preserve">H. S. Hwang </w:t>
      </w:r>
      <w:r w:rsidRPr="007B0ED7">
        <w:rPr>
          <w:rFonts w:cs="Times New Roman"/>
          <w:i/>
          <w:iCs/>
          <w:noProof/>
          <w:szCs w:val="24"/>
        </w:rPr>
        <w:t>et al.</w:t>
      </w:r>
      <w:r w:rsidRPr="007B0ED7">
        <w:rPr>
          <w:rFonts w:cs="Times New Roman"/>
          <w:noProof/>
          <w:szCs w:val="24"/>
        </w:rPr>
        <w:t xml:space="preserve">, “Comparable calcium handling of human iPSC-derived cardiomyocytes generated by multiple laboratories,” </w:t>
      </w:r>
      <w:r w:rsidRPr="007B0ED7">
        <w:rPr>
          <w:rFonts w:cs="Times New Roman"/>
          <w:i/>
          <w:iCs/>
          <w:noProof/>
          <w:szCs w:val="24"/>
        </w:rPr>
        <w:t>J. Mol. Cell. Cardiol.</w:t>
      </w:r>
      <w:r w:rsidRPr="007B0ED7">
        <w:rPr>
          <w:rFonts w:cs="Times New Roman"/>
          <w:noProof/>
          <w:szCs w:val="24"/>
        </w:rPr>
        <w:t>, vol. 85, pp. 79–88, Aug. 2015.</w:t>
      </w:r>
    </w:p>
    <w:p w14:paraId="75F12590"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[19]</w:t>
      </w:r>
      <w:r w:rsidRPr="007B0ED7">
        <w:rPr>
          <w:rFonts w:cs="Times New Roman"/>
          <w:noProof/>
          <w:szCs w:val="24"/>
        </w:rPr>
        <w:tab/>
        <w:t xml:space="preserve">K. H. Narsinh </w:t>
      </w:r>
      <w:r w:rsidRPr="007B0ED7">
        <w:rPr>
          <w:rFonts w:cs="Times New Roman"/>
          <w:i/>
          <w:iCs/>
          <w:noProof/>
          <w:szCs w:val="24"/>
        </w:rPr>
        <w:t>et al.</w:t>
      </w:r>
      <w:r w:rsidRPr="007B0ED7">
        <w:rPr>
          <w:rFonts w:cs="Times New Roman"/>
          <w:noProof/>
          <w:szCs w:val="24"/>
        </w:rPr>
        <w:t xml:space="preserve">, “Single cell transcriptional profiling reveals heterogeneity of human induced pluripotent stem cells,” </w:t>
      </w:r>
      <w:r w:rsidRPr="007B0ED7">
        <w:rPr>
          <w:rFonts w:cs="Times New Roman"/>
          <w:i/>
          <w:iCs/>
          <w:noProof/>
          <w:szCs w:val="24"/>
        </w:rPr>
        <w:t>J. Clin. Invest.</w:t>
      </w:r>
      <w:r w:rsidRPr="007B0ED7">
        <w:rPr>
          <w:rFonts w:cs="Times New Roman"/>
          <w:noProof/>
          <w:szCs w:val="24"/>
        </w:rPr>
        <w:t>, vol. 121, no. 3, pp. 1217–1221, Mar. 2011.</w:t>
      </w:r>
    </w:p>
    <w:p w14:paraId="3F3B0DE8"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[20]</w:t>
      </w:r>
      <w:r w:rsidRPr="007B0ED7">
        <w:rPr>
          <w:rFonts w:cs="Times New Roman"/>
          <w:noProof/>
          <w:szCs w:val="24"/>
        </w:rPr>
        <w:tab/>
        <w:t xml:space="preserve">R. R. Rhinehart, </w:t>
      </w:r>
      <w:r w:rsidRPr="007B0ED7">
        <w:rPr>
          <w:rFonts w:cs="Times New Roman"/>
          <w:i/>
          <w:iCs/>
          <w:noProof/>
          <w:szCs w:val="24"/>
        </w:rPr>
        <w:t>Nonlinear regression modeling for engineering applications: Modeling, model validation, and enabling design of experiments</w:t>
      </w:r>
      <w:r w:rsidRPr="007B0ED7">
        <w:rPr>
          <w:rFonts w:cs="Times New Roman"/>
          <w:noProof/>
          <w:szCs w:val="24"/>
        </w:rPr>
        <w:t>. wiley, 2016.</w:t>
      </w:r>
    </w:p>
    <w:p w14:paraId="57915C37"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[21]</w:t>
      </w:r>
      <w:r w:rsidRPr="007B0ED7">
        <w:rPr>
          <w:rFonts w:cs="Times New Roman"/>
          <w:noProof/>
          <w:szCs w:val="24"/>
        </w:rPr>
        <w:tab/>
        <w:t xml:space="preserve">W. Groenendaal, F. A. Ortega, A. R. Kherlopian, A. C. Zygmunt, T. Krogh-Madsen, and D. J. Christini, “Cell-Specific Cardiac Electrophysiology Models,” </w:t>
      </w:r>
      <w:r w:rsidRPr="007B0ED7">
        <w:rPr>
          <w:rFonts w:cs="Times New Roman"/>
          <w:i/>
          <w:iCs/>
          <w:noProof/>
          <w:szCs w:val="24"/>
        </w:rPr>
        <w:t>PLoS Comput. Biol.</w:t>
      </w:r>
      <w:r w:rsidRPr="007B0ED7">
        <w:rPr>
          <w:rFonts w:cs="Times New Roman"/>
          <w:noProof/>
          <w:szCs w:val="24"/>
        </w:rPr>
        <w:t>, vol. 11, no. 4, Apr. 2015.</w:t>
      </w:r>
    </w:p>
    <w:p w14:paraId="7E8B8923"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[22]</w:t>
      </w:r>
      <w:r w:rsidRPr="007B0ED7">
        <w:rPr>
          <w:rFonts w:cs="Times New Roman"/>
          <w:noProof/>
          <w:szCs w:val="24"/>
        </w:rPr>
        <w:tab/>
        <w:t xml:space="preserve">C. T. Bot, A. R. Kherlopian, F. A. Ortega, D. J. Christini, and T. Krogh-Madsen, “Rapid genetic algorithm optimization of a mouse computational model: Benefits for </w:t>
      </w:r>
      <w:r w:rsidRPr="007B0ED7">
        <w:rPr>
          <w:rFonts w:cs="Times New Roman"/>
          <w:noProof/>
          <w:szCs w:val="24"/>
        </w:rPr>
        <w:lastRenderedPageBreak/>
        <w:t xml:space="preserve">anthropomorphization of neonatal mouse cardiomyocytes,” </w:t>
      </w:r>
      <w:r w:rsidRPr="007B0ED7">
        <w:rPr>
          <w:rFonts w:cs="Times New Roman"/>
          <w:i/>
          <w:iCs/>
          <w:noProof/>
          <w:szCs w:val="24"/>
        </w:rPr>
        <w:t>Front. Physiol.</w:t>
      </w:r>
      <w:r w:rsidRPr="007B0ED7">
        <w:rPr>
          <w:rFonts w:cs="Times New Roman"/>
          <w:noProof/>
          <w:szCs w:val="24"/>
        </w:rPr>
        <w:t>, vol. 3 NOV, 2012.</w:t>
      </w:r>
    </w:p>
    <w:p w14:paraId="4A18F7C7"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[23]</w:t>
      </w:r>
      <w:r w:rsidRPr="007B0ED7">
        <w:rPr>
          <w:rFonts w:cs="Times New Roman"/>
          <w:noProof/>
          <w:szCs w:val="24"/>
        </w:rPr>
        <w:tab/>
        <w:t xml:space="preserve">Z. Syed, E. Vigmond, S. Nattel, and L. J. Leon, “Atrial cell action potential parameter fitting using genetic algorithms,” </w:t>
      </w:r>
      <w:r w:rsidRPr="007B0ED7">
        <w:rPr>
          <w:rFonts w:cs="Times New Roman"/>
          <w:i/>
          <w:iCs/>
          <w:noProof/>
          <w:szCs w:val="24"/>
        </w:rPr>
        <w:t>Med. Biol. Eng. Comput.</w:t>
      </w:r>
      <w:r w:rsidRPr="007B0ED7">
        <w:rPr>
          <w:rFonts w:cs="Times New Roman"/>
          <w:noProof/>
          <w:szCs w:val="24"/>
        </w:rPr>
        <w:t>, vol. 43, no. 5, pp. 561–571, Sep. 2005.</w:t>
      </w:r>
    </w:p>
    <w:p w14:paraId="3AE67512"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[24]</w:t>
      </w:r>
      <w:r w:rsidRPr="007B0ED7">
        <w:rPr>
          <w:rFonts w:cs="Times New Roman"/>
          <w:noProof/>
          <w:szCs w:val="24"/>
        </w:rPr>
        <w:tab/>
        <w:t xml:space="preserve">A. D. Akwaboah, P. Yamlome, J. A. Treat, J. M. Cordeiro, and M. Deo, “Genetic Algorithm For Fitting Cardiac Cell Biophysical Model Formulations,” in </w:t>
      </w:r>
      <w:r w:rsidRPr="007B0ED7">
        <w:rPr>
          <w:rFonts w:cs="Times New Roman"/>
          <w:i/>
          <w:iCs/>
          <w:noProof/>
          <w:szCs w:val="24"/>
        </w:rPr>
        <w:t>2020 42nd Annual International Conference of the IEEE Engineering in Medicine &amp; Biology Society (EMBC)</w:t>
      </w:r>
      <w:r w:rsidRPr="007B0ED7">
        <w:rPr>
          <w:rFonts w:cs="Times New Roman"/>
          <w:noProof/>
          <w:szCs w:val="24"/>
        </w:rPr>
        <w:t>, 2020, pp. 2463–2466.</w:t>
      </w:r>
    </w:p>
    <w:p w14:paraId="3625FCF8"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[25]</w:t>
      </w:r>
      <w:r w:rsidRPr="007B0ED7">
        <w:rPr>
          <w:rFonts w:cs="Times New Roman"/>
          <w:noProof/>
          <w:szCs w:val="24"/>
        </w:rPr>
        <w:tab/>
        <w:t xml:space="preserve">R. J. Goodrow </w:t>
      </w:r>
      <w:r w:rsidRPr="007B0ED7">
        <w:rPr>
          <w:rFonts w:cs="Times New Roman"/>
          <w:i/>
          <w:iCs/>
          <w:noProof/>
          <w:szCs w:val="24"/>
        </w:rPr>
        <w:t>et al.</w:t>
      </w:r>
      <w:r w:rsidRPr="007B0ED7">
        <w:rPr>
          <w:rFonts w:cs="Times New Roman"/>
          <w:noProof/>
          <w:szCs w:val="24"/>
        </w:rPr>
        <w:t xml:space="preserve">, “Biophysical comparison of sodium currents in native cardiac myocytes and human induced pluripotent stem cell-derived cardiomyocytes,” </w:t>
      </w:r>
      <w:r w:rsidRPr="007B0ED7">
        <w:rPr>
          <w:rFonts w:cs="Times New Roman"/>
          <w:i/>
          <w:iCs/>
          <w:noProof/>
          <w:szCs w:val="24"/>
        </w:rPr>
        <w:t>J. Pharmacol. Toxicol. Methods</w:t>
      </w:r>
      <w:r w:rsidRPr="007B0ED7">
        <w:rPr>
          <w:rFonts w:cs="Times New Roman"/>
          <w:noProof/>
          <w:szCs w:val="24"/>
        </w:rPr>
        <w:t>, vol. 90, no. September 2017, pp. 19–30, 2018.</w:t>
      </w:r>
    </w:p>
    <w:p w14:paraId="6A66903B"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[26]</w:t>
      </w:r>
      <w:r w:rsidRPr="007B0ED7">
        <w:rPr>
          <w:rFonts w:cs="Times New Roman"/>
          <w:noProof/>
          <w:szCs w:val="24"/>
        </w:rPr>
        <w:tab/>
        <w:t xml:space="preserve">J. A. Treat, R. J. Goodrow, C. T. Bot, R. J. Haedo, and J. M. Cordeiro, “Pharmacological enhancement of repolarization reserve in human induced pluripotent stem cells derived cardiomyocytes,” </w:t>
      </w:r>
      <w:r w:rsidRPr="007B0ED7">
        <w:rPr>
          <w:rFonts w:cs="Times New Roman"/>
          <w:i/>
          <w:iCs/>
          <w:noProof/>
          <w:szCs w:val="24"/>
        </w:rPr>
        <w:t>Biochem. Pharmacol.</w:t>
      </w:r>
      <w:r w:rsidRPr="007B0ED7">
        <w:rPr>
          <w:rFonts w:cs="Times New Roman"/>
          <w:noProof/>
          <w:szCs w:val="24"/>
        </w:rPr>
        <w:t>, vol. 169, p. 113608, Nov. 2019.</w:t>
      </w:r>
    </w:p>
    <w:p w14:paraId="7BB814FA"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[27]</w:t>
      </w:r>
      <w:r w:rsidRPr="007B0ED7">
        <w:rPr>
          <w:rFonts w:cs="Times New Roman"/>
          <w:noProof/>
          <w:szCs w:val="24"/>
        </w:rPr>
        <w:tab/>
        <w:t xml:space="preserve">M. X. Doss </w:t>
      </w:r>
      <w:r w:rsidRPr="007B0ED7">
        <w:rPr>
          <w:rFonts w:cs="Times New Roman"/>
          <w:i/>
          <w:iCs/>
          <w:noProof/>
          <w:szCs w:val="24"/>
        </w:rPr>
        <w:t>et al.</w:t>
      </w:r>
      <w:r w:rsidRPr="007B0ED7">
        <w:rPr>
          <w:rFonts w:cs="Times New Roman"/>
          <w:noProof/>
          <w:szCs w:val="24"/>
        </w:rPr>
        <w:t xml:space="preserve">, “Maximum diastolic potential of human induced pluripotent stem cell-derived cardiomyocytes depends critically on IKr,” </w:t>
      </w:r>
      <w:r w:rsidRPr="007B0ED7">
        <w:rPr>
          <w:rFonts w:cs="Times New Roman"/>
          <w:i/>
          <w:iCs/>
          <w:noProof/>
          <w:szCs w:val="24"/>
        </w:rPr>
        <w:t>PLoS One</w:t>
      </w:r>
      <w:r w:rsidRPr="007B0ED7">
        <w:rPr>
          <w:rFonts w:cs="Times New Roman"/>
          <w:noProof/>
          <w:szCs w:val="24"/>
        </w:rPr>
        <w:t>, vol. 7, no. 7, Jul. 2012.</w:t>
      </w:r>
    </w:p>
    <w:p w14:paraId="6009AA16"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[28]</w:t>
      </w:r>
      <w:r w:rsidRPr="007B0ED7">
        <w:rPr>
          <w:rFonts w:cs="Times New Roman"/>
          <w:noProof/>
          <w:szCs w:val="24"/>
        </w:rPr>
        <w:tab/>
        <w:t xml:space="preserve">J. M. Cordeiro </w:t>
      </w:r>
      <w:r w:rsidRPr="007B0ED7">
        <w:rPr>
          <w:rFonts w:cs="Times New Roman"/>
          <w:i/>
          <w:iCs/>
          <w:noProof/>
          <w:szCs w:val="24"/>
        </w:rPr>
        <w:t>et al.</w:t>
      </w:r>
      <w:r w:rsidRPr="007B0ED7">
        <w:rPr>
          <w:rFonts w:cs="Times New Roman"/>
          <w:noProof/>
          <w:szCs w:val="24"/>
        </w:rPr>
        <w:t xml:space="preserve">, “Identification and characterization of a transient outward K+ current in human induced pluripotent stem cell-derived cardiomyocytes.,” </w:t>
      </w:r>
      <w:r w:rsidRPr="007B0ED7">
        <w:rPr>
          <w:rFonts w:cs="Times New Roman"/>
          <w:i/>
          <w:iCs/>
          <w:noProof/>
          <w:szCs w:val="24"/>
        </w:rPr>
        <w:t>J. Mol. Cell. Cardiol.</w:t>
      </w:r>
      <w:r w:rsidRPr="007B0ED7">
        <w:rPr>
          <w:rFonts w:cs="Times New Roman"/>
          <w:noProof/>
          <w:szCs w:val="24"/>
        </w:rPr>
        <w:t>, vol. 60, pp. 36–46, Jul. 2013.</w:t>
      </w:r>
    </w:p>
    <w:p w14:paraId="6DCF0427"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[29]</w:t>
      </w:r>
      <w:r w:rsidRPr="007B0ED7">
        <w:rPr>
          <w:rFonts w:cs="Times New Roman"/>
          <w:noProof/>
          <w:szCs w:val="24"/>
        </w:rPr>
        <w:tab/>
        <w:t xml:space="preserve">E. Grandi </w:t>
      </w:r>
      <w:r w:rsidRPr="007B0ED7">
        <w:rPr>
          <w:rFonts w:cs="Times New Roman"/>
          <w:i/>
          <w:iCs/>
          <w:noProof/>
          <w:szCs w:val="24"/>
        </w:rPr>
        <w:t>et al.</w:t>
      </w:r>
      <w:r w:rsidRPr="007B0ED7">
        <w:rPr>
          <w:rFonts w:cs="Times New Roman"/>
          <w:noProof/>
          <w:szCs w:val="24"/>
        </w:rPr>
        <w:t xml:space="preserve">, “Human atrial action potential and Ca 2+ model: Sinus rhythm and chronic atrial fibrillation,” </w:t>
      </w:r>
      <w:r w:rsidRPr="007B0ED7">
        <w:rPr>
          <w:rFonts w:cs="Times New Roman"/>
          <w:i/>
          <w:iCs/>
          <w:noProof/>
          <w:szCs w:val="24"/>
        </w:rPr>
        <w:t>Circ. Res.</w:t>
      </w:r>
      <w:r w:rsidRPr="007B0ED7">
        <w:rPr>
          <w:rFonts w:cs="Times New Roman"/>
          <w:noProof/>
          <w:szCs w:val="24"/>
        </w:rPr>
        <w:t>, vol. 109, no. 9, pp. 1055–1066, Oct. 2011.</w:t>
      </w:r>
    </w:p>
    <w:p w14:paraId="39DF372B"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[30]</w:t>
      </w:r>
      <w:r w:rsidRPr="007B0ED7">
        <w:rPr>
          <w:rFonts w:cs="Times New Roman"/>
          <w:noProof/>
          <w:szCs w:val="24"/>
        </w:rPr>
        <w:tab/>
        <w:t xml:space="preserve">E. Grandi, F. S. Pasqualini, and D. M. Bers, “A novel computational model of the human ventricular action potential and Ca transient,” </w:t>
      </w:r>
      <w:r w:rsidRPr="007B0ED7">
        <w:rPr>
          <w:rFonts w:cs="Times New Roman"/>
          <w:i/>
          <w:iCs/>
          <w:noProof/>
          <w:szCs w:val="24"/>
        </w:rPr>
        <w:t>J. Mol. Cell. Cardiol.</w:t>
      </w:r>
      <w:r w:rsidRPr="007B0ED7">
        <w:rPr>
          <w:rFonts w:cs="Times New Roman"/>
          <w:noProof/>
          <w:szCs w:val="24"/>
        </w:rPr>
        <w:t>, vol. 48, no. 1, pp. 112–121, Jan. 2010.</w:t>
      </w:r>
    </w:p>
    <w:p w14:paraId="43542EC8"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[31]</w:t>
      </w:r>
      <w:r w:rsidRPr="007B0ED7">
        <w:rPr>
          <w:rFonts w:cs="Times New Roman"/>
          <w:noProof/>
          <w:szCs w:val="24"/>
        </w:rPr>
        <w:tab/>
        <w:t xml:space="preserve">P. Stewart, O. V Aslanidi, D. Noble, P. J. Noble, M. R. Boyett, and H. Zhang, “Mathematical models of the electrical action potential of Purkinje fibre cells.,” </w:t>
      </w:r>
      <w:r w:rsidRPr="007B0ED7">
        <w:rPr>
          <w:rFonts w:cs="Times New Roman"/>
          <w:i/>
          <w:iCs/>
          <w:noProof/>
          <w:szCs w:val="24"/>
        </w:rPr>
        <w:t>Philos. Trans. A. Math. Phys. Eng. Sci.</w:t>
      </w:r>
      <w:r w:rsidRPr="007B0ED7">
        <w:rPr>
          <w:rFonts w:cs="Times New Roman"/>
          <w:noProof/>
          <w:szCs w:val="24"/>
        </w:rPr>
        <w:t>, vol. 367, no. 1896, pp. 2225–55, Jun. 2009.</w:t>
      </w:r>
    </w:p>
    <w:p w14:paraId="0F939769"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[32]</w:t>
      </w:r>
      <w:r w:rsidRPr="007B0ED7">
        <w:rPr>
          <w:rFonts w:cs="Times New Roman"/>
          <w:noProof/>
          <w:szCs w:val="24"/>
        </w:rPr>
        <w:tab/>
        <w:t xml:space="preserve">S. Li, G. Chen, and R. A. Li, “Calcium signalling of human pluripotent stem cell-derived cardiomyocytes,” </w:t>
      </w:r>
      <w:r w:rsidRPr="007B0ED7">
        <w:rPr>
          <w:rFonts w:cs="Times New Roman"/>
          <w:i/>
          <w:iCs/>
          <w:noProof/>
          <w:szCs w:val="24"/>
        </w:rPr>
        <w:t>Journal of Physiology</w:t>
      </w:r>
      <w:r w:rsidRPr="007B0ED7">
        <w:rPr>
          <w:rFonts w:cs="Times New Roman"/>
          <w:noProof/>
          <w:szCs w:val="24"/>
        </w:rPr>
        <w:t>, vol. 591, no. 21. John Wiley &amp; Sons, Ltd, pp. 5279–5290, Nov-2013.</w:t>
      </w:r>
    </w:p>
    <w:p w14:paraId="2C244813"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[33]</w:t>
      </w:r>
      <w:r w:rsidRPr="007B0ED7">
        <w:rPr>
          <w:rFonts w:cs="Times New Roman"/>
          <w:noProof/>
          <w:szCs w:val="24"/>
        </w:rPr>
        <w:tab/>
        <w:t xml:space="preserve">A. Iserles, </w:t>
      </w:r>
      <w:r w:rsidRPr="007B0ED7">
        <w:rPr>
          <w:rFonts w:cs="Times New Roman"/>
          <w:i/>
          <w:iCs/>
          <w:noProof/>
          <w:szCs w:val="24"/>
        </w:rPr>
        <w:t>A First Course in the Numerical Analysis of Differential Equations: Finite difference schemes</w:t>
      </w:r>
      <w:r w:rsidRPr="007B0ED7">
        <w:rPr>
          <w:rFonts w:cs="Times New Roman"/>
          <w:noProof/>
          <w:szCs w:val="24"/>
        </w:rPr>
        <w:t>. 2008.</w:t>
      </w:r>
    </w:p>
    <w:p w14:paraId="06EDCBD6"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[34]</w:t>
      </w:r>
      <w:r w:rsidRPr="007B0ED7">
        <w:rPr>
          <w:rFonts w:cs="Times New Roman"/>
          <w:noProof/>
          <w:szCs w:val="24"/>
        </w:rPr>
        <w:tab/>
        <w:t xml:space="preserve">K. H. W. J. ten Tusscher, D. Noble, P. J. Noble, and A. V Panfilov, “A model for human ventricular tissue.,” </w:t>
      </w:r>
      <w:r w:rsidRPr="007B0ED7">
        <w:rPr>
          <w:rFonts w:cs="Times New Roman"/>
          <w:i/>
          <w:iCs/>
          <w:noProof/>
          <w:szCs w:val="24"/>
        </w:rPr>
        <w:t>Am. J. Physiol. Heart Circ. Physiol.</w:t>
      </w:r>
      <w:r w:rsidRPr="007B0ED7">
        <w:rPr>
          <w:rFonts w:cs="Times New Roman"/>
          <w:noProof/>
          <w:szCs w:val="24"/>
        </w:rPr>
        <w:t>, vol. 286, no. 4, pp. H1573-89, Apr. 2004.</w:t>
      </w:r>
    </w:p>
    <w:p w14:paraId="6BB1766E"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[35]</w:t>
      </w:r>
      <w:r w:rsidRPr="007B0ED7">
        <w:rPr>
          <w:rFonts w:cs="Times New Roman"/>
          <w:noProof/>
          <w:szCs w:val="24"/>
        </w:rPr>
        <w:tab/>
        <w:t xml:space="preserve">C. Shah, S. Jiwani, B. Limbu, S. Weinberg, and M. Deo, “Delayed afterdepolarization-induced triggered activity in cardiac purkinje cells mediated through cytosolic calcium diffusion waves,” </w:t>
      </w:r>
      <w:r w:rsidRPr="007B0ED7">
        <w:rPr>
          <w:rFonts w:cs="Times New Roman"/>
          <w:i/>
          <w:iCs/>
          <w:noProof/>
          <w:szCs w:val="24"/>
        </w:rPr>
        <w:t>Physiol. Rep.</w:t>
      </w:r>
      <w:r w:rsidRPr="007B0ED7">
        <w:rPr>
          <w:rFonts w:cs="Times New Roman"/>
          <w:noProof/>
          <w:szCs w:val="24"/>
        </w:rPr>
        <w:t>, vol. 7, no. 24, Dec. 2019.</w:t>
      </w:r>
    </w:p>
    <w:p w14:paraId="121941D1"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lastRenderedPageBreak/>
        <w:t>[36]</w:t>
      </w:r>
      <w:r w:rsidRPr="007B0ED7">
        <w:rPr>
          <w:rFonts w:cs="Times New Roman"/>
          <w:noProof/>
          <w:szCs w:val="24"/>
        </w:rPr>
        <w:tab/>
        <w:t xml:space="preserve">R. Storn, “On the usage of differential evolution for function optimization,” in </w:t>
      </w:r>
      <w:r w:rsidRPr="007B0ED7">
        <w:rPr>
          <w:rFonts w:cs="Times New Roman"/>
          <w:i/>
          <w:iCs/>
          <w:noProof/>
          <w:szCs w:val="24"/>
        </w:rPr>
        <w:t>Biennial Conference of the North American Fuzzy Information Processing Society - NAFIPS</w:t>
      </w:r>
      <w:r w:rsidRPr="007B0ED7">
        <w:rPr>
          <w:rFonts w:cs="Times New Roman"/>
          <w:noProof/>
          <w:szCs w:val="24"/>
        </w:rPr>
        <w:t>, 1996, pp. 519–523.</w:t>
      </w:r>
    </w:p>
    <w:p w14:paraId="6DFE991C"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[37]</w:t>
      </w:r>
      <w:r w:rsidRPr="007B0ED7">
        <w:rPr>
          <w:rFonts w:cs="Times New Roman"/>
          <w:noProof/>
          <w:szCs w:val="24"/>
        </w:rPr>
        <w:tab/>
        <w:t xml:space="preserve">O. S. Center, “Ohio Supercomputer Center,” </w:t>
      </w:r>
      <w:r w:rsidRPr="007B0ED7">
        <w:rPr>
          <w:rFonts w:cs="Times New Roman"/>
          <w:i/>
          <w:iCs/>
          <w:noProof/>
          <w:szCs w:val="24"/>
        </w:rPr>
        <w:t>Ohio Supercomputer Center</w:t>
      </w:r>
      <w:r w:rsidRPr="007B0ED7">
        <w:rPr>
          <w:rFonts w:cs="Times New Roman"/>
          <w:noProof/>
          <w:szCs w:val="24"/>
        </w:rPr>
        <w:t>. p. Columbus, OH, 1987.</w:t>
      </w:r>
    </w:p>
    <w:p w14:paraId="5B44AB20"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[38]</w:t>
      </w:r>
      <w:r w:rsidRPr="007B0ED7">
        <w:rPr>
          <w:rFonts w:cs="Times New Roman"/>
          <w:noProof/>
          <w:szCs w:val="24"/>
        </w:rPr>
        <w:tab/>
        <w:t xml:space="preserve">J. Towns </w:t>
      </w:r>
      <w:r w:rsidRPr="007B0ED7">
        <w:rPr>
          <w:rFonts w:cs="Times New Roman"/>
          <w:i/>
          <w:iCs/>
          <w:noProof/>
          <w:szCs w:val="24"/>
        </w:rPr>
        <w:t>et al.</w:t>
      </w:r>
      <w:r w:rsidRPr="007B0ED7">
        <w:rPr>
          <w:rFonts w:cs="Times New Roman"/>
          <w:noProof/>
          <w:szCs w:val="24"/>
        </w:rPr>
        <w:t xml:space="preserve">, “XSEDE: Accelerating scientific discovery,” </w:t>
      </w:r>
      <w:r w:rsidRPr="007B0ED7">
        <w:rPr>
          <w:rFonts w:cs="Times New Roman"/>
          <w:i/>
          <w:iCs/>
          <w:noProof/>
          <w:szCs w:val="24"/>
        </w:rPr>
        <w:t>Comput. Sci. Eng.</w:t>
      </w:r>
      <w:r w:rsidRPr="007B0ED7">
        <w:rPr>
          <w:rFonts w:cs="Times New Roman"/>
          <w:noProof/>
          <w:szCs w:val="24"/>
        </w:rPr>
        <w:t>, vol. 16, no. 5, pp. 62–74, Sep. 2014.</w:t>
      </w:r>
    </w:p>
    <w:p w14:paraId="7465D073"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[39]</w:t>
      </w:r>
      <w:r w:rsidRPr="007B0ED7">
        <w:rPr>
          <w:rFonts w:cs="Times New Roman"/>
          <w:noProof/>
          <w:szCs w:val="24"/>
        </w:rPr>
        <w:tab/>
        <w:t xml:space="preserve">N. Guglielmi and E. Hairer, “Implementing Radau IIA methods for stiff delay differential equations,” </w:t>
      </w:r>
      <w:r w:rsidRPr="007B0ED7">
        <w:rPr>
          <w:rFonts w:cs="Times New Roman"/>
          <w:i/>
          <w:iCs/>
          <w:noProof/>
          <w:szCs w:val="24"/>
        </w:rPr>
        <w:t>Comput. (Vienna/New York)</w:t>
      </w:r>
      <w:r w:rsidRPr="007B0ED7">
        <w:rPr>
          <w:rFonts w:cs="Times New Roman"/>
          <w:noProof/>
          <w:szCs w:val="24"/>
        </w:rPr>
        <w:t>, vol. 67, no. 1, pp. 1–12, 2001.</w:t>
      </w:r>
    </w:p>
    <w:p w14:paraId="00FAC637"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[40]</w:t>
      </w:r>
      <w:r w:rsidRPr="007B0ED7">
        <w:rPr>
          <w:rFonts w:cs="Times New Roman"/>
          <w:noProof/>
          <w:szCs w:val="24"/>
        </w:rPr>
        <w:tab/>
        <w:t xml:space="preserve">J. R. Dormand and P. J. Prince, “A family of embedded Runge-Kutta formulae,” </w:t>
      </w:r>
      <w:r w:rsidRPr="007B0ED7">
        <w:rPr>
          <w:rFonts w:cs="Times New Roman"/>
          <w:i/>
          <w:iCs/>
          <w:noProof/>
          <w:szCs w:val="24"/>
        </w:rPr>
        <w:t>J. Comput. Appl. Math.</w:t>
      </w:r>
      <w:r w:rsidRPr="007B0ED7">
        <w:rPr>
          <w:rFonts w:cs="Times New Roman"/>
          <w:noProof/>
          <w:szCs w:val="24"/>
        </w:rPr>
        <w:t>, vol. 6, no. 1, pp. 19–26, Mar. 1980.</w:t>
      </w:r>
    </w:p>
    <w:p w14:paraId="2F92D7F7"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[41]</w:t>
      </w:r>
      <w:r w:rsidRPr="007B0ED7">
        <w:rPr>
          <w:rFonts w:cs="Times New Roman"/>
          <w:noProof/>
          <w:szCs w:val="24"/>
        </w:rPr>
        <w:tab/>
        <w:t xml:space="preserve">L. Petzold, “Automatic Selection of Methods for Solving Stiff and Nonstiff Systems of Ordinary Differential Equations,” </w:t>
      </w:r>
      <w:r w:rsidRPr="007B0ED7">
        <w:rPr>
          <w:rFonts w:cs="Times New Roman"/>
          <w:i/>
          <w:iCs/>
          <w:noProof/>
          <w:szCs w:val="24"/>
        </w:rPr>
        <w:t>SIAM J. Sci. Stat. Comput.</w:t>
      </w:r>
      <w:r w:rsidRPr="007B0ED7">
        <w:rPr>
          <w:rFonts w:cs="Times New Roman"/>
          <w:noProof/>
          <w:szCs w:val="24"/>
        </w:rPr>
        <w:t>, vol. 4, no. 1, pp. 136–148, Mar. 1983.</w:t>
      </w:r>
    </w:p>
    <w:p w14:paraId="2F73EA1C"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[42]</w:t>
      </w:r>
      <w:r w:rsidRPr="007B0ED7">
        <w:rPr>
          <w:rFonts w:cs="Times New Roman"/>
          <w:noProof/>
          <w:szCs w:val="24"/>
        </w:rPr>
        <w:tab/>
        <w:t xml:space="preserve">A. M. Lodrini, L. Barile, M. Rocchetti, and C. Altomare, “Human induced pluripotent stem cells derived from a cardiac somatic source: insights for an in-vitro cardiomyocyte platform,” </w:t>
      </w:r>
      <w:r w:rsidRPr="007B0ED7">
        <w:rPr>
          <w:rFonts w:cs="Times New Roman"/>
          <w:i/>
          <w:iCs/>
          <w:noProof/>
          <w:szCs w:val="24"/>
        </w:rPr>
        <w:t>International Journal of Molecular Sciences</w:t>
      </w:r>
      <w:r w:rsidRPr="007B0ED7">
        <w:rPr>
          <w:rFonts w:cs="Times New Roman"/>
          <w:noProof/>
          <w:szCs w:val="24"/>
        </w:rPr>
        <w:t>, vol. 21, no. 2. MDPI AG, 02-Jan-2020.</w:t>
      </w:r>
    </w:p>
    <w:p w14:paraId="0CE90F2D"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[43]</w:t>
      </w:r>
      <w:r w:rsidRPr="007B0ED7">
        <w:rPr>
          <w:rFonts w:cs="Times New Roman"/>
          <w:noProof/>
          <w:szCs w:val="24"/>
        </w:rPr>
        <w:tab/>
        <w:t xml:space="preserve">H. D. Devalla </w:t>
      </w:r>
      <w:r w:rsidRPr="007B0ED7">
        <w:rPr>
          <w:rFonts w:cs="Times New Roman"/>
          <w:i/>
          <w:iCs/>
          <w:noProof/>
          <w:szCs w:val="24"/>
        </w:rPr>
        <w:t>et al.</w:t>
      </w:r>
      <w:r w:rsidRPr="007B0ED7">
        <w:rPr>
          <w:rFonts w:cs="Times New Roman"/>
          <w:noProof/>
          <w:szCs w:val="24"/>
        </w:rPr>
        <w:t xml:space="preserve">, “Atrial‐like cardiomyocytes from human pluripotent stem cells are a robust preclinical model for assessing atrial‐selective pharmacology,” </w:t>
      </w:r>
      <w:r w:rsidRPr="007B0ED7">
        <w:rPr>
          <w:rFonts w:cs="Times New Roman"/>
          <w:i/>
          <w:iCs/>
          <w:noProof/>
          <w:szCs w:val="24"/>
        </w:rPr>
        <w:t>EMBO Mol. Med.</w:t>
      </w:r>
      <w:r w:rsidRPr="007B0ED7">
        <w:rPr>
          <w:rFonts w:cs="Times New Roman"/>
          <w:noProof/>
          <w:szCs w:val="24"/>
        </w:rPr>
        <w:t>, vol. 7, no. 4, pp. 394–410, Apr. 2015.</w:t>
      </w:r>
    </w:p>
    <w:p w14:paraId="63F7E8C1"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[44]</w:t>
      </w:r>
      <w:r w:rsidRPr="007B0ED7">
        <w:rPr>
          <w:rFonts w:cs="Times New Roman"/>
          <w:noProof/>
          <w:szCs w:val="24"/>
        </w:rPr>
        <w:tab/>
        <w:t xml:space="preserve">U. Hoppe C and D. J. Beuckelmann, “Characterization of the hyperpolarization-activated inward current in isolated human atrial myocytes,” </w:t>
      </w:r>
      <w:r w:rsidRPr="007B0ED7">
        <w:rPr>
          <w:rFonts w:cs="Times New Roman"/>
          <w:i/>
          <w:iCs/>
          <w:noProof/>
          <w:szCs w:val="24"/>
        </w:rPr>
        <w:t>Cardiovasc. Res.</w:t>
      </w:r>
      <w:r w:rsidRPr="007B0ED7">
        <w:rPr>
          <w:rFonts w:cs="Times New Roman"/>
          <w:noProof/>
          <w:szCs w:val="24"/>
        </w:rPr>
        <w:t>, vol. 38, no. 3, pp. 788–801, Jun. 1998.</w:t>
      </w:r>
    </w:p>
    <w:p w14:paraId="38A92D89"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[45]</w:t>
      </w:r>
      <w:r w:rsidRPr="007B0ED7">
        <w:rPr>
          <w:rFonts w:cs="Times New Roman"/>
          <w:noProof/>
          <w:szCs w:val="24"/>
        </w:rPr>
        <w:tab/>
        <w:t xml:space="preserve">A. M. Frace, F. Maruoka, and A. Noma, “External K+ increases Na+ conductance of the hyperpolarization-activated current in rabbit cardiac pacemaker cells,” </w:t>
      </w:r>
      <w:r w:rsidRPr="007B0ED7">
        <w:rPr>
          <w:rFonts w:cs="Times New Roman"/>
          <w:i/>
          <w:iCs/>
          <w:noProof/>
          <w:szCs w:val="24"/>
        </w:rPr>
        <w:t>Pflügers Arch. Eur. J. Physiol.</w:t>
      </w:r>
      <w:r w:rsidRPr="007B0ED7">
        <w:rPr>
          <w:rFonts w:cs="Times New Roman"/>
          <w:noProof/>
          <w:szCs w:val="24"/>
        </w:rPr>
        <w:t>, vol. 421, no. 1, pp. 94–96, May 1992.</w:t>
      </w:r>
    </w:p>
    <w:p w14:paraId="4D44B4D7"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[46]</w:t>
      </w:r>
      <w:r w:rsidRPr="007B0ED7">
        <w:rPr>
          <w:rFonts w:cs="Times New Roman"/>
          <w:noProof/>
          <w:szCs w:val="24"/>
        </w:rPr>
        <w:tab/>
        <w:t xml:space="preserve">D. DiFrancesco, A. Ferroni, M. Mazzanti, and C. Tromba, “Properties of the hyperpolarizing‐activated current (if) in cells isolated from the rabbit sino‐atrial node.,” </w:t>
      </w:r>
      <w:r w:rsidRPr="007B0ED7">
        <w:rPr>
          <w:rFonts w:cs="Times New Roman"/>
          <w:i/>
          <w:iCs/>
          <w:noProof/>
          <w:szCs w:val="24"/>
        </w:rPr>
        <w:t>J. Physiol.</w:t>
      </w:r>
      <w:r w:rsidRPr="007B0ED7">
        <w:rPr>
          <w:rFonts w:cs="Times New Roman"/>
          <w:noProof/>
          <w:szCs w:val="24"/>
        </w:rPr>
        <w:t>, vol. 377, no. 1, pp. 61–88, Aug. 1986.</w:t>
      </w:r>
    </w:p>
    <w:p w14:paraId="5FDA6E4D"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[47]</w:t>
      </w:r>
      <w:r w:rsidRPr="007B0ED7">
        <w:rPr>
          <w:rFonts w:cs="Times New Roman"/>
          <w:noProof/>
          <w:szCs w:val="24"/>
        </w:rPr>
        <w:tab/>
        <w:t xml:space="preserve">S. M. Biendarra-Tiegs, F. J. Secreto, and T. J. Nelson, “Addressing Variability and Heterogeneity of Induced Pluripotent Stem Cell-Derived Cardiomyocytes,” in </w:t>
      </w:r>
      <w:r w:rsidRPr="007B0ED7">
        <w:rPr>
          <w:rFonts w:cs="Times New Roman"/>
          <w:i/>
          <w:iCs/>
          <w:noProof/>
          <w:szCs w:val="24"/>
        </w:rPr>
        <w:t>Advances in Experimental Medicine and Biology</w:t>
      </w:r>
      <w:r w:rsidRPr="007B0ED7">
        <w:rPr>
          <w:rFonts w:cs="Times New Roman"/>
          <w:noProof/>
          <w:szCs w:val="24"/>
        </w:rPr>
        <w:t>, vol. 1212, Springer, 2020, pp. 1–29.</w:t>
      </w:r>
    </w:p>
    <w:p w14:paraId="59C663C7"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[48]</w:t>
      </w:r>
      <w:r w:rsidRPr="007B0ED7">
        <w:rPr>
          <w:rFonts w:cs="Times New Roman"/>
          <w:noProof/>
          <w:szCs w:val="24"/>
        </w:rPr>
        <w:tab/>
        <w:t xml:space="preserve">D. Smirnov </w:t>
      </w:r>
      <w:r w:rsidRPr="007B0ED7">
        <w:rPr>
          <w:rFonts w:cs="Times New Roman"/>
          <w:i/>
          <w:iCs/>
          <w:noProof/>
          <w:szCs w:val="24"/>
        </w:rPr>
        <w:t>et al.</w:t>
      </w:r>
      <w:r w:rsidRPr="007B0ED7">
        <w:rPr>
          <w:rFonts w:cs="Times New Roman"/>
          <w:noProof/>
          <w:szCs w:val="24"/>
        </w:rPr>
        <w:t xml:space="preserve">, “Genetic algorithm-based personalized models of human cardiac action potential,” </w:t>
      </w:r>
      <w:r w:rsidRPr="007B0ED7">
        <w:rPr>
          <w:rFonts w:cs="Times New Roman"/>
          <w:i/>
          <w:iCs/>
          <w:noProof/>
          <w:szCs w:val="24"/>
        </w:rPr>
        <w:t>PLoS One</w:t>
      </w:r>
      <w:r w:rsidRPr="007B0ED7">
        <w:rPr>
          <w:rFonts w:cs="Times New Roman"/>
          <w:noProof/>
          <w:szCs w:val="24"/>
        </w:rPr>
        <w:t>, vol. 15, no. 5, p. e0231695, May 2020.</w:t>
      </w:r>
    </w:p>
    <w:p w14:paraId="2AEEA109"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[49]</w:t>
      </w:r>
      <w:r w:rsidRPr="007B0ED7">
        <w:rPr>
          <w:rFonts w:cs="Times New Roman"/>
          <w:noProof/>
          <w:szCs w:val="24"/>
        </w:rPr>
        <w:tab/>
        <w:t xml:space="preserve">J. Tomek </w:t>
      </w:r>
      <w:r w:rsidRPr="007B0ED7">
        <w:rPr>
          <w:rFonts w:cs="Times New Roman"/>
          <w:i/>
          <w:iCs/>
          <w:noProof/>
          <w:szCs w:val="24"/>
        </w:rPr>
        <w:t>et al.</w:t>
      </w:r>
      <w:r w:rsidRPr="007B0ED7">
        <w:rPr>
          <w:rFonts w:cs="Times New Roman"/>
          <w:noProof/>
          <w:szCs w:val="24"/>
        </w:rPr>
        <w:t xml:space="preserve">, “Development, calibration, and validation of a novel human ventricular myocyte model in health, disease, and drug block,” </w:t>
      </w:r>
      <w:r w:rsidRPr="007B0ED7">
        <w:rPr>
          <w:rFonts w:cs="Times New Roman"/>
          <w:i/>
          <w:iCs/>
          <w:noProof/>
          <w:szCs w:val="24"/>
        </w:rPr>
        <w:t>Elife</w:t>
      </w:r>
      <w:r w:rsidRPr="007B0ED7">
        <w:rPr>
          <w:rFonts w:cs="Times New Roman"/>
          <w:noProof/>
          <w:szCs w:val="24"/>
        </w:rPr>
        <w:t>, vol. 8, Dec. 2019.</w:t>
      </w:r>
    </w:p>
    <w:p w14:paraId="1FA4A4A6"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lastRenderedPageBreak/>
        <w:t>[50]</w:t>
      </w:r>
      <w:r w:rsidRPr="007B0ED7">
        <w:rPr>
          <w:rFonts w:cs="Times New Roman"/>
          <w:noProof/>
          <w:szCs w:val="24"/>
        </w:rPr>
        <w:tab/>
        <w:t xml:space="preserve">M. Paci </w:t>
      </w:r>
      <w:r w:rsidRPr="007B0ED7">
        <w:rPr>
          <w:rFonts w:cs="Times New Roman"/>
          <w:i/>
          <w:iCs/>
          <w:noProof/>
          <w:szCs w:val="24"/>
        </w:rPr>
        <w:t>et al.</w:t>
      </w:r>
      <w:r w:rsidRPr="007B0ED7">
        <w:rPr>
          <w:rFonts w:cs="Times New Roman"/>
          <w:noProof/>
          <w:szCs w:val="24"/>
        </w:rPr>
        <w:t xml:space="preserve">, “All-Optical Electrophysiology Refines Populations of In Silico Human iPSC-CMs for Drug Evaluation,” </w:t>
      </w:r>
      <w:r w:rsidRPr="007B0ED7">
        <w:rPr>
          <w:rFonts w:cs="Times New Roman"/>
          <w:i/>
          <w:iCs/>
          <w:noProof/>
          <w:szCs w:val="24"/>
        </w:rPr>
        <w:t>Biophys. J.</w:t>
      </w:r>
      <w:r w:rsidRPr="007B0ED7">
        <w:rPr>
          <w:rFonts w:cs="Times New Roman"/>
          <w:noProof/>
          <w:szCs w:val="24"/>
        </w:rPr>
        <w:t>, vol. 118, no. 10, pp. 2596–2611, May 2020.</w:t>
      </w:r>
    </w:p>
    <w:p w14:paraId="0A4D27A2"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[51]</w:t>
      </w:r>
      <w:r w:rsidRPr="007B0ED7">
        <w:rPr>
          <w:rFonts w:cs="Times New Roman"/>
          <w:noProof/>
          <w:szCs w:val="24"/>
        </w:rPr>
        <w:tab/>
        <w:t xml:space="preserve">J. Ma </w:t>
      </w:r>
      <w:r w:rsidRPr="007B0ED7">
        <w:rPr>
          <w:rFonts w:cs="Times New Roman"/>
          <w:i/>
          <w:iCs/>
          <w:noProof/>
          <w:szCs w:val="24"/>
        </w:rPr>
        <w:t>et al.</w:t>
      </w:r>
      <w:r w:rsidRPr="007B0ED7">
        <w:rPr>
          <w:rFonts w:cs="Times New Roman"/>
          <w:noProof/>
          <w:szCs w:val="24"/>
        </w:rPr>
        <w:t xml:space="preserve">, “High purity human-induced pluripotent stem cell-derived cardiomyocytes: Electrophysiological properties of action potentials and ionic currents,” </w:t>
      </w:r>
      <w:r w:rsidRPr="007B0ED7">
        <w:rPr>
          <w:rFonts w:cs="Times New Roman"/>
          <w:i/>
          <w:iCs/>
          <w:noProof/>
          <w:szCs w:val="24"/>
        </w:rPr>
        <w:t>Am. J. Physiol. - Hear. Circ. Physiol.</w:t>
      </w:r>
      <w:r w:rsidRPr="007B0ED7">
        <w:rPr>
          <w:rFonts w:cs="Times New Roman"/>
          <w:noProof/>
          <w:szCs w:val="24"/>
        </w:rPr>
        <w:t>, vol. 301, no. 5, pp. 2006–2017, 2011.</w:t>
      </w:r>
    </w:p>
    <w:p w14:paraId="4CF63596"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[52]</w:t>
      </w:r>
      <w:r w:rsidRPr="007B0ED7">
        <w:rPr>
          <w:rFonts w:cs="Times New Roman"/>
          <w:noProof/>
          <w:szCs w:val="24"/>
        </w:rPr>
        <w:tab/>
        <w:t xml:space="preserve">Z. Zhao </w:t>
      </w:r>
      <w:r w:rsidRPr="007B0ED7">
        <w:rPr>
          <w:rFonts w:cs="Times New Roman"/>
          <w:i/>
          <w:iCs/>
          <w:noProof/>
          <w:szCs w:val="24"/>
        </w:rPr>
        <w:t>et al.</w:t>
      </w:r>
      <w:r w:rsidRPr="007B0ED7">
        <w:rPr>
          <w:rFonts w:cs="Times New Roman"/>
          <w:noProof/>
          <w:szCs w:val="24"/>
        </w:rPr>
        <w:t xml:space="preserve">, “Ion Channel Expression and Characterization in Human Induced Pluripotent Stem Cell-Derived Cardiomyocytes,” </w:t>
      </w:r>
      <w:r w:rsidRPr="007B0ED7">
        <w:rPr>
          <w:rFonts w:cs="Times New Roman"/>
          <w:i/>
          <w:iCs/>
          <w:noProof/>
          <w:szCs w:val="24"/>
        </w:rPr>
        <w:t>Stem Cells Int.</w:t>
      </w:r>
      <w:r w:rsidRPr="007B0ED7">
        <w:rPr>
          <w:rFonts w:cs="Times New Roman"/>
          <w:noProof/>
          <w:szCs w:val="24"/>
        </w:rPr>
        <w:t>, vol. 2018, 2018.</w:t>
      </w:r>
    </w:p>
    <w:p w14:paraId="1C729D20"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[53]</w:t>
      </w:r>
      <w:r w:rsidRPr="007B0ED7">
        <w:rPr>
          <w:rFonts w:cs="Times New Roman"/>
          <w:noProof/>
          <w:szCs w:val="24"/>
        </w:rPr>
        <w:tab/>
        <w:t xml:space="preserve">D. Dobrev </w:t>
      </w:r>
      <w:r w:rsidRPr="007B0ED7">
        <w:rPr>
          <w:rFonts w:cs="Times New Roman"/>
          <w:i/>
          <w:iCs/>
          <w:noProof/>
          <w:szCs w:val="24"/>
        </w:rPr>
        <w:t>et al.</w:t>
      </w:r>
      <w:r w:rsidRPr="007B0ED7">
        <w:rPr>
          <w:rFonts w:cs="Times New Roman"/>
          <w:noProof/>
          <w:szCs w:val="24"/>
        </w:rPr>
        <w:t xml:space="preserve">, “The G protein-gated potassium current IK,ACh is constitutively active in patients with chronic atrial fibrillation,” </w:t>
      </w:r>
      <w:r w:rsidRPr="007B0ED7">
        <w:rPr>
          <w:rFonts w:cs="Times New Roman"/>
          <w:i/>
          <w:iCs/>
          <w:noProof/>
          <w:szCs w:val="24"/>
        </w:rPr>
        <w:t>Circulation</w:t>
      </w:r>
      <w:r w:rsidRPr="007B0ED7">
        <w:rPr>
          <w:rFonts w:cs="Times New Roman"/>
          <w:noProof/>
          <w:szCs w:val="24"/>
        </w:rPr>
        <w:t>, vol. 112, no. 24, pp. 3697–3706, Dec. 2005.</w:t>
      </w:r>
    </w:p>
    <w:p w14:paraId="7402A219" w14:textId="77777777" w:rsidR="007B0ED7" w:rsidRPr="007B0ED7" w:rsidRDefault="007B0ED7" w:rsidP="007B0ED7">
      <w:pPr>
        <w:widowControl w:val="0"/>
        <w:autoSpaceDE w:val="0"/>
        <w:autoSpaceDN w:val="0"/>
        <w:adjustRightInd w:val="0"/>
        <w:ind w:left="640" w:hanging="640"/>
        <w:rPr>
          <w:rFonts w:cs="Times New Roman"/>
          <w:noProof/>
          <w:szCs w:val="24"/>
        </w:rPr>
      </w:pPr>
      <w:r w:rsidRPr="007B0ED7">
        <w:rPr>
          <w:rFonts w:cs="Times New Roman"/>
          <w:noProof/>
          <w:szCs w:val="24"/>
        </w:rPr>
        <w:t>[54]</w:t>
      </w:r>
      <w:r w:rsidRPr="007B0ED7">
        <w:rPr>
          <w:rFonts w:cs="Times New Roman"/>
          <w:noProof/>
          <w:szCs w:val="24"/>
        </w:rPr>
        <w:tab/>
        <w:t xml:space="preserve">M. Argenziano </w:t>
      </w:r>
      <w:r w:rsidRPr="007B0ED7">
        <w:rPr>
          <w:rFonts w:cs="Times New Roman"/>
          <w:i/>
          <w:iCs/>
          <w:noProof/>
          <w:szCs w:val="24"/>
        </w:rPr>
        <w:t>et al.</w:t>
      </w:r>
      <w:r w:rsidRPr="007B0ED7">
        <w:rPr>
          <w:rFonts w:cs="Times New Roman"/>
          <w:noProof/>
          <w:szCs w:val="24"/>
        </w:rPr>
        <w:t xml:space="preserve">, “Electrophysiologic Characterization of Calcium Handling in Human Induced Pluripotent Stem Cell-Derived Atrial Cardiomyocytes,” </w:t>
      </w:r>
      <w:r w:rsidRPr="007B0ED7">
        <w:rPr>
          <w:rFonts w:cs="Times New Roman"/>
          <w:i/>
          <w:iCs/>
          <w:noProof/>
          <w:szCs w:val="24"/>
        </w:rPr>
        <w:t>Stem Cell Reports</w:t>
      </w:r>
      <w:r w:rsidRPr="007B0ED7">
        <w:rPr>
          <w:rFonts w:cs="Times New Roman"/>
          <w:noProof/>
          <w:szCs w:val="24"/>
        </w:rPr>
        <w:t>, vol. 10, no. 6, pp. 1867–1878, Jun. 2018.</w:t>
      </w:r>
    </w:p>
    <w:p w14:paraId="2411923E" w14:textId="77777777" w:rsidR="007B0ED7" w:rsidRPr="007B0ED7" w:rsidRDefault="007B0ED7" w:rsidP="007B0ED7">
      <w:pPr>
        <w:widowControl w:val="0"/>
        <w:autoSpaceDE w:val="0"/>
        <w:autoSpaceDN w:val="0"/>
        <w:adjustRightInd w:val="0"/>
        <w:ind w:left="640" w:hanging="640"/>
        <w:rPr>
          <w:rFonts w:cs="Times New Roman"/>
          <w:noProof/>
        </w:rPr>
      </w:pPr>
      <w:r w:rsidRPr="007B0ED7">
        <w:rPr>
          <w:rFonts w:cs="Times New Roman"/>
          <w:noProof/>
          <w:szCs w:val="24"/>
        </w:rPr>
        <w:t>[55]</w:t>
      </w:r>
      <w:r w:rsidRPr="007B0ED7">
        <w:rPr>
          <w:rFonts w:cs="Times New Roman"/>
          <w:noProof/>
          <w:szCs w:val="24"/>
        </w:rPr>
        <w:tab/>
        <w:t xml:space="preserve">K. Blinova </w:t>
      </w:r>
      <w:r w:rsidRPr="007B0ED7">
        <w:rPr>
          <w:rFonts w:cs="Times New Roman"/>
          <w:i/>
          <w:iCs/>
          <w:noProof/>
          <w:szCs w:val="24"/>
        </w:rPr>
        <w:t>et al.</w:t>
      </w:r>
      <w:r w:rsidRPr="007B0ED7">
        <w:rPr>
          <w:rFonts w:cs="Times New Roman"/>
          <w:noProof/>
          <w:szCs w:val="24"/>
        </w:rPr>
        <w:t xml:space="preserve">, “International Multisite Study of Human-Induced Pluripotent Stem Cell-Derived Cardiomyocytes for Drug Proarrhythmic Potential Assessment,” </w:t>
      </w:r>
      <w:r w:rsidRPr="007B0ED7">
        <w:rPr>
          <w:rFonts w:cs="Times New Roman"/>
          <w:i/>
          <w:iCs/>
          <w:noProof/>
          <w:szCs w:val="24"/>
        </w:rPr>
        <w:t>Cell Rep.</w:t>
      </w:r>
      <w:r w:rsidRPr="007B0ED7">
        <w:rPr>
          <w:rFonts w:cs="Times New Roman"/>
          <w:noProof/>
          <w:szCs w:val="24"/>
        </w:rPr>
        <w:t>, vol. 24, no. 13, pp. 3582–3592, Sep. 2018.</w:t>
      </w:r>
    </w:p>
    <w:p w14:paraId="5BE994FC" w14:textId="2FFD125C" w:rsidR="00174D22" w:rsidRDefault="00174D22" w:rsidP="006B2D5B">
      <w:pPr>
        <w:rPr>
          <w:rFonts w:cs="Times New Roman"/>
          <w:szCs w:val="24"/>
        </w:rPr>
      </w:pPr>
      <w:r>
        <w:rPr>
          <w:rFonts w:cs="Times New Roman"/>
          <w:szCs w:val="24"/>
        </w:rPr>
        <w:fldChar w:fldCharType="end"/>
      </w:r>
    </w:p>
    <w:p w14:paraId="1AB63189" w14:textId="77777777" w:rsidR="00174D22" w:rsidRDefault="00174D22">
      <w:pPr>
        <w:spacing w:before="0" w:after="200" w:line="276" w:lineRule="auto"/>
        <w:rPr>
          <w:rFonts w:cs="Times New Roman"/>
          <w:szCs w:val="24"/>
        </w:rPr>
      </w:pPr>
      <w:r>
        <w:rPr>
          <w:rFonts w:cs="Times New Roman"/>
          <w:szCs w:val="24"/>
        </w:rPr>
        <w:br w:type="page"/>
      </w:r>
    </w:p>
    <w:p w14:paraId="03C82340" w14:textId="6AB4C78A" w:rsidR="00174D22" w:rsidRDefault="00174D22" w:rsidP="00AC54D8">
      <w:pPr>
        <w:jc w:val="center"/>
        <w:rPr>
          <w:rFonts w:cs="Times New Roman"/>
          <w:b/>
          <w:bCs/>
          <w:szCs w:val="24"/>
        </w:rPr>
      </w:pPr>
      <w:r w:rsidRPr="00AC54D8">
        <w:rPr>
          <w:rFonts w:cs="Times New Roman"/>
          <w:b/>
          <w:bCs/>
          <w:szCs w:val="24"/>
        </w:rPr>
        <w:lastRenderedPageBreak/>
        <w:t>Figure Captions</w:t>
      </w:r>
    </w:p>
    <w:p w14:paraId="3457F571" w14:textId="77777777" w:rsidR="00AC54D8" w:rsidRPr="00AC54D8" w:rsidRDefault="00AC54D8" w:rsidP="00AC54D8">
      <w:pPr>
        <w:jc w:val="center"/>
        <w:rPr>
          <w:rFonts w:cs="Times New Roman"/>
          <w:b/>
          <w:bCs/>
          <w:szCs w:val="24"/>
        </w:rPr>
      </w:pPr>
    </w:p>
    <w:p w14:paraId="1B165C86" w14:textId="77777777" w:rsidR="00174D22" w:rsidRPr="00174D22" w:rsidRDefault="00174D22" w:rsidP="00174D22">
      <w:pPr>
        <w:rPr>
          <w:rFonts w:cs="Times New Roman"/>
          <w:szCs w:val="24"/>
        </w:rPr>
      </w:pPr>
      <w:r w:rsidRPr="00174D22">
        <w:rPr>
          <w:rFonts w:cs="Times New Roman"/>
          <w:b/>
          <w:bCs/>
          <w:szCs w:val="24"/>
        </w:rPr>
        <w:t>Figure 1.</w:t>
      </w:r>
      <w:r w:rsidRPr="00174D22">
        <w:rPr>
          <w:rFonts w:cs="Times New Roman"/>
          <w:szCs w:val="24"/>
        </w:rPr>
        <w:t xml:space="preserve"> Experimental data IV plots - A: fast sodium current (</w:t>
      </w:r>
      <w:proofErr w:type="spellStart"/>
      <w:r w:rsidRPr="00174D22">
        <w:rPr>
          <w:rFonts w:cs="Times New Roman"/>
          <w:szCs w:val="24"/>
        </w:rPr>
        <w:t>I</w:t>
      </w:r>
      <w:r w:rsidRPr="00174D22">
        <w:rPr>
          <w:rFonts w:cs="Times New Roman"/>
          <w:szCs w:val="24"/>
          <w:vertAlign w:val="subscript"/>
        </w:rPr>
        <w:t>Na</w:t>
      </w:r>
      <w:proofErr w:type="spellEnd"/>
      <w:r w:rsidRPr="00174D22">
        <w:rPr>
          <w:rFonts w:cs="Times New Roman"/>
          <w:szCs w:val="24"/>
        </w:rPr>
        <w:t>), B: transient outward potassium current (I</w:t>
      </w:r>
      <w:r w:rsidRPr="00174D22">
        <w:rPr>
          <w:rFonts w:cs="Times New Roman"/>
          <w:szCs w:val="24"/>
          <w:vertAlign w:val="subscript"/>
        </w:rPr>
        <w:t>to</w:t>
      </w:r>
      <w:r w:rsidRPr="00174D22">
        <w:rPr>
          <w:rFonts w:cs="Times New Roman"/>
          <w:szCs w:val="24"/>
        </w:rPr>
        <w:t>), C: delayed rectifier potassium current (</w:t>
      </w:r>
      <w:proofErr w:type="spellStart"/>
      <w:r w:rsidRPr="00174D22">
        <w:rPr>
          <w:rFonts w:cs="Times New Roman"/>
          <w:szCs w:val="24"/>
        </w:rPr>
        <w:t>I</w:t>
      </w:r>
      <w:r w:rsidRPr="00174D22">
        <w:rPr>
          <w:rFonts w:cs="Times New Roman"/>
          <w:szCs w:val="24"/>
          <w:vertAlign w:val="subscript"/>
        </w:rPr>
        <w:t>Kr</w:t>
      </w:r>
      <w:proofErr w:type="spellEnd"/>
      <w:r w:rsidRPr="00174D22">
        <w:rPr>
          <w:rFonts w:cs="Times New Roman"/>
          <w:szCs w:val="24"/>
        </w:rPr>
        <w:t>), D: L-type calcium current (</w:t>
      </w:r>
      <w:proofErr w:type="spellStart"/>
      <w:r w:rsidRPr="00174D22">
        <w:rPr>
          <w:rFonts w:cs="Times New Roman"/>
          <w:szCs w:val="24"/>
        </w:rPr>
        <w:t>I</w:t>
      </w:r>
      <w:r w:rsidRPr="00174D22">
        <w:rPr>
          <w:rFonts w:cs="Times New Roman"/>
          <w:szCs w:val="24"/>
          <w:vertAlign w:val="subscript"/>
        </w:rPr>
        <w:t>CaL</w:t>
      </w:r>
      <w:proofErr w:type="spellEnd"/>
      <w:r w:rsidRPr="00174D22">
        <w:rPr>
          <w:rFonts w:cs="Times New Roman"/>
          <w:szCs w:val="24"/>
        </w:rPr>
        <w:t>), E: Hyperpolarization-activated current (I</w:t>
      </w:r>
      <w:r w:rsidRPr="00174D22">
        <w:rPr>
          <w:rFonts w:cs="Times New Roman"/>
          <w:szCs w:val="24"/>
          <w:vertAlign w:val="subscript"/>
        </w:rPr>
        <w:t>f</w:t>
      </w:r>
      <w:r w:rsidRPr="00174D22">
        <w:rPr>
          <w:rFonts w:cs="Times New Roman"/>
          <w:szCs w:val="24"/>
        </w:rPr>
        <w:t>). The errors bars represent experimental standard deviations from multiple cell recordings.</w:t>
      </w:r>
    </w:p>
    <w:p w14:paraId="25F1CEFC" w14:textId="02A567CE" w:rsidR="00174D22" w:rsidRDefault="00174D22" w:rsidP="00174D22">
      <w:pPr>
        <w:rPr>
          <w:rFonts w:cs="Times New Roman"/>
          <w:szCs w:val="24"/>
        </w:rPr>
      </w:pPr>
      <w:r w:rsidRPr="00174D22">
        <w:rPr>
          <w:rFonts w:cs="Times New Roman"/>
          <w:b/>
          <w:bCs/>
          <w:szCs w:val="24"/>
        </w:rPr>
        <w:t xml:space="preserve">Figure </w:t>
      </w:r>
      <w:r>
        <w:rPr>
          <w:rFonts w:cs="Times New Roman"/>
          <w:b/>
          <w:bCs/>
          <w:szCs w:val="24"/>
        </w:rPr>
        <w:t>2</w:t>
      </w:r>
      <w:r w:rsidRPr="00174D22">
        <w:rPr>
          <w:rFonts w:cs="Times New Roman"/>
          <w:szCs w:val="24"/>
        </w:rPr>
        <w:t xml:space="preserve">. Schematic of the </w:t>
      </w:r>
      <w:proofErr w:type="spellStart"/>
      <w:r w:rsidRPr="00174D22">
        <w:rPr>
          <w:rFonts w:cs="Times New Roman"/>
          <w:szCs w:val="24"/>
        </w:rPr>
        <w:t>hiPSC</w:t>
      </w:r>
      <w:proofErr w:type="spellEnd"/>
      <w:r w:rsidRPr="00174D22">
        <w:rPr>
          <w:rFonts w:cs="Times New Roman"/>
          <w:szCs w:val="24"/>
        </w:rPr>
        <w:t>-CM model depicting major ionic currents and fluxes.</w:t>
      </w:r>
    </w:p>
    <w:p w14:paraId="31AC6F2D" w14:textId="2DA6168C" w:rsidR="00174D22" w:rsidRPr="002244BD" w:rsidRDefault="00174D22" w:rsidP="00174D22">
      <w:pPr>
        <w:rPr>
          <w:szCs w:val="24"/>
        </w:rPr>
      </w:pPr>
      <w:r w:rsidRPr="00174D22">
        <w:rPr>
          <w:rFonts w:cs="Times New Roman"/>
          <w:b/>
          <w:bCs/>
          <w:szCs w:val="24"/>
        </w:rPr>
        <w:t xml:space="preserve">Figure </w:t>
      </w:r>
      <w:r>
        <w:rPr>
          <w:rFonts w:cs="Times New Roman"/>
          <w:b/>
          <w:bCs/>
          <w:szCs w:val="24"/>
        </w:rPr>
        <w:t>3</w:t>
      </w:r>
      <w:r w:rsidRPr="00174D22">
        <w:rPr>
          <w:rFonts w:cs="Times New Roman"/>
          <w:szCs w:val="24"/>
        </w:rPr>
        <w:t xml:space="preserve">. </w:t>
      </w:r>
      <w:r w:rsidR="00AC54D8">
        <w:t>A</w:t>
      </w:r>
      <w:r w:rsidR="00AC54D8" w:rsidRPr="001014BC">
        <w:t xml:space="preserve">lgorithmic description of the </w:t>
      </w:r>
      <w:r w:rsidR="00AC54D8">
        <w:t>genetic algorithm (GA)</w:t>
      </w:r>
      <w:r w:rsidR="00AC54D8" w:rsidRPr="001014BC">
        <w:t xml:space="preserve"> protocol used in fitting the ionic curre</w:t>
      </w:r>
      <w:r w:rsidR="00AC54D8">
        <w:t>nts.</w:t>
      </w:r>
      <w:r w:rsidR="002244BD">
        <w:t xml:space="preserve"> </w:t>
      </w:r>
      <m:oMath>
        <m:r>
          <w:rPr>
            <w:rFonts w:ascii="Cambria Math" w:hAnsi="Cambria Math"/>
            <w:szCs w:val="24"/>
          </w:rPr>
          <m:t>θ</m:t>
        </m:r>
      </m:oMath>
      <w:r w:rsidR="002244BD" w:rsidRPr="002244BD">
        <w:rPr>
          <w:szCs w:val="24"/>
        </w:rPr>
        <w:t xml:space="preserve">: original model chromosome, </w:t>
      </w:r>
      <m:oMath>
        <m:r>
          <w:rPr>
            <w:rFonts w:ascii="Cambria Math" w:hAnsi="Cambria Math"/>
            <w:szCs w:val="24"/>
          </w:rPr>
          <m:t>θ[i]</m:t>
        </m:r>
      </m:oMath>
      <w:r w:rsidR="002244BD" w:rsidRPr="002244BD">
        <w:rPr>
          <w:szCs w:val="24"/>
        </w:rPr>
        <w:t xml:space="preserve">: original model gene,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oMath>
      <w:r w:rsidR="002244BD" w:rsidRPr="002244BD">
        <w:rPr>
          <w:szCs w:val="24"/>
        </w:rPr>
        <w:t xml:space="preserve">: chromosomal length/ number of genes, </w:t>
      </w:r>
      <m:oMath>
        <m:r>
          <w:rPr>
            <w:rFonts w:ascii="Cambria Math" w:hAnsi="Cambria Math"/>
            <w:szCs w:val="24"/>
          </w:rPr>
          <m:t>m</m:t>
        </m:r>
      </m:oMath>
      <w:r w:rsidR="002244BD" w:rsidRPr="002244BD">
        <w:rPr>
          <w:szCs w:val="24"/>
        </w:rPr>
        <w:t xml:space="preserve">: population size, </w:t>
      </w:r>
      <m:oMath>
        <m:r>
          <w:rPr>
            <w:rFonts w:ascii="Cambria Math" w:hAnsi="Cambria Math"/>
            <w:szCs w:val="24"/>
          </w:rPr>
          <m:t>s</m:t>
        </m:r>
      </m:oMath>
      <w:r w:rsidR="002244BD" w:rsidRPr="002244BD">
        <w:rPr>
          <w:szCs w:val="24"/>
        </w:rPr>
        <w:t xml:space="preserve">: offspring proportion (parent-offspring ratio = </w:t>
      </w:r>
      <m:oMath>
        <m:r>
          <w:rPr>
            <w:rFonts w:ascii="Cambria Math" w:hAnsi="Cambria Math"/>
            <w:szCs w:val="24"/>
          </w:rPr>
          <m:t>1:s</m:t>
        </m:r>
      </m:oMath>
      <w:r w:rsidR="002244BD" w:rsidRPr="002244BD">
        <w:rPr>
          <w:szCs w:val="24"/>
        </w:rPr>
        <w:t xml:space="preserve">), </w:t>
      </w:r>
      <m:oMath>
        <m:r>
          <w:rPr>
            <w:rFonts w:ascii="Cambria Math" w:hAnsi="Cambria Math"/>
            <w:szCs w:val="24"/>
          </w:rPr>
          <m:t>J()</m:t>
        </m:r>
      </m:oMath>
      <w:r w:rsidR="002244BD" w:rsidRPr="002244BD">
        <w:rPr>
          <w:szCs w:val="24"/>
        </w:rPr>
        <w:t xml:space="preserve">: loss function (SSE or RMSE), </w:t>
      </w:r>
      <m:oMath>
        <m:sSub>
          <m:sSubPr>
            <m:ctrlPr>
              <w:rPr>
                <w:rFonts w:ascii="Cambria Math" w:hAnsi="Cambria Math"/>
                <w:i/>
                <w:szCs w:val="24"/>
              </w:rPr>
            </m:ctrlPr>
          </m:sSubPr>
          <m:e>
            <m:r>
              <w:rPr>
                <w:rFonts w:ascii="Cambria Math" w:hAnsi="Cambria Math"/>
                <w:szCs w:val="24"/>
              </w:rPr>
              <m:t>λ</m:t>
            </m:r>
          </m:e>
          <m:sub>
            <m:r>
              <w:rPr>
                <w:rFonts w:ascii="Cambria Math" w:hAnsi="Cambria Math"/>
                <w:szCs w:val="24"/>
              </w:rPr>
              <m:t>a</m:t>
            </m:r>
          </m:sub>
        </m:sSub>
      </m:oMath>
      <w:r w:rsidR="002244BD" w:rsidRPr="002244BD">
        <w:rPr>
          <w:szCs w:val="24"/>
        </w:rPr>
        <w:t xml:space="preserve">: initial population constraint, </w:t>
      </w:r>
      <m:oMath>
        <m:sSub>
          <m:sSubPr>
            <m:ctrlPr>
              <w:rPr>
                <w:rFonts w:ascii="Cambria Math" w:hAnsi="Cambria Math"/>
                <w:i/>
                <w:szCs w:val="24"/>
              </w:rPr>
            </m:ctrlPr>
          </m:sSubPr>
          <m:e>
            <m:r>
              <w:rPr>
                <w:rFonts w:ascii="Cambria Math" w:hAnsi="Cambria Math"/>
                <w:szCs w:val="24"/>
              </w:rPr>
              <m:t>λ</m:t>
            </m:r>
          </m:e>
          <m:sub>
            <m:r>
              <w:rPr>
                <w:rFonts w:ascii="Cambria Math" w:hAnsi="Cambria Math"/>
                <w:szCs w:val="24"/>
              </w:rPr>
              <m:t>b</m:t>
            </m:r>
          </m:sub>
        </m:sSub>
      </m:oMath>
      <w:r w:rsidR="002244BD" w:rsidRPr="002244BD">
        <w:rPr>
          <w:szCs w:val="24"/>
        </w:rPr>
        <w:t xml:space="preserve">: mutation constraint, </w:t>
      </w:r>
      <m:oMath>
        <m:r>
          <w:rPr>
            <w:rFonts w:ascii="Cambria Math" w:hAnsi="Cambria Math"/>
            <w:szCs w:val="24"/>
          </w:rPr>
          <m:t>χ</m:t>
        </m:r>
      </m:oMath>
      <w:r w:rsidR="002244BD" w:rsidRPr="002244BD">
        <w:rPr>
          <w:szCs w:val="24"/>
        </w:rPr>
        <w:t xml:space="preserve">: an iterable comprising lists of crossover point(s). </w:t>
      </w:r>
      <m:oMath>
        <m:r>
          <w:rPr>
            <w:rFonts w:ascii="Cambria Math" w:hAnsi="Cambria Math"/>
            <w:szCs w:val="24"/>
          </w:rPr>
          <m:t>Length</m:t>
        </m:r>
        <m:d>
          <m:dPr>
            <m:ctrlPr>
              <w:rPr>
                <w:rFonts w:ascii="Cambria Math" w:hAnsi="Cambria Math"/>
                <w:i/>
                <w:szCs w:val="24"/>
              </w:rPr>
            </m:ctrlPr>
          </m:dPr>
          <m:e>
            <m:r>
              <w:rPr>
                <w:rFonts w:ascii="Cambria Math" w:hAnsi="Cambria Math"/>
                <w:szCs w:val="24"/>
              </w:rPr>
              <m:t>χ</m:t>
            </m:r>
            <m:d>
              <m:dPr>
                <m:begChr m:val="["/>
                <m:endChr m:val="]"/>
                <m:ctrlPr>
                  <w:rPr>
                    <w:rFonts w:ascii="Cambria Math" w:hAnsi="Cambria Math"/>
                    <w:i/>
                    <w:szCs w:val="24"/>
                  </w:rPr>
                </m:ctrlPr>
              </m:dPr>
              <m:e>
                <m:r>
                  <w:rPr>
                    <w:rFonts w:ascii="Cambria Math" w:hAnsi="Cambria Math"/>
                    <w:szCs w:val="24"/>
                  </w:rPr>
                  <m:t>i</m:t>
                </m:r>
              </m:e>
            </m:d>
          </m:e>
        </m:d>
        <m:r>
          <w:rPr>
            <w:rFonts w:ascii="Cambria Math" w:hAnsi="Cambria Math"/>
            <w:szCs w:val="24"/>
          </w:rPr>
          <m:t>∈(0,s]</m:t>
        </m:r>
      </m:oMath>
      <w:r w:rsidR="002244BD" w:rsidRPr="002244BD">
        <w:rPr>
          <w:szCs w:val="24"/>
        </w:rPr>
        <w:t>. All intervals (i.e. [a, b], (a, b] or (a, b)) are uniformly distributed. Paramete</w:t>
      </w:r>
      <w:proofErr w:type="spellStart"/>
      <w:r w:rsidR="002244BD" w:rsidRPr="002244BD">
        <w:rPr>
          <w:szCs w:val="24"/>
        </w:rPr>
        <w:t>rs</w:t>
      </w:r>
      <w:proofErr w:type="spellEnd"/>
      <w:r w:rsidR="002244BD" w:rsidRPr="002244BD">
        <w:rPr>
          <w:szCs w:val="24"/>
        </w:rPr>
        <w:t xml:space="preserve"> belonging these intervals were randomly drawn</w:t>
      </w:r>
    </w:p>
    <w:p w14:paraId="6748ED39" w14:textId="0C09E598" w:rsidR="00AC54D8" w:rsidRPr="00AC54D8" w:rsidRDefault="00AC54D8" w:rsidP="00AC54D8">
      <w:pPr>
        <w:rPr>
          <w:rFonts w:cs="Times New Roman"/>
          <w:szCs w:val="24"/>
        </w:rPr>
      </w:pPr>
      <w:r w:rsidRPr="00AC54D8">
        <w:rPr>
          <w:rFonts w:cs="Times New Roman"/>
          <w:b/>
          <w:bCs/>
          <w:szCs w:val="24"/>
        </w:rPr>
        <w:t xml:space="preserve">Figure </w:t>
      </w:r>
      <w:r>
        <w:rPr>
          <w:rFonts w:cs="Times New Roman"/>
          <w:b/>
          <w:bCs/>
          <w:szCs w:val="24"/>
        </w:rPr>
        <w:t>4</w:t>
      </w:r>
      <w:r w:rsidRPr="00AC54D8">
        <w:rPr>
          <w:rFonts w:cs="Times New Roman"/>
          <w:b/>
          <w:bCs/>
          <w:szCs w:val="24"/>
        </w:rPr>
        <w:t>.</w:t>
      </w:r>
      <w:r w:rsidRPr="00AC54D8">
        <w:rPr>
          <w:rFonts w:cs="Times New Roman"/>
          <w:szCs w:val="24"/>
        </w:rPr>
        <w:t xml:space="preserve"> GA-based parameter fitting of ionic currents. The left plots show initial and final fitted I-V plots for each current compared with corresponding experimental values. Middle plots show simulated time course of current activations based on corresponding voltage clamp protocols (insets). Right plots show loss (RMSE or SSE) over 100 generations showing convergence during the GA fitting process.</w:t>
      </w:r>
    </w:p>
    <w:p w14:paraId="23CCDD10" w14:textId="332AC66C" w:rsidR="00AC54D8" w:rsidRDefault="00AC54D8" w:rsidP="00AC54D8">
      <w:pPr>
        <w:rPr>
          <w:rFonts w:cs="Times New Roman"/>
          <w:szCs w:val="24"/>
        </w:rPr>
      </w:pPr>
      <w:r w:rsidRPr="00AC54D8">
        <w:rPr>
          <w:rFonts w:cs="Times New Roman"/>
          <w:b/>
          <w:bCs/>
          <w:szCs w:val="24"/>
        </w:rPr>
        <w:t xml:space="preserve">Figure </w:t>
      </w:r>
      <w:r>
        <w:rPr>
          <w:rFonts w:cs="Times New Roman"/>
          <w:b/>
          <w:bCs/>
          <w:szCs w:val="24"/>
        </w:rPr>
        <w:t>5</w:t>
      </w:r>
      <w:r w:rsidRPr="00AC54D8">
        <w:rPr>
          <w:rFonts w:cs="Times New Roman"/>
          <w:b/>
          <w:bCs/>
          <w:szCs w:val="24"/>
        </w:rPr>
        <w:t>.</w:t>
      </w:r>
      <w:r w:rsidRPr="00AC54D8">
        <w:rPr>
          <w:rFonts w:cs="Times New Roman"/>
          <w:szCs w:val="24"/>
        </w:rPr>
        <w:t xml:space="preserve"> Comparison of simulated action potential morphology (blue) to experimentally recorded (orange).</w:t>
      </w:r>
    </w:p>
    <w:p w14:paraId="4BBE52A2" w14:textId="0BE2143C" w:rsidR="00AC54D8" w:rsidRPr="00AC54D8" w:rsidRDefault="00AC54D8" w:rsidP="00AC54D8">
      <w:pPr>
        <w:rPr>
          <w:rFonts w:cs="Times New Roman"/>
          <w:szCs w:val="24"/>
        </w:rPr>
      </w:pPr>
      <w:r w:rsidRPr="00AC54D8">
        <w:rPr>
          <w:rFonts w:cs="Times New Roman"/>
          <w:b/>
          <w:bCs/>
          <w:szCs w:val="24"/>
        </w:rPr>
        <w:t xml:space="preserve">Figure </w:t>
      </w:r>
      <w:r>
        <w:rPr>
          <w:rFonts w:cs="Times New Roman"/>
          <w:b/>
          <w:bCs/>
          <w:szCs w:val="24"/>
        </w:rPr>
        <w:t>6</w:t>
      </w:r>
      <w:r w:rsidRPr="00AC54D8">
        <w:rPr>
          <w:rFonts w:cs="Times New Roman"/>
          <w:b/>
          <w:bCs/>
          <w:szCs w:val="24"/>
        </w:rPr>
        <w:t>.</w:t>
      </w:r>
      <w:r w:rsidRPr="00AC54D8">
        <w:rPr>
          <w:rFonts w:cs="Times New Roman"/>
          <w:szCs w:val="24"/>
        </w:rPr>
        <w:t xml:space="preserve"> Model AP (top) and corresponding ionic current transients (bottom) during spontaneous AP generation. Some currents are scaled to fit.</w:t>
      </w:r>
    </w:p>
    <w:p w14:paraId="7E7BA8FA" w14:textId="173A29C6" w:rsidR="00AC54D8" w:rsidRPr="00AC54D8" w:rsidRDefault="00AC54D8" w:rsidP="00AC54D8">
      <w:pPr>
        <w:rPr>
          <w:rFonts w:cs="Times New Roman"/>
          <w:szCs w:val="24"/>
        </w:rPr>
      </w:pPr>
      <w:r w:rsidRPr="00AC54D8">
        <w:rPr>
          <w:rFonts w:cs="Times New Roman"/>
          <w:b/>
          <w:bCs/>
          <w:szCs w:val="24"/>
        </w:rPr>
        <w:t xml:space="preserve">Figure </w:t>
      </w:r>
      <w:r>
        <w:rPr>
          <w:rFonts w:cs="Times New Roman"/>
          <w:b/>
          <w:bCs/>
          <w:szCs w:val="24"/>
        </w:rPr>
        <w:t>7</w:t>
      </w:r>
      <w:r w:rsidRPr="00AC54D8">
        <w:rPr>
          <w:rFonts w:cs="Times New Roman"/>
          <w:b/>
          <w:bCs/>
          <w:szCs w:val="24"/>
        </w:rPr>
        <w:t>.</w:t>
      </w:r>
      <w:r w:rsidRPr="00AC54D8">
        <w:rPr>
          <w:rFonts w:cs="Times New Roman"/>
          <w:szCs w:val="24"/>
        </w:rPr>
        <w:t xml:space="preserve"> Sensitivity analysis of model showing color-coded correlation coefficients corresponding to the ionic current variations and their effects on AP parameters.</w:t>
      </w:r>
    </w:p>
    <w:p w14:paraId="4B3ABB60" w14:textId="598FE0E7" w:rsidR="00AC54D8" w:rsidRDefault="00AC54D8" w:rsidP="00AC54D8">
      <w:pPr>
        <w:rPr>
          <w:rFonts w:cs="Times New Roman"/>
          <w:szCs w:val="24"/>
        </w:rPr>
      </w:pPr>
      <w:r w:rsidRPr="00AC54D8">
        <w:rPr>
          <w:rFonts w:cs="Times New Roman"/>
          <w:b/>
          <w:bCs/>
          <w:szCs w:val="24"/>
        </w:rPr>
        <w:t xml:space="preserve">Figure </w:t>
      </w:r>
      <w:r>
        <w:rPr>
          <w:rFonts w:cs="Times New Roman"/>
          <w:b/>
          <w:bCs/>
          <w:szCs w:val="24"/>
        </w:rPr>
        <w:t>8</w:t>
      </w:r>
      <w:r w:rsidRPr="00AC54D8">
        <w:rPr>
          <w:rFonts w:cs="Times New Roman"/>
          <w:b/>
          <w:bCs/>
          <w:szCs w:val="24"/>
        </w:rPr>
        <w:t>.</w:t>
      </w:r>
      <w:r w:rsidRPr="00AC54D8">
        <w:rPr>
          <w:rFonts w:cs="Times New Roman"/>
          <w:szCs w:val="24"/>
        </w:rPr>
        <w:t xml:space="preserve"> Effect of blocking various ionic currents on AP characteristics in the </w:t>
      </w:r>
      <w:proofErr w:type="spellStart"/>
      <w:r w:rsidRPr="00AC54D8">
        <w:rPr>
          <w:rFonts w:cs="Times New Roman"/>
          <w:szCs w:val="24"/>
        </w:rPr>
        <w:t>hiPSC</w:t>
      </w:r>
      <w:proofErr w:type="spellEnd"/>
      <w:r w:rsidRPr="00AC54D8">
        <w:rPr>
          <w:rFonts w:cs="Times New Roman"/>
          <w:szCs w:val="24"/>
        </w:rPr>
        <w:t>-CM model such as AP morphology (Panels A-F), AP durations (Panels G-I), cycle length (Panels J-L), and MDP (Panels M-O).</w:t>
      </w:r>
    </w:p>
    <w:p w14:paraId="7FB3DCA0" w14:textId="5E5F53BA" w:rsidR="006C77A0" w:rsidRDefault="006C77A0" w:rsidP="00AC54D8">
      <w:pPr>
        <w:rPr>
          <w:ins w:id="442" w:author="Makarand " w:date="2021-04-14T11:31:00Z"/>
          <w:rFonts w:cs="Times New Roman"/>
          <w:szCs w:val="24"/>
        </w:rPr>
      </w:pPr>
      <w:ins w:id="443" w:author="Makarand " w:date="2021-04-14T11:31:00Z">
        <w:r>
          <w:rPr>
            <w:rFonts w:cs="Times New Roman"/>
            <w:szCs w:val="24"/>
          </w:rPr>
          <w:t>Figure 9.</w:t>
        </w:r>
      </w:ins>
    </w:p>
    <w:p w14:paraId="0A1BE954" w14:textId="7B000E37" w:rsidR="006C77A0" w:rsidRDefault="006C77A0" w:rsidP="00AC54D8">
      <w:pPr>
        <w:rPr>
          <w:ins w:id="444" w:author="Makarand " w:date="2021-04-14T11:31:00Z"/>
          <w:rFonts w:cs="Times New Roman"/>
          <w:szCs w:val="24"/>
        </w:rPr>
      </w:pPr>
      <w:ins w:id="445" w:author="Makarand " w:date="2021-04-14T11:31:00Z">
        <w:r>
          <w:rPr>
            <w:rFonts w:cs="Times New Roman"/>
            <w:szCs w:val="24"/>
          </w:rPr>
          <w:t>Figure 10.</w:t>
        </w:r>
      </w:ins>
    </w:p>
    <w:p w14:paraId="4C2E40C7" w14:textId="6EB599B4" w:rsidR="006C77A0" w:rsidRDefault="006C77A0" w:rsidP="00AC54D8">
      <w:pPr>
        <w:rPr>
          <w:ins w:id="446" w:author="Makarand " w:date="2021-04-14T11:31:00Z"/>
          <w:rFonts w:cs="Times New Roman"/>
          <w:szCs w:val="24"/>
        </w:rPr>
      </w:pPr>
      <w:ins w:id="447" w:author="Makarand " w:date="2021-04-14T11:31:00Z">
        <w:r>
          <w:rPr>
            <w:rFonts w:cs="Times New Roman"/>
            <w:szCs w:val="24"/>
          </w:rPr>
          <w:t>Figure 11.</w:t>
        </w:r>
      </w:ins>
    </w:p>
    <w:p w14:paraId="47D67B3F" w14:textId="6B725F87" w:rsidR="006C77A0" w:rsidRPr="00AC54D8" w:rsidRDefault="006C77A0" w:rsidP="00AC54D8">
      <w:pPr>
        <w:rPr>
          <w:rFonts w:cs="Times New Roman"/>
          <w:szCs w:val="24"/>
        </w:rPr>
      </w:pPr>
      <w:ins w:id="448" w:author="Makarand " w:date="2021-04-14T11:31:00Z">
        <w:r>
          <w:rPr>
            <w:rFonts w:cs="Times New Roman"/>
            <w:szCs w:val="24"/>
          </w:rPr>
          <w:t>Figure 12.</w:t>
        </w:r>
      </w:ins>
    </w:p>
    <w:p w14:paraId="0B0AE40C" w14:textId="512F6B6B" w:rsidR="00AC54D8" w:rsidRDefault="00AC54D8">
      <w:pPr>
        <w:spacing w:before="0" w:after="200" w:line="276" w:lineRule="auto"/>
        <w:rPr>
          <w:rFonts w:cs="Times New Roman"/>
          <w:szCs w:val="24"/>
        </w:rPr>
      </w:pPr>
      <w:r>
        <w:rPr>
          <w:rFonts w:cs="Times New Roman"/>
          <w:szCs w:val="24"/>
        </w:rPr>
        <w:br w:type="page"/>
      </w:r>
    </w:p>
    <w:p w14:paraId="2338CD2D" w14:textId="2F5F3504" w:rsidR="00AC54D8" w:rsidRDefault="00AC54D8" w:rsidP="00AC54D8">
      <w:pPr>
        <w:jc w:val="center"/>
        <w:rPr>
          <w:rFonts w:cs="Times New Roman"/>
          <w:b/>
          <w:bCs/>
          <w:szCs w:val="24"/>
        </w:rPr>
      </w:pPr>
      <w:r w:rsidRPr="00AC54D8">
        <w:rPr>
          <w:rFonts w:cs="Times New Roman"/>
          <w:b/>
          <w:bCs/>
          <w:szCs w:val="24"/>
        </w:rPr>
        <w:lastRenderedPageBreak/>
        <w:t>Tables</w:t>
      </w:r>
    </w:p>
    <w:p w14:paraId="728196EB" w14:textId="77777777" w:rsidR="00AC54D8" w:rsidRPr="00AC54D8" w:rsidRDefault="00AC54D8" w:rsidP="00AC54D8">
      <w:pPr>
        <w:jc w:val="center"/>
        <w:rPr>
          <w:rFonts w:cs="Times New Roman"/>
          <w:b/>
          <w:bCs/>
          <w:szCs w:val="24"/>
        </w:rPr>
      </w:pPr>
    </w:p>
    <w:p w14:paraId="2A237B3A" w14:textId="2BD2E1B2" w:rsidR="00AC54D8" w:rsidRPr="00AC54D8" w:rsidRDefault="00AC54D8" w:rsidP="00AC54D8">
      <w:pPr>
        <w:rPr>
          <w:rFonts w:cs="Times New Roman"/>
          <w:iCs/>
          <w:szCs w:val="24"/>
        </w:rPr>
      </w:pPr>
      <w:r w:rsidRPr="00AC54D8">
        <w:rPr>
          <w:rFonts w:cs="Times New Roman"/>
          <w:b/>
          <w:bCs/>
          <w:iCs/>
          <w:szCs w:val="24"/>
        </w:rPr>
        <w:t xml:space="preserve">Table </w:t>
      </w:r>
      <w:r w:rsidRPr="00AC54D8">
        <w:rPr>
          <w:rFonts w:cs="Times New Roman"/>
          <w:b/>
          <w:bCs/>
          <w:iCs/>
          <w:szCs w:val="24"/>
        </w:rPr>
        <w:fldChar w:fldCharType="begin"/>
      </w:r>
      <w:r w:rsidRPr="00AC54D8">
        <w:rPr>
          <w:rFonts w:cs="Times New Roman"/>
          <w:b/>
          <w:bCs/>
          <w:iCs/>
          <w:szCs w:val="24"/>
        </w:rPr>
        <w:instrText xml:space="preserve"> SEQ Table \* ARABIC </w:instrText>
      </w:r>
      <w:r w:rsidRPr="00AC54D8">
        <w:rPr>
          <w:rFonts w:cs="Times New Roman"/>
          <w:b/>
          <w:bCs/>
          <w:iCs/>
          <w:szCs w:val="24"/>
        </w:rPr>
        <w:fldChar w:fldCharType="separate"/>
      </w:r>
      <w:r w:rsidR="00394F4E">
        <w:rPr>
          <w:rFonts w:cs="Times New Roman"/>
          <w:b/>
          <w:bCs/>
          <w:iCs/>
          <w:noProof/>
          <w:szCs w:val="24"/>
        </w:rPr>
        <w:t>1</w:t>
      </w:r>
      <w:r w:rsidRPr="00AC54D8">
        <w:rPr>
          <w:rFonts w:cs="Times New Roman"/>
          <w:szCs w:val="24"/>
        </w:rPr>
        <w:fldChar w:fldCharType="end"/>
      </w:r>
      <w:r w:rsidRPr="00AC54D8">
        <w:rPr>
          <w:rFonts w:cs="Times New Roman"/>
          <w:b/>
          <w:bCs/>
          <w:iCs/>
          <w:szCs w:val="24"/>
        </w:rPr>
        <w:t>.</w:t>
      </w:r>
      <w:r w:rsidRPr="00AC54D8">
        <w:rPr>
          <w:rFonts w:cs="Times New Roman"/>
          <w:iCs/>
          <w:szCs w:val="24"/>
        </w:rPr>
        <w:t xml:space="preserve"> Summary of Sources (References) to Adopted Model Formulations</w:t>
      </w:r>
    </w:p>
    <w:tbl>
      <w:tblPr>
        <w:tblW w:w="0" w:type="auto"/>
        <w:tblInd w:w="108" w:type="dxa"/>
        <w:tblBorders>
          <w:top w:val="double" w:sz="6" w:space="0" w:color="auto"/>
          <w:bottom w:val="single" w:sz="4" w:space="0" w:color="auto"/>
          <w:insideH w:val="single" w:sz="4" w:space="0" w:color="auto"/>
        </w:tblBorders>
        <w:tblLayout w:type="fixed"/>
        <w:tblLook w:val="0000" w:firstRow="0" w:lastRow="0" w:firstColumn="0" w:lastColumn="0" w:noHBand="0" w:noVBand="0"/>
      </w:tblPr>
      <w:tblGrid>
        <w:gridCol w:w="4032"/>
        <w:gridCol w:w="5131"/>
      </w:tblGrid>
      <w:tr w:rsidR="00AC54D8" w:rsidRPr="00AC54D8" w14:paraId="102058F2" w14:textId="77777777" w:rsidTr="00AC54D8">
        <w:trPr>
          <w:trHeight w:val="444"/>
        </w:trPr>
        <w:tc>
          <w:tcPr>
            <w:tcW w:w="4032" w:type="dxa"/>
            <w:tcBorders>
              <w:top w:val="double" w:sz="6" w:space="0" w:color="auto"/>
              <w:left w:val="single" w:sz="4" w:space="0" w:color="auto"/>
              <w:bottom w:val="double" w:sz="6" w:space="0" w:color="auto"/>
              <w:right w:val="single" w:sz="4" w:space="0" w:color="auto"/>
            </w:tcBorders>
            <w:vAlign w:val="center"/>
          </w:tcPr>
          <w:p w14:paraId="2E3B3A83" w14:textId="77777777" w:rsidR="00AC54D8" w:rsidRPr="00AC54D8" w:rsidRDefault="00AC54D8" w:rsidP="00AC54D8">
            <w:pPr>
              <w:rPr>
                <w:rFonts w:cs="Times New Roman"/>
                <w:b/>
                <w:bCs/>
                <w:szCs w:val="24"/>
              </w:rPr>
            </w:pPr>
            <w:r w:rsidRPr="00AC54D8">
              <w:rPr>
                <w:rFonts w:cs="Times New Roman"/>
                <w:b/>
                <w:bCs/>
                <w:szCs w:val="24"/>
              </w:rPr>
              <w:t>Ionic Current(s)</w:t>
            </w:r>
          </w:p>
        </w:tc>
        <w:tc>
          <w:tcPr>
            <w:tcW w:w="5131" w:type="dxa"/>
            <w:tcBorders>
              <w:top w:val="double" w:sz="6" w:space="0" w:color="auto"/>
              <w:left w:val="single" w:sz="4" w:space="0" w:color="auto"/>
              <w:bottom w:val="double" w:sz="6" w:space="0" w:color="auto"/>
              <w:right w:val="single" w:sz="4" w:space="0" w:color="auto"/>
            </w:tcBorders>
            <w:vAlign w:val="center"/>
          </w:tcPr>
          <w:p w14:paraId="31407048" w14:textId="77777777" w:rsidR="00AC54D8" w:rsidRPr="00AC54D8" w:rsidRDefault="00AC54D8" w:rsidP="00AC54D8">
            <w:pPr>
              <w:ind w:right="-2175"/>
              <w:rPr>
                <w:rFonts w:cs="Times New Roman"/>
                <w:b/>
                <w:bCs/>
                <w:szCs w:val="24"/>
              </w:rPr>
            </w:pPr>
            <w:r w:rsidRPr="00AC54D8">
              <w:rPr>
                <w:rFonts w:cs="Times New Roman"/>
                <w:b/>
                <w:bCs/>
                <w:szCs w:val="24"/>
              </w:rPr>
              <w:t>Formulation Source</w:t>
            </w:r>
          </w:p>
        </w:tc>
      </w:tr>
      <w:tr w:rsidR="00AC54D8" w:rsidRPr="00AC54D8" w14:paraId="7147C4F6" w14:textId="77777777" w:rsidTr="000F44A4">
        <w:trPr>
          <w:trHeight w:val="878"/>
        </w:trPr>
        <w:tc>
          <w:tcPr>
            <w:tcW w:w="4032" w:type="dxa"/>
            <w:tcBorders>
              <w:top w:val="double" w:sz="6" w:space="0" w:color="auto"/>
              <w:left w:val="single" w:sz="4" w:space="0" w:color="auto"/>
              <w:right w:val="single" w:sz="4" w:space="0" w:color="auto"/>
            </w:tcBorders>
          </w:tcPr>
          <w:p w14:paraId="4400E6C6" w14:textId="77777777" w:rsidR="00AC54D8" w:rsidRPr="00AC54D8" w:rsidRDefault="00AC54D8" w:rsidP="000F44A4">
            <w:pPr>
              <w:spacing w:after="120"/>
              <w:rPr>
                <w:rFonts w:cs="Times New Roman"/>
                <w:szCs w:val="24"/>
              </w:rPr>
            </w:pPr>
            <w:proofErr w:type="spellStart"/>
            <w:proofErr w:type="gramStart"/>
            <w:r w:rsidRPr="00AC54D8">
              <w:rPr>
                <w:rFonts w:cs="Times New Roman"/>
                <w:szCs w:val="24"/>
              </w:rPr>
              <w:t>IKur</w:t>
            </w:r>
            <w:proofErr w:type="spellEnd"/>
            <w:r w:rsidRPr="00AC54D8">
              <w:rPr>
                <w:rFonts w:cs="Times New Roman"/>
                <w:szCs w:val="24"/>
              </w:rPr>
              <w:t xml:space="preserve"> ,</w:t>
            </w:r>
            <w:proofErr w:type="gramEnd"/>
            <w:r w:rsidRPr="00AC54D8">
              <w:rPr>
                <w:rFonts w:cs="Times New Roman"/>
                <w:szCs w:val="24"/>
              </w:rPr>
              <w:t xml:space="preserve"> </w:t>
            </w:r>
            <w:proofErr w:type="spellStart"/>
            <w:r w:rsidRPr="00AC54D8">
              <w:rPr>
                <w:rFonts w:cs="Times New Roman"/>
                <w:szCs w:val="24"/>
              </w:rPr>
              <w:t>INaCa</w:t>
            </w:r>
            <w:proofErr w:type="spellEnd"/>
            <w:r w:rsidRPr="00AC54D8">
              <w:rPr>
                <w:rFonts w:cs="Times New Roman"/>
                <w:szCs w:val="24"/>
              </w:rPr>
              <w:t xml:space="preserve"> , </w:t>
            </w:r>
            <w:proofErr w:type="spellStart"/>
            <w:r w:rsidRPr="00AC54D8">
              <w:rPr>
                <w:rFonts w:cs="Times New Roman"/>
                <w:szCs w:val="24"/>
              </w:rPr>
              <w:t>INaK</w:t>
            </w:r>
            <w:proofErr w:type="spellEnd"/>
            <w:r w:rsidRPr="00AC54D8">
              <w:rPr>
                <w:rFonts w:cs="Times New Roman"/>
                <w:szCs w:val="24"/>
              </w:rPr>
              <w:t xml:space="preserve"> , </w:t>
            </w:r>
            <w:proofErr w:type="spellStart"/>
            <w:r w:rsidRPr="00AC54D8">
              <w:rPr>
                <w:rFonts w:cs="Times New Roman"/>
                <w:szCs w:val="24"/>
              </w:rPr>
              <w:t>IpCa</w:t>
            </w:r>
            <w:proofErr w:type="spellEnd"/>
            <w:r w:rsidRPr="00AC54D8">
              <w:rPr>
                <w:rFonts w:cs="Times New Roman"/>
                <w:szCs w:val="24"/>
              </w:rPr>
              <w:t xml:space="preserve"> , </w:t>
            </w:r>
            <w:proofErr w:type="spellStart"/>
            <w:r w:rsidRPr="00AC54D8">
              <w:rPr>
                <w:rFonts w:cs="Times New Roman"/>
                <w:szCs w:val="24"/>
              </w:rPr>
              <w:t>IbNa</w:t>
            </w:r>
            <w:proofErr w:type="spellEnd"/>
            <w:r w:rsidRPr="00AC54D8">
              <w:rPr>
                <w:rFonts w:cs="Times New Roman"/>
                <w:szCs w:val="24"/>
              </w:rPr>
              <w:t xml:space="preserve"> , </w:t>
            </w:r>
            <w:proofErr w:type="spellStart"/>
            <w:r w:rsidRPr="00AC54D8">
              <w:rPr>
                <w:rFonts w:cs="Times New Roman"/>
                <w:szCs w:val="24"/>
              </w:rPr>
              <w:t>IbCa</w:t>
            </w:r>
            <w:proofErr w:type="spellEnd"/>
            <w:r w:rsidRPr="00AC54D8">
              <w:rPr>
                <w:rFonts w:cs="Times New Roman"/>
                <w:szCs w:val="24"/>
              </w:rPr>
              <w:t xml:space="preserve"> , IKs</w:t>
            </w:r>
          </w:p>
        </w:tc>
        <w:tc>
          <w:tcPr>
            <w:tcW w:w="5131" w:type="dxa"/>
            <w:tcBorders>
              <w:top w:val="double" w:sz="6" w:space="0" w:color="auto"/>
              <w:left w:val="single" w:sz="4" w:space="0" w:color="auto"/>
              <w:right w:val="single" w:sz="4" w:space="0" w:color="auto"/>
            </w:tcBorders>
          </w:tcPr>
          <w:p w14:paraId="71A20FDF" w14:textId="77777777" w:rsidR="00AC54D8" w:rsidRPr="00AC54D8" w:rsidRDefault="00AC54D8" w:rsidP="000F44A4">
            <w:pPr>
              <w:spacing w:after="120"/>
              <w:rPr>
                <w:rFonts w:cs="Times New Roman"/>
                <w:szCs w:val="24"/>
              </w:rPr>
            </w:pPr>
            <w:proofErr w:type="spellStart"/>
            <w:r w:rsidRPr="00AC54D8">
              <w:rPr>
                <w:rFonts w:cs="Times New Roman"/>
                <w:szCs w:val="24"/>
              </w:rPr>
              <w:t>Courtemanche</w:t>
            </w:r>
            <w:proofErr w:type="spellEnd"/>
            <w:r w:rsidRPr="00AC54D8">
              <w:rPr>
                <w:rFonts w:cs="Times New Roman"/>
                <w:szCs w:val="24"/>
              </w:rPr>
              <w:t xml:space="preserve"> et al. </w:t>
            </w:r>
            <w:r w:rsidRPr="00AC54D8">
              <w:rPr>
                <w:rFonts w:cs="Times New Roman"/>
                <w:szCs w:val="24"/>
              </w:rPr>
              <w:fldChar w:fldCharType="begin" w:fldLock="1"/>
            </w:r>
            <w:r w:rsidRPr="00AC54D8">
              <w:rPr>
                <w:rFonts w:cs="Times New Roman"/>
                <w:szCs w:val="24"/>
              </w:rPr>
              <w:instrText>ADDIN CSL_CITATION {"citationItems":[{"id":"ITEM-1","itemData":{"DOI":"10.1152/ajpheart.1998.275.1.h301","ISSN":"03636135","PMID":"9688927","abstract":"The mechanisms underlying many important properties of the human atrial action potential (AP) are poorly understood. Using specific formulations of the K+, Na+, and Ca2+ currents based on data recorded from human atrial myocytes, along with representations of pump, exchange, and background currents, we developed a mathematical model of the AP. The model AP resembles APs recorded from human atrial samples and responds to rate changes, L-type Ca2+ current blockade, Na+/Ca2+ exchanger inhibition, and variations in transient outward current amplitude in a fashion similar to experimental recordings. Rate-dependent adaptation of AP duration, an important determinant of susceptibility to atrial fibrillation, was attributable to incomplete L-type Ca2+ current recovery from inactivation and incomplete delayed rectifier current deactivation at rapid rates. Experimental observations of variable AP morphology could be accounted for by changes in transient outward current density, as suggested experimentally. We conclude that this mathematical model of the human atrial AP reproduces a variety of observed AP behaviors and provides insights into the mechanisms of clinically important AP properties.","author":[{"dropping-particle":"","family":"Courtemanche","given":"Marc","non-dropping-particle":"","parse-names":false,"suffix":""},{"dropping-particle":"","family":"Ramirez","given":"Rafael J.","non-dropping-particle":"","parse-names":false,"suffix":""},{"dropping-particle":"","family":"Nattel","given":"Stanley","non-dropping-particle":"","parse-names":false,"suffix":""}],"container-title":"American Journal of Physiology - Heart and Circulatory Physiology","id":"ITEM-1","issue":"1 44-1","issued":{"date-parts":[["1998"]]},"title":"Ionic mechanisms underlying human atrial action potential properties: Insights from a mathematical model","type":"article-journal","volume":"275"},"uris":["http://www.mendeley.com/documents/?uuid=ac8a576f-995e-4332-98fc-9de681a0f697","http://www.mendeley.com/documents/?uuid=68b3b24c-2f4b-446f-bd21-b034722be4b7"]}],"mendeley":{"formattedCitation":"[13]","plainTextFormattedCitation":"[13]","previouslyFormattedCitation":"[13]"},"properties":{"noteIndex":0},"schema":"https://github.com/citation-style-language/schema/raw/master/csl-citation.json"}</w:instrText>
            </w:r>
            <w:r w:rsidRPr="00AC54D8">
              <w:rPr>
                <w:rFonts w:cs="Times New Roman"/>
                <w:szCs w:val="24"/>
              </w:rPr>
              <w:fldChar w:fldCharType="separate"/>
            </w:r>
            <w:r w:rsidRPr="00AC54D8">
              <w:rPr>
                <w:rFonts w:cs="Times New Roman"/>
                <w:noProof/>
                <w:szCs w:val="24"/>
              </w:rPr>
              <w:t>[13]</w:t>
            </w:r>
            <w:r w:rsidRPr="00AC54D8">
              <w:rPr>
                <w:rFonts w:cs="Times New Roman"/>
                <w:szCs w:val="24"/>
              </w:rPr>
              <w:fldChar w:fldCharType="end"/>
            </w:r>
          </w:p>
        </w:tc>
      </w:tr>
      <w:tr w:rsidR="00AC54D8" w:rsidRPr="00AC54D8" w14:paraId="729EA9FE" w14:textId="77777777" w:rsidTr="00AC54D8">
        <w:trPr>
          <w:trHeight w:val="644"/>
        </w:trPr>
        <w:tc>
          <w:tcPr>
            <w:tcW w:w="4032" w:type="dxa"/>
            <w:tcBorders>
              <w:top w:val="single" w:sz="4" w:space="0" w:color="auto"/>
              <w:left w:val="single" w:sz="4" w:space="0" w:color="auto"/>
              <w:right w:val="single" w:sz="4" w:space="0" w:color="auto"/>
            </w:tcBorders>
          </w:tcPr>
          <w:p w14:paraId="695C0162" w14:textId="77777777" w:rsidR="00AC54D8" w:rsidRPr="00AC54D8" w:rsidRDefault="00AC54D8" w:rsidP="000F44A4">
            <w:pPr>
              <w:spacing w:after="120"/>
              <w:rPr>
                <w:rFonts w:cs="Times New Roman"/>
                <w:szCs w:val="24"/>
              </w:rPr>
            </w:pPr>
            <w:proofErr w:type="spellStart"/>
            <w:r w:rsidRPr="00AC54D8">
              <w:rPr>
                <w:rFonts w:cs="Times New Roman"/>
                <w:szCs w:val="24"/>
              </w:rPr>
              <w:t>INa</w:t>
            </w:r>
            <w:proofErr w:type="spellEnd"/>
          </w:p>
        </w:tc>
        <w:tc>
          <w:tcPr>
            <w:tcW w:w="5131" w:type="dxa"/>
            <w:tcBorders>
              <w:top w:val="single" w:sz="4" w:space="0" w:color="auto"/>
              <w:left w:val="single" w:sz="4" w:space="0" w:color="auto"/>
              <w:right w:val="single" w:sz="4" w:space="0" w:color="auto"/>
            </w:tcBorders>
          </w:tcPr>
          <w:p w14:paraId="09ADFBB9" w14:textId="77777777" w:rsidR="00AC54D8" w:rsidRPr="00AC54D8" w:rsidRDefault="00AC54D8" w:rsidP="000F44A4">
            <w:pPr>
              <w:spacing w:after="120"/>
              <w:rPr>
                <w:rFonts w:cs="Times New Roman"/>
                <w:szCs w:val="24"/>
              </w:rPr>
            </w:pPr>
            <w:r w:rsidRPr="00AC54D8">
              <w:rPr>
                <w:rFonts w:cs="Times New Roman"/>
                <w:szCs w:val="24"/>
              </w:rPr>
              <w:t xml:space="preserve">Luo-Rudy </w:t>
            </w:r>
            <w:r w:rsidRPr="00AC54D8">
              <w:rPr>
                <w:rFonts w:cs="Times New Roman"/>
                <w:szCs w:val="24"/>
              </w:rPr>
              <w:fldChar w:fldCharType="begin" w:fldLock="1"/>
            </w:r>
            <w:r w:rsidRPr="00AC54D8">
              <w:rPr>
                <w:rFonts w:cs="Times New Roman"/>
                <w:szCs w:val="24"/>
              </w:rPr>
              <w:instrText>ADDIN CSL_CITATION {"citationItems":[{"id":"ITEM-1","itemData":{"DOI":"10.1161/01.RES.74.6.1071","ISSN":"00097330","PMID":"7514509","abstract":"A mathematical model of the cardiac ventricular action potential is presented. In our previous work, the membrane Na+ current and K+ currents were formulated. The present article focuses on processes that regulate intracellular Ca2+ and depend on its concentration. The model presented here for the mammalian ventricular action potential is based mostly on the guinea pig ventricular cell. However, it provides the framework for modeling other types of ventricular cells with appropriate modifications made to account for species differences. The following processes are formulated: Ca2+ current through the L-type channel (I(Ca)), the Na+-Ca2+ exchanger, Ca2+ release and uptake by the sarcoplasmic reticulum (SR), buffering of Ca2+ in the SR and in the myoplasm, a Ca2+ pump in the sarcolemma, the Na+-K+ pump, and a nonspecific Ca2+-activated membrane current. Activation of I(Ca) is an order of magnitude faster than in previous models. Inactivation of I(Ca) depends on both the membrane voltage and [Ca2+](i). SR is divided into two subcompartments, a network SR (NSR) and a junctional SR (JSR). Functionally, Ca2+ enters the NSR and translocates to the JSR following a monoexponential function. Release of Ca2+ occurs at JSR and can be triggered by two different mechanisms, Ca2+-induced Ca2+ release and spontaneous release. The model provides the basis for the study of arrhythmogenic activity of the single myocyte including afterdepolarizations and triggered activity. It can simulate cellular responses under different degrees of Ca2+ overload. Such simulations are presented in our accompanying article in this issue of Circulation Research.","author":[{"dropping-particle":"","family":"Luo","given":"Ching Hsing","non-dropping-particle":"","parse-names":false,"suffix":""},{"dropping-particle":"","family":"Rudy","given":"Yoram","non-dropping-particle":"","parse-names":false,"suffix":""}],"container-title":"Circulation Research","id":"ITEM-1","issue":"6","issued":{"date-parts":[["1994"]]},"page":"1071-1096","title":"A dynamic model of the cardiac ventricular action potential: I. Simulations of ionic currents and concentration changes","type":"article-journal","volume":"74"},"uris":["http://www.mendeley.com/documents/?uuid=f25259eb-8836-4f3a-9394-15105fbb2a47"]}],"mendeley":{"formattedCitation":"[11]","plainTextFormattedCitation":"[11]","previouslyFormattedCitation":"[11]"},"properties":{"noteIndex":0},"schema":"https://github.com/citation-style-language/schema/raw/master/csl-citation.json"}</w:instrText>
            </w:r>
            <w:r w:rsidRPr="00AC54D8">
              <w:rPr>
                <w:rFonts w:cs="Times New Roman"/>
                <w:szCs w:val="24"/>
              </w:rPr>
              <w:fldChar w:fldCharType="separate"/>
            </w:r>
            <w:r w:rsidRPr="00AC54D8">
              <w:rPr>
                <w:rFonts w:cs="Times New Roman"/>
                <w:noProof/>
                <w:szCs w:val="24"/>
              </w:rPr>
              <w:t>[11]</w:t>
            </w:r>
            <w:r w:rsidRPr="00AC54D8">
              <w:rPr>
                <w:rFonts w:cs="Times New Roman"/>
                <w:szCs w:val="24"/>
              </w:rPr>
              <w:fldChar w:fldCharType="end"/>
            </w:r>
          </w:p>
        </w:tc>
      </w:tr>
      <w:tr w:rsidR="00AC54D8" w:rsidRPr="00AC54D8" w14:paraId="7816B49D" w14:textId="77777777" w:rsidTr="00AC54D8">
        <w:trPr>
          <w:trHeight w:val="644"/>
        </w:trPr>
        <w:tc>
          <w:tcPr>
            <w:tcW w:w="4032" w:type="dxa"/>
            <w:tcBorders>
              <w:top w:val="single" w:sz="4" w:space="0" w:color="auto"/>
              <w:left w:val="single" w:sz="4" w:space="0" w:color="auto"/>
              <w:right w:val="single" w:sz="4" w:space="0" w:color="auto"/>
            </w:tcBorders>
          </w:tcPr>
          <w:p w14:paraId="4BEC618B" w14:textId="77777777" w:rsidR="00AC54D8" w:rsidRPr="00AC54D8" w:rsidRDefault="00AC54D8" w:rsidP="000F44A4">
            <w:pPr>
              <w:spacing w:after="120"/>
              <w:rPr>
                <w:rFonts w:cs="Times New Roman"/>
                <w:szCs w:val="24"/>
              </w:rPr>
            </w:pPr>
            <w:proofErr w:type="spellStart"/>
            <w:r w:rsidRPr="00AC54D8">
              <w:rPr>
                <w:rFonts w:cs="Times New Roman"/>
                <w:szCs w:val="24"/>
              </w:rPr>
              <w:t>IKr</w:t>
            </w:r>
            <w:proofErr w:type="spellEnd"/>
            <w:r w:rsidRPr="00AC54D8">
              <w:rPr>
                <w:rFonts w:cs="Times New Roman"/>
                <w:szCs w:val="24"/>
              </w:rPr>
              <w:t xml:space="preserve">, </w:t>
            </w:r>
            <w:proofErr w:type="spellStart"/>
            <w:r w:rsidRPr="00AC54D8">
              <w:rPr>
                <w:rFonts w:cs="Times New Roman"/>
                <w:szCs w:val="24"/>
              </w:rPr>
              <w:t>IKACh</w:t>
            </w:r>
            <w:proofErr w:type="spellEnd"/>
          </w:p>
        </w:tc>
        <w:tc>
          <w:tcPr>
            <w:tcW w:w="5131" w:type="dxa"/>
            <w:tcBorders>
              <w:top w:val="single" w:sz="4" w:space="0" w:color="auto"/>
              <w:left w:val="single" w:sz="4" w:space="0" w:color="auto"/>
              <w:right w:val="single" w:sz="4" w:space="0" w:color="auto"/>
            </w:tcBorders>
          </w:tcPr>
          <w:p w14:paraId="4666FD78" w14:textId="77777777" w:rsidR="00AC54D8" w:rsidRPr="00AC54D8" w:rsidRDefault="00AC54D8" w:rsidP="000F44A4">
            <w:pPr>
              <w:spacing w:after="120"/>
              <w:rPr>
                <w:rFonts w:cs="Times New Roman"/>
                <w:szCs w:val="24"/>
              </w:rPr>
            </w:pPr>
            <w:proofErr w:type="spellStart"/>
            <w:r w:rsidRPr="00AC54D8">
              <w:rPr>
                <w:rFonts w:cs="Times New Roman"/>
                <w:szCs w:val="24"/>
              </w:rPr>
              <w:t>Kurata</w:t>
            </w:r>
            <w:proofErr w:type="spellEnd"/>
            <w:r w:rsidRPr="00AC54D8">
              <w:rPr>
                <w:rFonts w:cs="Times New Roman"/>
                <w:szCs w:val="24"/>
              </w:rPr>
              <w:t xml:space="preserve"> et al. </w:t>
            </w:r>
            <w:r w:rsidRPr="00AC54D8">
              <w:rPr>
                <w:rFonts w:cs="Times New Roman"/>
                <w:szCs w:val="24"/>
              </w:rPr>
              <w:fldChar w:fldCharType="begin" w:fldLock="1"/>
            </w:r>
            <w:r w:rsidRPr="00AC54D8">
              <w:rPr>
                <w:rFonts w:cs="Times New Roman"/>
                <w:szCs w:val="24"/>
              </w:rPr>
              <w:instrText>ADDIN CSL_CITATION {"citationItems":[{"id":"ITEM-1","itemData":{"DOI":"10.1152/ajpheart.00900.2001","ISSN":"03636135","PMID":"12384487","abstract":"We developed an improved mathematical model for a single primary pacemaker cell of the rabbit sinoatrial node. Original features of our model include 1) incorporation of the sustained inward current (Ist) recently identified in primary pacemaker cells, 2) reformulation of voltage- and Ca2+-dependent inactivation of the L-type Ca2+ channel current (ICa,L), 3) new expressions for activation kinetics of the rapidly activating delayed rectifier K+ channel current (IKr), and 4) incorporation of the subsarcolemmal space as a diffusion barrier for Ca2+. We compared the simulated dynamics of our model with those of previous models, as well as with experimental data, and examined whether the models could accurately simulate the effects of modulating sarcolemmal ionic currents or intracellular Ca2+ dynamics on pacemaker activity. Our model represents significant improvements over the previous models, because it can 1) simulate whole cell voltage-clamp data for ICa,L, IKr, and Ist; 2) reproduce the waveshapes of spontaneous action potentials and ionic currents during action potential clamp recordings; and 3) mimic the effects of channel blockers or Ca2+ buffers on pacemaker activity more accurately than the previous models.","author":[{"dropping-particle":"","family":"Kurata","given":"Yasutaka","non-dropping-particle":"","parse-names":false,"suffix":""},{"dropping-particle":"","family":"Hisatome","given":"Ichiro","non-dropping-particle":"","parse-names":false,"suffix":""},{"dropping-particle":"","family":"Imanishi","given":"Sunao","non-dropping-particle":"","parse-names":false,"suffix":""},{"dropping-particle":"","family":"Shibamoto","given":"Toshishige","non-dropping-particle":"","parse-names":false,"suffix":""}],"container-title":"American Journal of Physiology - Heart and Circulatory Physiology","id":"ITEM-1","issue":"5 52-5","issued":{"date-parts":[["2002"]]},"page":"2074-2101","title":"Dynamical description of sinoatrial node pacemaking: Improved mathematical model for primary pacemaker cell","type":"article-journal","volume":"283"},"uris":["http://www.mendeley.com/documents/?uuid=84041299-622f-46ea-ab14-dfbd345d0f48","http://www.mendeley.com/documents/?uuid=6b587d03-2b95-4f55-9f0d-3b64f39377c2"]}],"mendeley":{"formattedCitation":"[12]","plainTextFormattedCitation":"[12]","previouslyFormattedCitation":"[12]"},"properties":{"noteIndex":0},"schema":"https://github.com/citation-style-language/schema/raw/master/csl-citation.json"}</w:instrText>
            </w:r>
            <w:r w:rsidRPr="00AC54D8">
              <w:rPr>
                <w:rFonts w:cs="Times New Roman"/>
                <w:szCs w:val="24"/>
              </w:rPr>
              <w:fldChar w:fldCharType="separate"/>
            </w:r>
            <w:r w:rsidRPr="00AC54D8">
              <w:rPr>
                <w:rFonts w:cs="Times New Roman"/>
                <w:noProof/>
                <w:szCs w:val="24"/>
              </w:rPr>
              <w:t>[12]</w:t>
            </w:r>
            <w:r w:rsidRPr="00AC54D8">
              <w:rPr>
                <w:rFonts w:cs="Times New Roman"/>
                <w:szCs w:val="24"/>
              </w:rPr>
              <w:fldChar w:fldCharType="end"/>
            </w:r>
          </w:p>
        </w:tc>
      </w:tr>
      <w:tr w:rsidR="00AC54D8" w:rsidRPr="00AC54D8" w14:paraId="6CD88113" w14:textId="77777777" w:rsidTr="000F44A4">
        <w:trPr>
          <w:trHeight w:val="661"/>
        </w:trPr>
        <w:tc>
          <w:tcPr>
            <w:tcW w:w="4032" w:type="dxa"/>
            <w:tcBorders>
              <w:top w:val="single" w:sz="4" w:space="0" w:color="auto"/>
              <w:left w:val="single" w:sz="4" w:space="0" w:color="auto"/>
              <w:right w:val="single" w:sz="4" w:space="0" w:color="auto"/>
            </w:tcBorders>
          </w:tcPr>
          <w:p w14:paraId="1A1BEAF1" w14:textId="77777777" w:rsidR="00AC54D8" w:rsidRPr="00AC54D8" w:rsidRDefault="00AC54D8" w:rsidP="000F44A4">
            <w:pPr>
              <w:spacing w:after="120"/>
              <w:rPr>
                <w:rFonts w:cs="Times New Roman"/>
                <w:szCs w:val="24"/>
              </w:rPr>
            </w:pPr>
            <w:proofErr w:type="spellStart"/>
            <w:r w:rsidRPr="00AC54D8">
              <w:rPr>
                <w:rFonts w:cs="Times New Roman"/>
                <w:szCs w:val="24"/>
              </w:rPr>
              <w:t>ICaL</w:t>
            </w:r>
            <w:proofErr w:type="spellEnd"/>
          </w:p>
        </w:tc>
        <w:tc>
          <w:tcPr>
            <w:tcW w:w="5131" w:type="dxa"/>
            <w:tcBorders>
              <w:top w:val="single" w:sz="4" w:space="0" w:color="auto"/>
              <w:left w:val="single" w:sz="4" w:space="0" w:color="auto"/>
              <w:right w:val="single" w:sz="4" w:space="0" w:color="auto"/>
            </w:tcBorders>
          </w:tcPr>
          <w:p w14:paraId="3C10D56D" w14:textId="7210DCC7" w:rsidR="00AC54D8" w:rsidRPr="00AC54D8" w:rsidRDefault="00AC54D8" w:rsidP="000F44A4">
            <w:pPr>
              <w:spacing w:after="120"/>
              <w:rPr>
                <w:rFonts w:cs="Times New Roman"/>
                <w:szCs w:val="24"/>
                <w:vertAlign w:val="superscript"/>
              </w:rPr>
            </w:pPr>
            <w:proofErr w:type="spellStart"/>
            <w:r w:rsidRPr="00AC54D8">
              <w:rPr>
                <w:rFonts w:cs="Times New Roman"/>
                <w:szCs w:val="24"/>
              </w:rPr>
              <w:t>Kurata</w:t>
            </w:r>
            <w:proofErr w:type="spellEnd"/>
            <w:r w:rsidRPr="00AC54D8">
              <w:rPr>
                <w:rFonts w:cs="Times New Roman"/>
                <w:szCs w:val="24"/>
              </w:rPr>
              <w:t xml:space="preserve"> et al. </w:t>
            </w:r>
            <w:r w:rsidRPr="00AC54D8">
              <w:rPr>
                <w:rFonts w:cs="Times New Roman"/>
                <w:szCs w:val="24"/>
              </w:rPr>
              <w:fldChar w:fldCharType="begin" w:fldLock="1"/>
            </w:r>
            <w:r w:rsidRPr="00AC54D8">
              <w:rPr>
                <w:rFonts w:cs="Times New Roman"/>
                <w:szCs w:val="24"/>
              </w:rPr>
              <w:instrText>ADDIN CSL_CITATION {"citationItems":[{"id":"ITEM-1","itemData":{"DOI":"10.1152/ajpheart.00900.2001","ISSN":"03636135","PMID":"12384487","abstract":"We developed an improved mathematical model for a single primary pacemaker cell of the rabbit sinoatrial node. Original features of our model include 1) incorporation of the sustained inward current (Ist) recently identified in primary pacemaker cells, 2) reformulation of voltage- and Ca2+-dependent inactivation of the L-type Ca2+ channel current (ICa,L), 3) new expressions for activation kinetics of the rapidly activating delayed rectifier K+ channel current (IKr), and 4) incorporation of the subsarcolemmal space as a diffusion barrier for Ca2+. We compared the simulated dynamics of our model with those of previous models, as well as with experimental data, and examined whether the models could accurately simulate the effects of modulating sarcolemmal ionic currents or intracellular Ca2+ dynamics on pacemaker activity. Our model represents significant improvements over the previous models, because it can 1) simulate whole cell voltage-clamp data for ICa,L, IKr, and Ist; 2) reproduce the waveshapes of spontaneous action potentials and ionic currents during action potential clamp recordings; and 3) mimic the effects of channel blockers or Ca2+ buffers on pacemaker activity more accurately than the previous models.","author":[{"dropping-particle":"","family":"Kurata","given":"Yasutaka","non-dropping-particle":"","parse-names":false,"suffix":""},{"dropping-particle":"","family":"Hisatome","given":"Ichiro","non-dropping-particle":"","parse-names":false,"suffix":""},{"dropping-particle":"","family":"Imanishi","given":"Sunao","non-dropping-particle":"","parse-names":false,"suffix":""},{"dropping-particle":"","family":"Shibamoto","given":"Toshishige","non-dropping-particle":"","parse-names":false,"suffix":""}],"container-title":"American Journal of Physiology - Heart and Circulatory Physiology","id":"ITEM-1","issue":"5 52-5","issued":{"date-parts":[["2002"]]},"page":"2074-2101","title":"Dynamical description of sinoatrial node pacemaking: Improved mathematical model for primary pacemaker cell","type":"article-journal","volume":"283"},"uris":["http://www.mendeley.com/documents/?uuid=84041299-622f-46ea-ab14-dfbd345d0f48","http://www.mendeley.com/documents/?uuid=6b587d03-2b95-4f55-9f0d-3b64f39377c2"]}],"mendeley":{"formattedCitation":"[12]","plainTextFormattedCitation":"[12]","previouslyFormattedCitation":"[12]"},"properties":{"noteIndex":0},"schema":"https://github.com/citation-style-language/schema/raw/master/csl-citation.json"}</w:instrText>
            </w:r>
            <w:r w:rsidRPr="00AC54D8">
              <w:rPr>
                <w:rFonts w:cs="Times New Roman"/>
                <w:szCs w:val="24"/>
              </w:rPr>
              <w:fldChar w:fldCharType="separate"/>
            </w:r>
            <w:r w:rsidRPr="00AC54D8">
              <w:rPr>
                <w:rFonts w:cs="Times New Roman"/>
                <w:noProof/>
                <w:szCs w:val="24"/>
              </w:rPr>
              <w:t>[12]</w:t>
            </w:r>
            <w:r w:rsidRPr="00AC54D8">
              <w:rPr>
                <w:rFonts w:cs="Times New Roman"/>
                <w:szCs w:val="24"/>
              </w:rPr>
              <w:fldChar w:fldCharType="end"/>
            </w:r>
            <w:r w:rsidRPr="00AC54D8">
              <w:rPr>
                <w:rFonts w:cs="Times New Roman"/>
                <w:szCs w:val="24"/>
              </w:rPr>
              <w:t>, Ten-</w:t>
            </w:r>
            <w:proofErr w:type="spellStart"/>
            <w:r w:rsidRPr="00AC54D8">
              <w:rPr>
                <w:rFonts w:cs="Times New Roman"/>
                <w:szCs w:val="24"/>
              </w:rPr>
              <w:t>Tusscher</w:t>
            </w:r>
            <w:proofErr w:type="spellEnd"/>
            <w:r w:rsidRPr="00AC54D8">
              <w:rPr>
                <w:rFonts w:cs="Times New Roman"/>
                <w:szCs w:val="24"/>
              </w:rPr>
              <w:t xml:space="preserve"> et al. </w:t>
            </w:r>
            <w:r w:rsidRPr="00AC54D8">
              <w:rPr>
                <w:rFonts w:cs="Times New Roman"/>
                <w:i/>
                <w:iCs/>
                <w:szCs w:val="24"/>
              </w:rPr>
              <w:fldChar w:fldCharType="begin" w:fldLock="1"/>
            </w:r>
            <w:r w:rsidR="0039365C">
              <w:rPr>
                <w:rFonts w:cs="Times New Roman"/>
                <w:i/>
                <w:iCs/>
                <w:szCs w:val="24"/>
              </w:rPr>
              <w:instrText>ADDIN CSL_CITATION {"citationItems":[{"id":"ITEM-1","itemData":{"DOI":"10.1152/ajpheart.00794.2003","ISSN":"0363-6135","PMID":"14656705","abstract":"The experimental and clinical possibilities for studying cardiac arrhythmias in human ventricular myocardium are very limited. Therefore, the use of alternative methods such as computer simulations is of great importance. In this article we introduce a mathematical model of the action potential of human ventricular cells that, while including a high level of electrophysiological detail, is computationally cost-effective enough to be applied in large-scale spatial simulations for the study of reentrant arrhythmias. The model is based on recent experimental data on most of the major ionic currents: the fast sodium, L-type calcium, transient outward, rapid and slow delayed rectifier, and inward rectifier currents. The model includes a basic calcium dynamics, allowing for the realistic modeling of calcium transients, calcium current inactivation, and the contraction staircase. We are able to reproduce human epicardial, endocardial, and M cell action potentials and show that differences can be explained by differences in the transient outward and slow delayed rectifier currents. Our model reproduces the experimentally observed data on action potential duration restitution, which is an important characteristic for reentrant arrhythmias. The conduction velocity restitution of our model is broader than in other models and agrees better with available data. Finally, we model the dynamics of spiral wave rotation in a two-dimensional sheet of human ventricular tissue and show that the spiral wave follows a complex meandering pattern and has a period of 265 ms. We conclude that the proposed model reproduces a variety of electrophysiological behaviors and provides a basis for studies of reentrant arrhythmias in human ventricular tissue.","author":[{"dropping-particle":"","family":"Tusscher","given":"K H W J","non-dropping-particle":"ten","parse-names":false,"suffix":""},{"dropping-particle":"","family":"Noble","given":"D","non-dropping-particle":"","parse-names":false,"suffix":""},{"dropping-particle":"","family":"Noble","given":"P J","non-dropping-particle":"","parse-names":false,"suffix":""},{"dropping-particle":"V","family":"Panfilov","given":"A","non-dropping-particle":"","parse-names":false,"suffix":""}],"container-title":"American journal of physiology. Heart and circulatory physiology","id":"ITEM-1","issue":"4","issued":{"date-parts":[["2004","4"]]},"page":"H1573-89","title":"A model for human ventricular tissue.","type":"article-journal","volume":"286"},"uris":["http://www.mendeley.com/documents/?uuid=f23aedc3-ab81-415f-9fb5-d662fa6c6943"]}],"mendeley":{"formattedCitation":"[34]","plainTextFormattedCitation":"[34]","previouslyFormattedCitation":"[34]"},"properties":{"noteIndex":0},"schema":"https://github.com/citation-style-language/schema/raw/master/csl-citation.json"}</w:instrText>
            </w:r>
            <w:r w:rsidRPr="00AC54D8">
              <w:rPr>
                <w:rFonts w:cs="Times New Roman"/>
                <w:i/>
                <w:iCs/>
                <w:szCs w:val="24"/>
              </w:rPr>
              <w:fldChar w:fldCharType="separate"/>
            </w:r>
            <w:r w:rsidR="00580977" w:rsidRPr="00580977">
              <w:rPr>
                <w:rFonts w:cs="Times New Roman"/>
                <w:iCs/>
                <w:noProof/>
                <w:szCs w:val="24"/>
              </w:rPr>
              <w:t>[34]</w:t>
            </w:r>
            <w:r w:rsidRPr="00AC54D8">
              <w:rPr>
                <w:rFonts w:cs="Times New Roman"/>
                <w:szCs w:val="24"/>
              </w:rPr>
              <w:fldChar w:fldCharType="end"/>
            </w:r>
          </w:p>
        </w:tc>
      </w:tr>
      <w:tr w:rsidR="00AC54D8" w:rsidRPr="00AC54D8" w14:paraId="4F763417" w14:textId="77777777" w:rsidTr="00AC54D8">
        <w:trPr>
          <w:trHeight w:val="644"/>
        </w:trPr>
        <w:tc>
          <w:tcPr>
            <w:tcW w:w="4032" w:type="dxa"/>
            <w:tcBorders>
              <w:top w:val="single" w:sz="4" w:space="0" w:color="auto"/>
              <w:left w:val="single" w:sz="4" w:space="0" w:color="auto"/>
              <w:right w:val="single" w:sz="4" w:space="0" w:color="auto"/>
            </w:tcBorders>
          </w:tcPr>
          <w:p w14:paraId="48DCA4DF" w14:textId="77777777" w:rsidR="00AC54D8" w:rsidRPr="00AC54D8" w:rsidRDefault="00AC54D8" w:rsidP="000F44A4">
            <w:pPr>
              <w:spacing w:after="120"/>
              <w:rPr>
                <w:rFonts w:cs="Times New Roman"/>
                <w:szCs w:val="24"/>
              </w:rPr>
            </w:pPr>
            <w:r w:rsidRPr="00AC54D8">
              <w:rPr>
                <w:rFonts w:cs="Times New Roman"/>
                <w:szCs w:val="24"/>
              </w:rPr>
              <w:t>Ito, IK1</w:t>
            </w:r>
          </w:p>
        </w:tc>
        <w:tc>
          <w:tcPr>
            <w:tcW w:w="5131" w:type="dxa"/>
            <w:tcBorders>
              <w:top w:val="single" w:sz="4" w:space="0" w:color="auto"/>
              <w:left w:val="single" w:sz="4" w:space="0" w:color="auto"/>
              <w:right w:val="single" w:sz="4" w:space="0" w:color="auto"/>
            </w:tcBorders>
          </w:tcPr>
          <w:p w14:paraId="53ADD94D" w14:textId="77777777" w:rsidR="00AC54D8" w:rsidRPr="00AC54D8" w:rsidRDefault="00AC54D8" w:rsidP="000F44A4">
            <w:pPr>
              <w:spacing w:after="120"/>
              <w:rPr>
                <w:rFonts w:cs="Times New Roman"/>
                <w:szCs w:val="24"/>
              </w:rPr>
            </w:pPr>
            <w:proofErr w:type="spellStart"/>
            <w:r w:rsidRPr="00AC54D8">
              <w:rPr>
                <w:rFonts w:cs="Times New Roman"/>
                <w:szCs w:val="24"/>
              </w:rPr>
              <w:t>Grandi</w:t>
            </w:r>
            <w:proofErr w:type="spellEnd"/>
            <w:r w:rsidRPr="00AC54D8">
              <w:rPr>
                <w:rFonts w:cs="Times New Roman"/>
                <w:szCs w:val="24"/>
              </w:rPr>
              <w:t xml:space="preserve"> et al. </w:t>
            </w:r>
            <w:r w:rsidRPr="00AC54D8">
              <w:rPr>
                <w:rFonts w:cs="Times New Roman"/>
                <w:szCs w:val="24"/>
              </w:rPr>
              <w:fldChar w:fldCharType="begin" w:fldLock="1"/>
            </w:r>
            <w:r w:rsidRPr="00AC54D8">
              <w:rPr>
                <w:rFonts w:cs="Times New Roman"/>
                <w:szCs w:val="24"/>
              </w:rPr>
              <w:instrText>ADDIN CSL_CITATION {"citationItems":[{"id":"ITEM-1","itemData":{"DOI":"10.1016/j.yjmcc.2009.09.019","ISSN":"00222828","PMID":"19835882","abstract":"We have developed a detailed mathematical model for Ca handling and ionic currents in the human ventricular myocyte. Our aims were to: (1) simulate basic excitation-contraction coupling phenomena; (2) use realistic repolarizing K current densities; (3) reach steady-state. The model relies on the framework of the rabbit myocyte model previously developed by our group, with subsarcolemmal and junctional compartments where ion channels sense higher [Ca] vs. bulk cytosol. Ion channels and transporters have been modeled on the basis of the most recent experimental data from human ventricular myocytes. Rapidly and slowly inactivating components of Ito have been formulated to differentiate between endocardial and epicardial myocytes. Transmural gradients of Ca handling proteins and Na pump were also simulated. The model has been validated against a wide set of experimental data including action potential duration (APD) adaptation and restitution, frequency-dependent increase in Ca transient peak and [Na]i. Interestingly, Na accumulation at fast heart rate is a major determinant of APD shortening, via outward shifts in Na pump and Na-Ca exchange currents. We investigated the effects of blocking K currents on APD and repolarization reserve: IKs block does not affect the former and slightly reduces the latter; IK1 blockade modestly increases APD and more strongly reduces repolarization reserve; IKr blockers significantly prolong APD, an effect exacerbated as pacing frequency is decreased, in good agreement with experimental results in human myocytes. We conclude that this model provides a useful framework to explore excitation-contraction coupling mechanisms and repolarization abnormalities at the single myocyte level. © 2009 Elsevier Inc. All rights reserved.","author":[{"dropping-particle":"","family":"Grandi","given":"Eleonora","non-dropping-particle":"","parse-names":false,"suffix":""},{"dropping-particle":"","family":"Pasqualini","given":"Francesco S.","non-dropping-particle":"","parse-names":false,"suffix":""},{"dropping-particle":"","family":"Bers","given":"Donald M.","non-dropping-particle":"","parse-names":false,"suffix":""}],"container-title":"Journal of Molecular and Cellular Cardiology","id":"ITEM-1","issue":"1","issued":{"date-parts":[["2010","1"]]},"page":"112-121","title":"A novel computational model of the human ventricular action potential and Ca transient","type":"article-journal","volume":"48"},"uris":["http://www.mendeley.com/documents/?uuid=be52437d-9b3c-32cc-8684-68f811bb0fb4","http://www.mendeley.com/documents/?uuid=5b375fcc-3149-4eb1-baac-6a686731868f"]}],"mendeley":{"formattedCitation":"[30]","plainTextFormattedCitation":"[30]","previouslyFormattedCitation":"[30]"},"properties":{"noteIndex":0},"schema":"https://github.com/citation-style-language/schema/raw/master/csl-citation.json"}</w:instrText>
            </w:r>
            <w:r w:rsidRPr="00AC54D8">
              <w:rPr>
                <w:rFonts w:cs="Times New Roman"/>
                <w:szCs w:val="24"/>
              </w:rPr>
              <w:fldChar w:fldCharType="separate"/>
            </w:r>
            <w:r w:rsidRPr="00AC54D8">
              <w:rPr>
                <w:rFonts w:cs="Times New Roman"/>
                <w:noProof/>
                <w:szCs w:val="24"/>
              </w:rPr>
              <w:t>[30]</w:t>
            </w:r>
            <w:r w:rsidRPr="00AC54D8">
              <w:rPr>
                <w:rFonts w:cs="Times New Roman"/>
                <w:szCs w:val="24"/>
              </w:rPr>
              <w:fldChar w:fldCharType="end"/>
            </w:r>
          </w:p>
        </w:tc>
      </w:tr>
      <w:tr w:rsidR="00AC54D8" w:rsidRPr="00AC54D8" w14:paraId="03871AE4" w14:textId="77777777" w:rsidTr="00AC54D8">
        <w:trPr>
          <w:trHeight w:val="644"/>
        </w:trPr>
        <w:tc>
          <w:tcPr>
            <w:tcW w:w="4032" w:type="dxa"/>
            <w:tcBorders>
              <w:top w:val="single" w:sz="4" w:space="0" w:color="auto"/>
              <w:left w:val="single" w:sz="4" w:space="0" w:color="auto"/>
              <w:right w:val="single" w:sz="4" w:space="0" w:color="auto"/>
            </w:tcBorders>
          </w:tcPr>
          <w:p w14:paraId="04B93D63" w14:textId="77777777" w:rsidR="00AC54D8" w:rsidRPr="00AC54D8" w:rsidRDefault="00AC54D8" w:rsidP="000F44A4">
            <w:pPr>
              <w:spacing w:after="120"/>
              <w:rPr>
                <w:rFonts w:cs="Times New Roman"/>
                <w:i/>
                <w:iCs/>
                <w:szCs w:val="24"/>
              </w:rPr>
            </w:pPr>
            <w:r w:rsidRPr="00AC54D8">
              <w:rPr>
                <w:rFonts w:cs="Times New Roman"/>
                <w:szCs w:val="24"/>
              </w:rPr>
              <w:t>If</w:t>
            </w:r>
          </w:p>
        </w:tc>
        <w:tc>
          <w:tcPr>
            <w:tcW w:w="5131" w:type="dxa"/>
            <w:tcBorders>
              <w:top w:val="single" w:sz="4" w:space="0" w:color="auto"/>
              <w:left w:val="single" w:sz="4" w:space="0" w:color="auto"/>
              <w:right w:val="single" w:sz="4" w:space="0" w:color="auto"/>
            </w:tcBorders>
          </w:tcPr>
          <w:p w14:paraId="5174A913" w14:textId="77777777" w:rsidR="00AC54D8" w:rsidRPr="00AC54D8" w:rsidRDefault="00AC54D8" w:rsidP="000F44A4">
            <w:pPr>
              <w:spacing w:after="120"/>
              <w:rPr>
                <w:rFonts w:cs="Times New Roman"/>
                <w:szCs w:val="24"/>
              </w:rPr>
            </w:pPr>
            <w:r w:rsidRPr="00AC54D8">
              <w:rPr>
                <w:rFonts w:cs="Times New Roman"/>
                <w:szCs w:val="24"/>
              </w:rPr>
              <w:t xml:space="preserve">Stewart et al. </w:t>
            </w:r>
            <w:r w:rsidRPr="00AC54D8">
              <w:rPr>
                <w:rFonts w:cs="Times New Roman"/>
                <w:szCs w:val="24"/>
              </w:rPr>
              <w:fldChar w:fldCharType="begin" w:fldLock="1"/>
            </w:r>
            <w:r w:rsidRPr="00AC54D8">
              <w:rPr>
                <w:rFonts w:cs="Times New Roman"/>
                <w:szCs w:val="24"/>
              </w:rPr>
              <w:instrText>ADDIN CSL_CITATION {"citationItems":[{"id":"ITEM-1","itemData":{"DOI":"10.1098/rsta.2008.0283","ISSN":"1364-503X","PMID":"19414454","abstract":"Early development of ionic models for cardiac myocytes, from the pioneering modification of the Hodgkin-Huxley giant squid axon model by Noble to the iconic DiFrancesco-Noble model integrating voltage-gated ionic currents, ion pumps and exchangers, Ca(2+) sequestration and Ca(2+)-induced Ca(2+) release, provided a general description for a mammalian Purkinje fibre (PF) and the framework for modern cardiac models. In the past two decades, development has focused on tissue-specific models with an emphasis on the sino-atrial (SA) node, atria and ventricles, while the PFs have largely been neglected. However, achieving the ultimate goal of creating a virtual human heart will require detailed models of all distinctive regions of the cardiac conduction system, including the PFs, which play an important role in conducting cardiac excitation and ensuring the synchronized timing and sequencing of ventricular contraction. In this paper, we present details of our newly developed model for the human PF cell including validation against experimental data. Ionic mechanisms underlying the heterogeneity between the PF and ventricular action potentials in humans and other species are analysed. The newly developed PF cell model adds a new member to the family of human cardiac cell models developed previously for the SA node, atrial and ventricular cells, which can be incorporated into an anatomical model of the human heart with details of its electrophysiological heterogeneity and anatomical complexity.","author":[{"dropping-particle":"","family":"Stewart","given":"Philip","non-dropping-particle":"","parse-names":false,"suffix":""},{"dropping-particle":"V","family":"Aslanidi","given":"Oleg","non-dropping-particle":"","parse-names":false,"suffix":""},{"dropping-particle":"","family":"Noble","given":"Denis","non-dropping-particle":"","parse-names":false,"suffix":""},{"dropping-particle":"","family":"Noble","given":"Penelope J","non-dropping-particle":"","parse-names":false,"suffix":""},{"dropping-particle":"","family":"Boyett","given":"Mark R","non-dropping-particle":"","parse-names":false,"suffix":""},{"dropping-particle":"","family":"Zhang","given":"Henggui","non-dropping-particle":"","parse-names":false,"suffix":""}],"container-title":"Philosophical transactions. Series A, Mathematical, physical, and engineering sciences","id":"ITEM-1","issue":"1896","issued":{"date-parts":[["2009","6","13"]]},"page":"2225-55","title":"Mathematical models of the electrical action potential of Purkinje fibre cells.","type":"article-journal","volume":"367"},"uris":["http://www.mendeley.com/documents/?uuid=29a084af-1857-4509-81b0-18c43feb1495"]}],"mendeley":{"formattedCitation":"[31]","plainTextFormattedCitation":"[31]","previouslyFormattedCitation":"[31]"},"properties":{"noteIndex":0},"schema":"https://github.com/citation-style-language/schema/raw/master/csl-citation.json"}</w:instrText>
            </w:r>
            <w:r w:rsidRPr="00AC54D8">
              <w:rPr>
                <w:rFonts w:cs="Times New Roman"/>
                <w:szCs w:val="24"/>
              </w:rPr>
              <w:fldChar w:fldCharType="separate"/>
            </w:r>
            <w:r w:rsidRPr="00AC54D8">
              <w:rPr>
                <w:rFonts w:cs="Times New Roman"/>
                <w:noProof/>
                <w:szCs w:val="24"/>
              </w:rPr>
              <w:t>[31]</w:t>
            </w:r>
            <w:r w:rsidRPr="00AC54D8">
              <w:rPr>
                <w:rFonts w:cs="Times New Roman"/>
                <w:szCs w:val="24"/>
              </w:rPr>
              <w:fldChar w:fldCharType="end"/>
            </w:r>
          </w:p>
        </w:tc>
      </w:tr>
    </w:tbl>
    <w:p w14:paraId="62531FB5" w14:textId="0157721B" w:rsidR="00AC54D8" w:rsidRDefault="00AC54D8" w:rsidP="00AC54D8">
      <w:pPr>
        <w:rPr>
          <w:rFonts w:cs="Times New Roman"/>
          <w:szCs w:val="24"/>
        </w:rPr>
      </w:pPr>
    </w:p>
    <w:p w14:paraId="3B795BBF" w14:textId="712866D1" w:rsidR="00AC54D8" w:rsidRPr="00AC54D8" w:rsidRDefault="00AC54D8" w:rsidP="00AC54D8">
      <w:pPr>
        <w:rPr>
          <w:rFonts w:cs="Times New Roman"/>
          <w:szCs w:val="24"/>
        </w:rPr>
      </w:pPr>
      <w:bookmarkStart w:id="449" w:name="_Toc49211333"/>
      <w:r w:rsidRPr="00AC54D8">
        <w:rPr>
          <w:rFonts w:cs="Times New Roman"/>
          <w:b/>
          <w:bCs/>
          <w:szCs w:val="24"/>
        </w:rPr>
        <w:t>Table 2.</w:t>
      </w:r>
      <w:r w:rsidRPr="00AC54D8">
        <w:rPr>
          <w:rFonts w:cs="Times New Roman"/>
          <w:szCs w:val="24"/>
        </w:rPr>
        <w:t xml:space="preserve"> Summary of Genetic Algorithm Protocols for </w:t>
      </w:r>
      <w:r w:rsidR="008C4620">
        <w:rPr>
          <w:rFonts w:cs="Times New Roman"/>
          <w:szCs w:val="24"/>
        </w:rPr>
        <w:t>Ionic</w:t>
      </w:r>
      <w:r w:rsidRPr="00AC54D8">
        <w:rPr>
          <w:rFonts w:cs="Times New Roman"/>
          <w:szCs w:val="24"/>
        </w:rPr>
        <w:t xml:space="preserve"> Currents</w:t>
      </w:r>
      <w:bookmarkEnd w:id="449"/>
      <w:r w:rsidR="000F44A4">
        <w:rPr>
          <w:rFonts w:cs="Times New Roman"/>
          <w:szCs w:val="24"/>
        </w:rPr>
        <w:t>.</w:t>
      </w:r>
    </w:p>
    <w:tbl>
      <w:tblPr>
        <w:tblStyle w:val="TableGrid"/>
        <w:tblW w:w="0" w:type="auto"/>
        <w:jc w:val="center"/>
        <w:tblCellMar>
          <w:left w:w="0" w:type="dxa"/>
          <w:right w:w="0" w:type="dxa"/>
        </w:tblCellMar>
        <w:tblLook w:val="04A0" w:firstRow="1" w:lastRow="0" w:firstColumn="1" w:lastColumn="0" w:noHBand="0" w:noVBand="1"/>
      </w:tblPr>
      <w:tblGrid>
        <w:gridCol w:w="2065"/>
        <w:gridCol w:w="1020"/>
        <w:gridCol w:w="1020"/>
        <w:gridCol w:w="1020"/>
        <w:gridCol w:w="1020"/>
        <w:gridCol w:w="1020"/>
      </w:tblGrid>
      <w:tr w:rsidR="00AC54D8" w:rsidRPr="00AC54D8" w14:paraId="41AE9B88" w14:textId="77777777" w:rsidTr="000F44A4">
        <w:trPr>
          <w:jc w:val="center"/>
        </w:trPr>
        <w:tc>
          <w:tcPr>
            <w:tcW w:w="2065" w:type="dxa"/>
            <w:tcBorders>
              <w:top w:val="double" w:sz="6" w:space="0" w:color="auto"/>
              <w:left w:val="single" w:sz="4" w:space="0" w:color="auto"/>
              <w:bottom w:val="double" w:sz="6" w:space="0" w:color="auto"/>
              <w:right w:val="double" w:sz="6" w:space="0" w:color="auto"/>
            </w:tcBorders>
            <w:shd w:val="clear" w:color="auto" w:fill="auto"/>
            <w:vAlign w:val="center"/>
          </w:tcPr>
          <w:p w14:paraId="39C175DE" w14:textId="77777777" w:rsidR="00AC54D8" w:rsidRPr="00AC54D8" w:rsidRDefault="00AC54D8" w:rsidP="000F44A4">
            <w:pPr>
              <w:ind w:left="-1358" w:firstLine="1358"/>
              <w:jc w:val="center"/>
              <w:rPr>
                <w:rFonts w:cs="Times New Roman"/>
                <w:b/>
                <w:bCs/>
                <w:szCs w:val="24"/>
              </w:rPr>
            </w:pPr>
          </w:p>
        </w:tc>
        <w:tc>
          <w:tcPr>
            <w:tcW w:w="1020" w:type="dxa"/>
            <w:tcBorders>
              <w:top w:val="double" w:sz="6" w:space="0" w:color="auto"/>
              <w:left w:val="double" w:sz="6" w:space="0" w:color="auto"/>
              <w:bottom w:val="double" w:sz="6" w:space="0" w:color="auto"/>
            </w:tcBorders>
            <w:shd w:val="clear" w:color="auto" w:fill="auto"/>
            <w:vAlign w:val="center"/>
          </w:tcPr>
          <w:p w14:paraId="4DD3AA6D" w14:textId="77777777" w:rsidR="00AC54D8" w:rsidRPr="00AC54D8" w:rsidRDefault="00AC54D8" w:rsidP="000F44A4">
            <w:pPr>
              <w:jc w:val="center"/>
              <w:rPr>
                <w:rFonts w:cs="Times New Roman"/>
                <w:b/>
                <w:bCs/>
                <w:szCs w:val="24"/>
              </w:rPr>
            </w:pPr>
            <w:proofErr w:type="spellStart"/>
            <w:r w:rsidRPr="00AC54D8">
              <w:rPr>
                <w:rFonts w:cs="Times New Roman"/>
                <w:b/>
                <w:bCs/>
                <w:szCs w:val="24"/>
              </w:rPr>
              <w:t>I</w:t>
            </w:r>
            <w:r w:rsidRPr="00AC54D8">
              <w:rPr>
                <w:rFonts w:cs="Times New Roman"/>
                <w:b/>
                <w:bCs/>
                <w:szCs w:val="24"/>
                <w:vertAlign w:val="subscript"/>
              </w:rPr>
              <w:t>Na</w:t>
            </w:r>
            <w:proofErr w:type="spellEnd"/>
          </w:p>
        </w:tc>
        <w:tc>
          <w:tcPr>
            <w:tcW w:w="1020" w:type="dxa"/>
            <w:tcBorders>
              <w:top w:val="double" w:sz="6" w:space="0" w:color="auto"/>
              <w:bottom w:val="double" w:sz="6" w:space="0" w:color="auto"/>
            </w:tcBorders>
            <w:shd w:val="clear" w:color="auto" w:fill="auto"/>
            <w:vAlign w:val="center"/>
          </w:tcPr>
          <w:p w14:paraId="4C3DFD33" w14:textId="77777777" w:rsidR="00AC54D8" w:rsidRPr="00AC54D8" w:rsidRDefault="00AC54D8" w:rsidP="000F44A4">
            <w:pPr>
              <w:jc w:val="center"/>
              <w:rPr>
                <w:rFonts w:cs="Times New Roman"/>
                <w:b/>
                <w:bCs/>
                <w:szCs w:val="24"/>
              </w:rPr>
            </w:pPr>
            <w:r w:rsidRPr="00AC54D8">
              <w:rPr>
                <w:rFonts w:cs="Times New Roman"/>
                <w:b/>
                <w:bCs/>
                <w:szCs w:val="24"/>
              </w:rPr>
              <w:t>I</w:t>
            </w:r>
            <w:r w:rsidRPr="00AC54D8">
              <w:rPr>
                <w:rFonts w:cs="Times New Roman"/>
                <w:b/>
                <w:bCs/>
                <w:szCs w:val="24"/>
                <w:vertAlign w:val="subscript"/>
              </w:rPr>
              <w:t>to</w:t>
            </w:r>
          </w:p>
        </w:tc>
        <w:tc>
          <w:tcPr>
            <w:tcW w:w="1020" w:type="dxa"/>
            <w:tcBorders>
              <w:top w:val="double" w:sz="6" w:space="0" w:color="auto"/>
              <w:bottom w:val="double" w:sz="6" w:space="0" w:color="auto"/>
            </w:tcBorders>
            <w:shd w:val="clear" w:color="auto" w:fill="auto"/>
            <w:vAlign w:val="center"/>
          </w:tcPr>
          <w:p w14:paraId="0127730F" w14:textId="77777777" w:rsidR="00AC54D8" w:rsidRPr="00AC54D8" w:rsidRDefault="00AC54D8" w:rsidP="000F44A4">
            <w:pPr>
              <w:jc w:val="center"/>
              <w:rPr>
                <w:rFonts w:cs="Times New Roman"/>
                <w:b/>
                <w:bCs/>
                <w:szCs w:val="24"/>
              </w:rPr>
            </w:pPr>
            <w:proofErr w:type="spellStart"/>
            <w:r w:rsidRPr="00AC54D8">
              <w:rPr>
                <w:rFonts w:cs="Times New Roman"/>
                <w:b/>
                <w:bCs/>
                <w:szCs w:val="24"/>
              </w:rPr>
              <w:t>I</w:t>
            </w:r>
            <w:r w:rsidRPr="00AC54D8">
              <w:rPr>
                <w:rFonts w:cs="Times New Roman"/>
                <w:b/>
                <w:bCs/>
                <w:szCs w:val="24"/>
                <w:vertAlign w:val="subscript"/>
              </w:rPr>
              <w:t>Kr</w:t>
            </w:r>
            <w:proofErr w:type="spellEnd"/>
          </w:p>
        </w:tc>
        <w:tc>
          <w:tcPr>
            <w:tcW w:w="1020" w:type="dxa"/>
            <w:tcBorders>
              <w:top w:val="double" w:sz="6" w:space="0" w:color="auto"/>
              <w:bottom w:val="double" w:sz="6" w:space="0" w:color="auto"/>
            </w:tcBorders>
            <w:shd w:val="clear" w:color="auto" w:fill="auto"/>
            <w:vAlign w:val="center"/>
          </w:tcPr>
          <w:p w14:paraId="6175BEA5" w14:textId="77777777" w:rsidR="00AC54D8" w:rsidRPr="00AC54D8" w:rsidRDefault="00AC54D8" w:rsidP="000F44A4">
            <w:pPr>
              <w:jc w:val="center"/>
              <w:rPr>
                <w:rFonts w:cs="Times New Roman"/>
                <w:b/>
                <w:bCs/>
                <w:szCs w:val="24"/>
              </w:rPr>
            </w:pPr>
            <w:proofErr w:type="spellStart"/>
            <w:r w:rsidRPr="00AC54D8">
              <w:rPr>
                <w:rFonts w:cs="Times New Roman"/>
                <w:b/>
                <w:bCs/>
                <w:szCs w:val="24"/>
              </w:rPr>
              <w:t>I</w:t>
            </w:r>
            <w:r w:rsidRPr="00AC54D8">
              <w:rPr>
                <w:rFonts w:cs="Times New Roman"/>
                <w:b/>
                <w:bCs/>
                <w:szCs w:val="24"/>
                <w:vertAlign w:val="subscript"/>
              </w:rPr>
              <w:t>CaL</w:t>
            </w:r>
            <w:proofErr w:type="spellEnd"/>
          </w:p>
        </w:tc>
        <w:tc>
          <w:tcPr>
            <w:tcW w:w="1020" w:type="dxa"/>
            <w:tcBorders>
              <w:top w:val="double" w:sz="6" w:space="0" w:color="auto"/>
              <w:bottom w:val="double" w:sz="6" w:space="0" w:color="auto"/>
            </w:tcBorders>
            <w:shd w:val="clear" w:color="auto" w:fill="auto"/>
            <w:vAlign w:val="center"/>
          </w:tcPr>
          <w:p w14:paraId="7D1FA29F" w14:textId="77777777" w:rsidR="00AC54D8" w:rsidRPr="00AC54D8" w:rsidRDefault="00AC54D8" w:rsidP="000F44A4">
            <w:pPr>
              <w:jc w:val="center"/>
              <w:rPr>
                <w:rFonts w:cs="Times New Roman"/>
                <w:b/>
                <w:bCs/>
                <w:szCs w:val="24"/>
              </w:rPr>
            </w:pPr>
            <w:r w:rsidRPr="00AC54D8">
              <w:rPr>
                <w:rFonts w:cs="Times New Roman"/>
                <w:b/>
                <w:bCs/>
                <w:szCs w:val="24"/>
              </w:rPr>
              <w:t>I</w:t>
            </w:r>
            <w:r w:rsidRPr="00AC54D8">
              <w:rPr>
                <w:rFonts w:cs="Times New Roman"/>
                <w:b/>
                <w:bCs/>
                <w:szCs w:val="24"/>
                <w:vertAlign w:val="subscript"/>
              </w:rPr>
              <w:t>f</w:t>
            </w:r>
          </w:p>
        </w:tc>
      </w:tr>
      <w:tr w:rsidR="00AC54D8" w:rsidRPr="00AC54D8" w14:paraId="097840BE" w14:textId="77777777" w:rsidTr="000F44A4">
        <w:trPr>
          <w:jc w:val="center"/>
        </w:trPr>
        <w:tc>
          <w:tcPr>
            <w:tcW w:w="2065" w:type="dxa"/>
            <w:tcBorders>
              <w:top w:val="double" w:sz="6" w:space="0" w:color="auto"/>
              <w:left w:val="single" w:sz="4" w:space="0" w:color="auto"/>
              <w:right w:val="double" w:sz="6" w:space="0" w:color="auto"/>
            </w:tcBorders>
            <w:vAlign w:val="center"/>
          </w:tcPr>
          <w:p w14:paraId="62918E4A" w14:textId="77777777" w:rsidR="00AC54D8" w:rsidRPr="00AC54D8" w:rsidRDefault="00AC54D8" w:rsidP="000F44A4">
            <w:pPr>
              <w:jc w:val="center"/>
              <w:rPr>
                <w:rFonts w:cs="Times New Roman"/>
                <w:b/>
                <w:bCs/>
                <w:szCs w:val="24"/>
              </w:rPr>
            </w:pPr>
            <w:r w:rsidRPr="00AC54D8">
              <w:rPr>
                <w:rFonts w:cs="Times New Roman"/>
                <w:b/>
                <w:bCs/>
                <w:szCs w:val="24"/>
              </w:rPr>
              <w:t># Parameters</w:t>
            </w:r>
          </w:p>
        </w:tc>
        <w:tc>
          <w:tcPr>
            <w:tcW w:w="1020" w:type="dxa"/>
            <w:tcBorders>
              <w:top w:val="double" w:sz="6" w:space="0" w:color="auto"/>
              <w:left w:val="double" w:sz="6" w:space="0" w:color="auto"/>
            </w:tcBorders>
            <w:vAlign w:val="center"/>
          </w:tcPr>
          <w:p w14:paraId="050C9D94" w14:textId="77777777" w:rsidR="00AC54D8" w:rsidRPr="00AC54D8" w:rsidRDefault="00AC54D8" w:rsidP="000F44A4">
            <w:pPr>
              <w:jc w:val="center"/>
              <w:rPr>
                <w:rFonts w:cs="Times New Roman"/>
                <w:szCs w:val="24"/>
              </w:rPr>
            </w:pPr>
            <w:r w:rsidRPr="00AC54D8">
              <w:rPr>
                <w:rFonts w:cs="Times New Roman"/>
                <w:szCs w:val="24"/>
              </w:rPr>
              <w:t>20</w:t>
            </w:r>
          </w:p>
        </w:tc>
        <w:tc>
          <w:tcPr>
            <w:tcW w:w="1020" w:type="dxa"/>
            <w:tcBorders>
              <w:top w:val="double" w:sz="6" w:space="0" w:color="auto"/>
            </w:tcBorders>
            <w:vAlign w:val="center"/>
          </w:tcPr>
          <w:p w14:paraId="5005F16F" w14:textId="77777777" w:rsidR="00AC54D8" w:rsidRPr="00AC54D8" w:rsidRDefault="00AC54D8" w:rsidP="000F44A4">
            <w:pPr>
              <w:jc w:val="center"/>
              <w:rPr>
                <w:rFonts w:cs="Times New Roman"/>
                <w:szCs w:val="24"/>
              </w:rPr>
            </w:pPr>
            <w:r w:rsidRPr="00AC54D8">
              <w:rPr>
                <w:rFonts w:cs="Times New Roman"/>
                <w:szCs w:val="24"/>
              </w:rPr>
              <w:t>20</w:t>
            </w:r>
          </w:p>
        </w:tc>
        <w:tc>
          <w:tcPr>
            <w:tcW w:w="1020" w:type="dxa"/>
            <w:tcBorders>
              <w:top w:val="double" w:sz="6" w:space="0" w:color="auto"/>
            </w:tcBorders>
            <w:vAlign w:val="center"/>
          </w:tcPr>
          <w:p w14:paraId="0F0C11C9" w14:textId="77777777" w:rsidR="00AC54D8" w:rsidRPr="00AC54D8" w:rsidRDefault="00AC54D8" w:rsidP="000F44A4">
            <w:pPr>
              <w:jc w:val="center"/>
              <w:rPr>
                <w:rFonts w:cs="Times New Roman"/>
                <w:szCs w:val="24"/>
              </w:rPr>
            </w:pPr>
            <w:r w:rsidRPr="00AC54D8">
              <w:rPr>
                <w:rFonts w:cs="Times New Roman"/>
                <w:szCs w:val="24"/>
              </w:rPr>
              <w:t>18</w:t>
            </w:r>
          </w:p>
        </w:tc>
        <w:tc>
          <w:tcPr>
            <w:tcW w:w="1020" w:type="dxa"/>
            <w:tcBorders>
              <w:top w:val="double" w:sz="6" w:space="0" w:color="auto"/>
            </w:tcBorders>
            <w:vAlign w:val="center"/>
          </w:tcPr>
          <w:p w14:paraId="5D12F30E" w14:textId="77777777" w:rsidR="00AC54D8" w:rsidRPr="00AC54D8" w:rsidRDefault="00AC54D8" w:rsidP="000F44A4">
            <w:pPr>
              <w:jc w:val="center"/>
              <w:rPr>
                <w:rFonts w:cs="Times New Roman"/>
                <w:szCs w:val="24"/>
              </w:rPr>
            </w:pPr>
            <w:r w:rsidRPr="00AC54D8">
              <w:rPr>
                <w:rFonts w:cs="Times New Roman"/>
                <w:szCs w:val="24"/>
              </w:rPr>
              <w:t>6</w:t>
            </w:r>
          </w:p>
        </w:tc>
        <w:tc>
          <w:tcPr>
            <w:tcW w:w="1020" w:type="dxa"/>
            <w:tcBorders>
              <w:top w:val="double" w:sz="6" w:space="0" w:color="auto"/>
            </w:tcBorders>
            <w:vAlign w:val="center"/>
          </w:tcPr>
          <w:p w14:paraId="3B035247" w14:textId="77777777" w:rsidR="00AC54D8" w:rsidRPr="00AC54D8" w:rsidRDefault="00AC54D8" w:rsidP="000F44A4">
            <w:pPr>
              <w:jc w:val="center"/>
              <w:rPr>
                <w:rFonts w:cs="Times New Roman"/>
                <w:szCs w:val="24"/>
              </w:rPr>
            </w:pPr>
            <w:r w:rsidRPr="00AC54D8">
              <w:rPr>
                <w:rFonts w:cs="Times New Roman"/>
                <w:szCs w:val="24"/>
              </w:rPr>
              <w:t>7</w:t>
            </w:r>
          </w:p>
        </w:tc>
      </w:tr>
      <w:tr w:rsidR="00AC54D8" w:rsidRPr="00AC54D8" w14:paraId="768D50A8" w14:textId="77777777" w:rsidTr="000F44A4">
        <w:trPr>
          <w:jc w:val="center"/>
        </w:trPr>
        <w:tc>
          <w:tcPr>
            <w:tcW w:w="2065" w:type="dxa"/>
            <w:tcBorders>
              <w:left w:val="single" w:sz="4" w:space="0" w:color="auto"/>
              <w:right w:val="double" w:sz="6" w:space="0" w:color="auto"/>
            </w:tcBorders>
            <w:vAlign w:val="center"/>
          </w:tcPr>
          <w:p w14:paraId="65586F6B" w14:textId="77777777" w:rsidR="00AC54D8" w:rsidRPr="00AC54D8" w:rsidRDefault="00AC54D8" w:rsidP="000F44A4">
            <w:pPr>
              <w:jc w:val="center"/>
              <w:rPr>
                <w:rFonts w:cs="Times New Roman"/>
                <w:b/>
                <w:bCs/>
                <w:szCs w:val="24"/>
              </w:rPr>
            </w:pPr>
            <w:r w:rsidRPr="00AC54D8">
              <w:rPr>
                <w:rFonts w:cs="Times New Roman"/>
                <w:b/>
                <w:bCs/>
                <w:szCs w:val="24"/>
              </w:rPr>
              <w:t>Population size</w:t>
            </w:r>
          </w:p>
        </w:tc>
        <w:tc>
          <w:tcPr>
            <w:tcW w:w="1020" w:type="dxa"/>
            <w:tcBorders>
              <w:left w:val="double" w:sz="6" w:space="0" w:color="auto"/>
            </w:tcBorders>
            <w:vAlign w:val="center"/>
          </w:tcPr>
          <w:p w14:paraId="0CB75722" w14:textId="77777777" w:rsidR="00AC54D8" w:rsidRPr="00AC54D8" w:rsidRDefault="00AC54D8" w:rsidP="000F44A4">
            <w:pPr>
              <w:jc w:val="center"/>
              <w:rPr>
                <w:rFonts w:cs="Times New Roman"/>
                <w:szCs w:val="24"/>
              </w:rPr>
            </w:pPr>
            <w:r w:rsidRPr="00AC54D8">
              <w:rPr>
                <w:rFonts w:cs="Times New Roman"/>
                <w:szCs w:val="24"/>
              </w:rPr>
              <w:t>27</w:t>
            </w:r>
          </w:p>
        </w:tc>
        <w:tc>
          <w:tcPr>
            <w:tcW w:w="1020" w:type="dxa"/>
            <w:vAlign w:val="center"/>
          </w:tcPr>
          <w:p w14:paraId="70965F1B" w14:textId="77777777" w:rsidR="00AC54D8" w:rsidRPr="00AC54D8" w:rsidRDefault="00AC54D8" w:rsidP="000F44A4">
            <w:pPr>
              <w:jc w:val="center"/>
              <w:rPr>
                <w:rFonts w:cs="Times New Roman"/>
                <w:szCs w:val="24"/>
              </w:rPr>
            </w:pPr>
            <w:r w:rsidRPr="00AC54D8">
              <w:rPr>
                <w:rFonts w:cs="Times New Roman"/>
                <w:szCs w:val="24"/>
              </w:rPr>
              <w:t>80</w:t>
            </w:r>
          </w:p>
        </w:tc>
        <w:tc>
          <w:tcPr>
            <w:tcW w:w="1020" w:type="dxa"/>
            <w:vAlign w:val="center"/>
          </w:tcPr>
          <w:p w14:paraId="53CB9202" w14:textId="77777777" w:rsidR="00AC54D8" w:rsidRPr="00AC54D8" w:rsidRDefault="00AC54D8" w:rsidP="000F44A4">
            <w:pPr>
              <w:jc w:val="center"/>
              <w:rPr>
                <w:rFonts w:cs="Times New Roman"/>
                <w:szCs w:val="24"/>
              </w:rPr>
            </w:pPr>
            <w:r w:rsidRPr="00AC54D8">
              <w:rPr>
                <w:rFonts w:cs="Times New Roman"/>
                <w:szCs w:val="24"/>
              </w:rPr>
              <w:t>25</w:t>
            </w:r>
          </w:p>
        </w:tc>
        <w:tc>
          <w:tcPr>
            <w:tcW w:w="1020" w:type="dxa"/>
            <w:vAlign w:val="center"/>
          </w:tcPr>
          <w:p w14:paraId="43AD32AA" w14:textId="77777777" w:rsidR="00AC54D8" w:rsidRPr="00AC54D8" w:rsidRDefault="00AC54D8" w:rsidP="000F44A4">
            <w:pPr>
              <w:jc w:val="center"/>
              <w:rPr>
                <w:rFonts w:cs="Times New Roman"/>
                <w:szCs w:val="24"/>
              </w:rPr>
            </w:pPr>
            <w:r w:rsidRPr="00AC54D8">
              <w:rPr>
                <w:rFonts w:cs="Times New Roman"/>
                <w:szCs w:val="24"/>
              </w:rPr>
              <w:t>54</w:t>
            </w:r>
          </w:p>
        </w:tc>
        <w:tc>
          <w:tcPr>
            <w:tcW w:w="1020" w:type="dxa"/>
            <w:vAlign w:val="center"/>
          </w:tcPr>
          <w:p w14:paraId="667D78B9" w14:textId="77777777" w:rsidR="00AC54D8" w:rsidRPr="00AC54D8" w:rsidRDefault="00AC54D8" w:rsidP="000F44A4">
            <w:pPr>
              <w:jc w:val="center"/>
              <w:rPr>
                <w:rFonts w:cs="Times New Roman"/>
                <w:szCs w:val="24"/>
              </w:rPr>
            </w:pPr>
            <w:r w:rsidRPr="00AC54D8">
              <w:rPr>
                <w:rFonts w:cs="Times New Roman"/>
                <w:szCs w:val="24"/>
              </w:rPr>
              <w:t>80</w:t>
            </w:r>
          </w:p>
        </w:tc>
      </w:tr>
      <w:tr w:rsidR="00AC54D8" w:rsidRPr="00AC54D8" w14:paraId="34D0EAAE" w14:textId="77777777" w:rsidTr="000F44A4">
        <w:trPr>
          <w:jc w:val="center"/>
        </w:trPr>
        <w:tc>
          <w:tcPr>
            <w:tcW w:w="2065" w:type="dxa"/>
            <w:tcBorders>
              <w:left w:val="single" w:sz="4" w:space="0" w:color="auto"/>
              <w:right w:val="double" w:sz="6" w:space="0" w:color="auto"/>
            </w:tcBorders>
            <w:vAlign w:val="center"/>
          </w:tcPr>
          <w:p w14:paraId="265C3C1D" w14:textId="77777777" w:rsidR="00AC54D8" w:rsidRPr="00AC54D8" w:rsidRDefault="00AC54D8" w:rsidP="000F44A4">
            <w:pPr>
              <w:jc w:val="center"/>
              <w:rPr>
                <w:rFonts w:cs="Times New Roman"/>
                <w:b/>
                <w:bCs/>
                <w:szCs w:val="24"/>
              </w:rPr>
            </w:pPr>
            <w:r w:rsidRPr="00AC54D8">
              <w:rPr>
                <w:rFonts w:cs="Times New Roman"/>
                <w:b/>
                <w:bCs/>
                <w:szCs w:val="24"/>
              </w:rPr>
              <w:t>Crossover</w:t>
            </w:r>
          </w:p>
        </w:tc>
        <w:tc>
          <w:tcPr>
            <w:tcW w:w="1020" w:type="dxa"/>
            <w:tcBorders>
              <w:left w:val="double" w:sz="6" w:space="0" w:color="auto"/>
            </w:tcBorders>
            <w:vAlign w:val="center"/>
          </w:tcPr>
          <w:p w14:paraId="3B7ADA69" w14:textId="77777777" w:rsidR="00AC54D8" w:rsidRPr="00AC54D8" w:rsidRDefault="00AC54D8" w:rsidP="000F44A4">
            <w:pPr>
              <w:jc w:val="center"/>
              <w:rPr>
                <w:rFonts w:cs="Times New Roman"/>
                <w:szCs w:val="24"/>
              </w:rPr>
            </w:pPr>
            <w:r w:rsidRPr="00AC54D8">
              <w:rPr>
                <w:rFonts w:cs="Times New Roman"/>
                <w:szCs w:val="24"/>
              </w:rPr>
              <w:t>4-point</w:t>
            </w:r>
          </w:p>
        </w:tc>
        <w:tc>
          <w:tcPr>
            <w:tcW w:w="1020" w:type="dxa"/>
            <w:vAlign w:val="center"/>
          </w:tcPr>
          <w:p w14:paraId="7319B89F" w14:textId="77777777" w:rsidR="00AC54D8" w:rsidRPr="00AC54D8" w:rsidRDefault="00AC54D8" w:rsidP="000F44A4">
            <w:pPr>
              <w:jc w:val="center"/>
              <w:rPr>
                <w:rFonts w:cs="Times New Roman"/>
                <w:szCs w:val="24"/>
              </w:rPr>
            </w:pPr>
            <w:r w:rsidRPr="00AC54D8">
              <w:rPr>
                <w:rFonts w:cs="Times New Roman"/>
                <w:szCs w:val="24"/>
              </w:rPr>
              <w:t>2-point</w:t>
            </w:r>
          </w:p>
        </w:tc>
        <w:tc>
          <w:tcPr>
            <w:tcW w:w="1020" w:type="dxa"/>
            <w:vAlign w:val="center"/>
          </w:tcPr>
          <w:p w14:paraId="3CCC9ABB" w14:textId="77777777" w:rsidR="00AC54D8" w:rsidRPr="00AC54D8" w:rsidRDefault="00AC54D8" w:rsidP="000F44A4">
            <w:pPr>
              <w:jc w:val="center"/>
              <w:rPr>
                <w:rFonts w:cs="Times New Roman"/>
                <w:szCs w:val="24"/>
              </w:rPr>
            </w:pPr>
            <w:r w:rsidRPr="00AC54D8">
              <w:rPr>
                <w:rFonts w:cs="Times New Roman"/>
                <w:szCs w:val="24"/>
              </w:rPr>
              <w:t>2-point</w:t>
            </w:r>
          </w:p>
        </w:tc>
        <w:tc>
          <w:tcPr>
            <w:tcW w:w="1020" w:type="dxa"/>
            <w:vAlign w:val="center"/>
          </w:tcPr>
          <w:p w14:paraId="1058D23A" w14:textId="77777777" w:rsidR="00AC54D8" w:rsidRPr="00AC54D8" w:rsidRDefault="00AC54D8" w:rsidP="000F44A4">
            <w:pPr>
              <w:jc w:val="center"/>
              <w:rPr>
                <w:rFonts w:cs="Times New Roman"/>
                <w:szCs w:val="24"/>
              </w:rPr>
            </w:pPr>
            <w:r w:rsidRPr="00AC54D8">
              <w:rPr>
                <w:rFonts w:cs="Times New Roman"/>
                <w:szCs w:val="24"/>
              </w:rPr>
              <w:t>1-point</w:t>
            </w:r>
          </w:p>
        </w:tc>
        <w:tc>
          <w:tcPr>
            <w:tcW w:w="1020" w:type="dxa"/>
            <w:vAlign w:val="center"/>
          </w:tcPr>
          <w:p w14:paraId="3A85A9D4" w14:textId="77777777" w:rsidR="00AC54D8" w:rsidRPr="00AC54D8" w:rsidRDefault="00AC54D8" w:rsidP="000F44A4">
            <w:pPr>
              <w:jc w:val="center"/>
              <w:rPr>
                <w:rFonts w:cs="Times New Roman"/>
                <w:szCs w:val="24"/>
              </w:rPr>
            </w:pPr>
            <w:r w:rsidRPr="00AC54D8">
              <w:rPr>
                <w:rFonts w:cs="Times New Roman"/>
                <w:szCs w:val="24"/>
              </w:rPr>
              <w:t>2-point</w:t>
            </w:r>
          </w:p>
        </w:tc>
      </w:tr>
      <w:tr w:rsidR="00AC54D8" w:rsidRPr="00AC54D8" w14:paraId="2B331D49" w14:textId="77777777" w:rsidTr="000F44A4">
        <w:trPr>
          <w:jc w:val="center"/>
        </w:trPr>
        <w:tc>
          <w:tcPr>
            <w:tcW w:w="2065" w:type="dxa"/>
            <w:tcBorders>
              <w:left w:val="single" w:sz="4" w:space="0" w:color="auto"/>
              <w:right w:val="double" w:sz="6" w:space="0" w:color="auto"/>
            </w:tcBorders>
            <w:vAlign w:val="center"/>
          </w:tcPr>
          <w:p w14:paraId="4DC7E5AF" w14:textId="1A95C17F" w:rsidR="00AC54D8" w:rsidRPr="00AC54D8" w:rsidRDefault="00620F3E" w:rsidP="000F44A4">
            <w:pPr>
              <w:jc w:val="center"/>
              <w:rPr>
                <w:rFonts w:cs="Times New Roman"/>
                <w:b/>
                <w:bCs/>
                <w:i/>
                <w:szCs w:val="24"/>
              </w:rPr>
            </w:pPr>
            <m:oMathPara>
              <m:oMathParaPr>
                <m:jc m:val="center"/>
              </m:oMathParaPr>
              <m:oMath>
                <m:sSub>
                  <m:sSubPr>
                    <m:ctrlPr>
                      <w:rPr>
                        <w:rFonts w:ascii="Cambria Math" w:hAnsi="Cambria Math" w:cs="Times New Roman"/>
                        <w:b/>
                        <w:bCs/>
                        <w:i/>
                        <w:szCs w:val="24"/>
                      </w:rPr>
                    </m:ctrlPr>
                  </m:sSubPr>
                  <m:e>
                    <m:r>
                      <m:rPr>
                        <m:sty m:val="bi"/>
                      </m:rPr>
                      <w:rPr>
                        <w:rFonts w:ascii="Cambria Math" w:hAnsi="Cambria Math" w:cs="Times New Roman"/>
                        <w:szCs w:val="24"/>
                      </w:rPr>
                      <m:t>λ</m:t>
                    </m:r>
                  </m:e>
                  <m:sub>
                    <m:r>
                      <m:rPr>
                        <m:sty m:val="bi"/>
                      </m:rPr>
                      <w:rPr>
                        <w:rFonts w:ascii="Cambria Math" w:hAnsi="Cambria Math" w:cs="Times New Roman"/>
                        <w:szCs w:val="24"/>
                      </w:rPr>
                      <m:t>a</m:t>
                    </m:r>
                  </m:sub>
                </m:sSub>
              </m:oMath>
            </m:oMathPara>
          </w:p>
        </w:tc>
        <w:tc>
          <w:tcPr>
            <w:tcW w:w="1020" w:type="dxa"/>
            <w:tcBorders>
              <w:left w:val="double" w:sz="6" w:space="0" w:color="auto"/>
            </w:tcBorders>
            <w:vAlign w:val="center"/>
          </w:tcPr>
          <w:p w14:paraId="08C34790" w14:textId="77777777" w:rsidR="00AC54D8" w:rsidRPr="00AC54D8" w:rsidRDefault="00AC54D8" w:rsidP="000F44A4">
            <w:pPr>
              <w:jc w:val="center"/>
              <w:rPr>
                <w:rFonts w:cs="Times New Roman"/>
                <w:szCs w:val="24"/>
              </w:rPr>
            </w:pPr>
            <w:r w:rsidRPr="00AC54D8">
              <w:rPr>
                <w:rFonts w:cs="Times New Roman"/>
                <w:szCs w:val="24"/>
              </w:rPr>
              <w:t>0.8</w:t>
            </w:r>
          </w:p>
        </w:tc>
        <w:tc>
          <w:tcPr>
            <w:tcW w:w="1020" w:type="dxa"/>
            <w:vAlign w:val="center"/>
          </w:tcPr>
          <w:p w14:paraId="469D22BF" w14:textId="77777777" w:rsidR="00AC54D8" w:rsidRPr="00AC54D8" w:rsidRDefault="00AC54D8" w:rsidP="000F44A4">
            <w:pPr>
              <w:jc w:val="center"/>
              <w:rPr>
                <w:rFonts w:cs="Times New Roman"/>
                <w:szCs w:val="24"/>
              </w:rPr>
            </w:pPr>
            <w:r w:rsidRPr="00AC54D8">
              <w:rPr>
                <w:rFonts w:cs="Times New Roman"/>
                <w:szCs w:val="24"/>
              </w:rPr>
              <w:t>0.8</w:t>
            </w:r>
          </w:p>
        </w:tc>
        <w:tc>
          <w:tcPr>
            <w:tcW w:w="1020" w:type="dxa"/>
            <w:vAlign w:val="center"/>
          </w:tcPr>
          <w:p w14:paraId="154AE583" w14:textId="77777777" w:rsidR="00AC54D8" w:rsidRPr="00AC54D8" w:rsidRDefault="00AC54D8" w:rsidP="000F44A4">
            <w:pPr>
              <w:jc w:val="center"/>
              <w:rPr>
                <w:rFonts w:cs="Times New Roman"/>
                <w:szCs w:val="24"/>
              </w:rPr>
            </w:pPr>
            <w:r w:rsidRPr="00AC54D8">
              <w:rPr>
                <w:rFonts w:cs="Times New Roman"/>
                <w:szCs w:val="24"/>
              </w:rPr>
              <w:t>0.2</w:t>
            </w:r>
          </w:p>
        </w:tc>
        <w:tc>
          <w:tcPr>
            <w:tcW w:w="1020" w:type="dxa"/>
            <w:vAlign w:val="center"/>
          </w:tcPr>
          <w:p w14:paraId="75538A2F" w14:textId="77777777" w:rsidR="00AC54D8" w:rsidRPr="00AC54D8" w:rsidRDefault="00AC54D8" w:rsidP="000F44A4">
            <w:pPr>
              <w:jc w:val="center"/>
              <w:rPr>
                <w:rFonts w:cs="Times New Roman"/>
                <w:szCs w:val="24"/>
              </w:rPr>
            </w:pPr>
            <w:r w:rsidRPr="00AC54D8">
              <w:rPr>
                <w:rFonts w:cs="Times New Roman"/>
                <w:szCs w:val="24"/>
              </w:rPr>
              <w:t>0.5</w:t>
            </w:r>
          </w:p>
        </w:tc>
        <w:tc>
          <w:tcPr>
            <w:tcW w:w="1020" w:type="dxa"/>
            <w:vAlign w:val="center"/>
          </w:tcPr>
          <w:p w14:paraId="20E924BD" w14:textId="77777777" w:rsidR="00AC54D8" w:rsidRPr="00AC54D8" w:rsidRDefault="00AC54D8" w:rsidP="000F44A4">
            <w:pPr>
              <w:jc w:val="center"/>
              <w:rPr>
                <w:rFonts w:cs="Times New Roman"/>
                <w:szCs w:val="24"/>
              </w:rPr>
            </w:pPr>
            <w:r w:rsidRPr="00AC54D8">
              <w:rPr>
                <w:rFonts w:cs="Times New Roman"/>
                <w:szCs w:val="24"/>
              </w:rPr>
              <w:t>0.5</w:t>
            </w:r>
          </w:p>
        </w:tc>
      </w:tr>
      <w:tr w:rsidR="00AC54D8" w:rsidRPr="00AC54D8" w14:paraId="27447E0D" w14:textId="77777777" w:rsidTr="000F44A4">
        <w:trPr>
          <w:jc w:val="center"/>
        </w:trPr>
        <w:tc>
          <w:tcPr>
            <w:tcW w:w="2065" w:type="dxa"/>
            <w:tcBorders>
              <w:left w:val="single" w:sz="4" w:space="0" w:color="auto"/>
              <w:right w:val="double" w:sz="6" w:space="0" w:color="auto"/>
            </w:tcBorders>
            <w:vAlign w:val="center"/>
          </w:tcPr>
          <w:p w14:paraId="62F73CF4" w14:textId="77777777" w:rsidR="00AC54D8" w:rsidRPr="00AC54D8" w:rsidRDefault="00AC54D8" w:rsidP="000F44A4">
            <w:pPr>
              <w:jc w:val="center"/>
              <w:rPr>
                <w:rFonts w:cs="Times New Roman"/>
                <w:b/>
                <w:bCs/>
                <w:szCs w:val="24"/>
              </w:rPr>
            </w:pPr>
            <w:r w:rsidRPr="00AC54D8">
              <w:rPr>
                <w:rFonts w:cs="Times New Roman"/>
                <w:b/>
                <w:bCs/>
                <w:szCs w:val="24"/>
              </w:rPr>
              <w:t>Mutation</w:t>
            </w:r>
          </w:p>
        </w:tc>
        <w:tc>
          <w:tcPr>
            <w:tcW w:w="1020" w:type="dxa"/>
            <w:tcBorders>
              <w:left w:val="double" w:sz="6" w:space="0" w:color="auto"/>
            </w:tcBorders>
            <w:vAlign w:val="center"/>
          </w:tcPr>
          <w:p w14:paraId="41EA48C3" w14:textId="77777777" w:rsidR="00AC54D8" w:rsidRPr="00AC54D8" w:rsidRDefault="00AC54D8" w:rsidP="000F44A4">
            <w:pPr>
              <w:jc w:val="center"/>
              <w:rPr>
                <w:rFonts w:cs="Times New Roman"/>
                <w:szCs w:val="24"/>
              </w:rPr>
            </w:pPr>
            <w:r w:rsidRPr="00AC54D8">
              <w:rPr>
                <w:rFonts w:cs="Times New Roman"/>
                <w:szCs w:val="24"/>
              </w:rPr>
              <w:t>All genes</w:t>
            </w:r>
          </w:p>
        </w:tc>
        <w:tc>
          <w:tcPr>
            <w:tcW w:w="1020" w:type="dxa"/>
            <w:vAlign w:val="center"/>
          </w:tcPr>
          <w:p w14:paraId="53F63ECD" w14:textId="77777777" w:rsidR="00AC54D8" w:rsidRPr="00AC54D8" w:rsidRDefault="00AC54D8" w:rsidP="000F44A4">
            <w:pPr>
              <w:jc w:val="center"/>
              <w:rPr>
                <w:rFonts w:cs="Times New Roman"/>
                <w:szCs w:val="24"/>
              </w:rPr>
            </w:pPr>
            <w:r w:rsidRPr="00AC54D8">
              <w:rPr>
                <w:rFonts w:cs="Times New Roman"/>
                <w:szCs w:val="24"/>
              </w:rPr>
              <w:t>All genes</w:t>
            </w:r>
          </w:p>
        </w:tc>
        <w:tc>
          <w:tcPr>
            <w:tcW w:w="1020" w:type="dxa"/>
            <w:vAlign w:val="center"/>
          </w:tcPr>
          <w:p w14:paraId="28D40FC6" w14:textId="77777777" w:rsidR="00AC54D8" w:rsidRPr="00AC54D8" w:rsidRDefault="00AC54D8" w:rsidP="000F44A4">
            <w:pPr>
              <w:jc w:val="center"/>
              <w:rPr>
                <w:rFonts w:cs="Times New Roman"/>
                <w:szCs w:val="24"/>
              </w:rPr>
            </w:pPr>
            <w:r w:rsidRPr="00AC54D8">
              <w:rPr>
                <w:rFonts w:cs="Times New Roman"/>
                <w:szCs w:val="24"/>
              </w:rPr>
              <w:t>All genes</w:t>
            </w:r>
          </w:p>
        </w:tc>
        <w:tc>
          <w:tcPr>
            <w:tcW w:w="1020" w:type="dxa"/>
            <w:vAlign w:val="center"/>
          </w:tcPr>
          <w:p w14:paraId="6A6DD57A" w14:textId="77777777" w:rsidR="00AC54D8" w:rsidRPr="00AC54D8" w:rsidRDefault="00AC54D8" w:rsidP="000F44A4">
            <w:pPr>
              <w:jc w:val="center"/>
              <w:rPr>
                <w:rFonts w:cs="Times New Roman"/>
                <w:szCs w:val="24"/>
              </w:rPr>
            </w:pPr>
            <w:r w:rsidRPr="00AC54D8">
              <w:rPr>
                <w:rFonts w:cs="Times New Roman"/>
                <w:szCs w:val="24"/>
              </w:rPr>
              <w:t>All genes</w:t>
            </w:r>
          </w:p>
        </w:tc>
        <w:tc>
          <w:tcPr>
            <w:tcW w:w="1020" w:type="dxa"/>
            <w:vAlign w:val="center"/>
          </w:tcPr>
          <w:p w14:paraId="12A38C27" w14:textId="77777777" w:rsidR="00AC54D8" w:rsidRPr="00AC54D8" w:rsidRDefault="00AC54D8" w:rsidP="000F44A4">
            <w:pPr>
              <w:jc w:val="center"/>
              <w:rPr>
                <w:rFonts w:cs="Times New Roman"/>
                <w:szCs w:val="24"/>
              </w:rPr>
            </w:pPr>
            <w:r w:rsidRPr="00AC54D8">
              <w:rPr>
                <w:rFonts w:cs="Times New Roman"/>
                <w:szCs w:val="24"/>
              </w:rPr>
              <w:t>All genes</w:t>
            </w:r>
          </w:p>
        </w:tc>
      </w:tr>
      <w:tr w:rsidR="00AC54D8" w:rsidRPr="00AC54D8" w14:paraId="195790F4" w14:textId="77777777" w:rsidTr="000F44A4">
        <w:trPr>
          <w:jc w:val="center"/>
        </w:trPr>
        <w:tc>
          <w:tcPr>
            <w:tcW w:w="2065" w:type="dxa"/>
            <w:tcBorders>
              <w:left w:val="single" w:sz="4" w:space="0" w:color="auto"/>
              <w:right w:val="double" w:sz="6" w:space="0" w:color="auto"/>
            </w:tcBorders>
            <w:vAlign w:val="center"/>
          </w:tcPr>
          <w:p w14:paraId="09A46FF3" w14:textId="23F8B557" w:rsidR="00AC54D8" w:rsidRPr="00AC54D8" w:rsidRDefault="00620F3E" w:rsidP="000F44A4">
            <w:pPr>
              <w:jc w:val="center"/>
              <w:rPr>
                <w:rFonts w:cs="Times New Roman"/>
                <w:b/>
                <w:bCs/>
                <w:i/>
                <w:szCs w:val="24"/>
              </w:rPr>
            </w:pPr>
            <m:oMathPara>
              <m:oMathParaPr>
                <m:jc m:val="center"/>
              </m:oMathParaPr>
              <m:oMath>
                <m:sSub>
                  <m:sSubPr>
                    <m:ctrlPr>
                      <w:rPr>
                        <w:rFonts w:ascii="Cambria Math" w:hAnsi="Cambria Math" w:cs="Times New Roman"/>
                        <w:b/>
                        <w:bCs/>
                        <w:i/>
                        <w:szCs w:val="24"/>
                      </w:rPr>
                    </m:ctrlPr>
                  </m:sSubPr>
                  <m:e>
                    <m:r>
                      <m:rPr>
                        <m:sty m:val="bi"/>
                      </m:rPr>
                      <w:rPr>
                        <w:rFonts w:ascii="Cambria Math" w:hAnsi="Cambria Math" w:cs="Times New Roman"/>
                        <w:szCs w:val="24"/>
                      </w:rPr>
                      <m:t>λ</m:t>
                    </m:r>
                  </m:e>
                  <m:sub>
                    <m:r>
                      <m:rPr>
                        <m:sty m:val="bi"/>
                      </m:rPr>
                      <w:rPr>
                        <w:rFonts w:ascii="Cambria Math" w:hAnsi="Cambria Math" w:cs="Times New Roman"/>
                        <w:szCs w:val="24"/>
                      </w:rPr>
                      <m:t>b</m:t>
                    </m:r>
                  </m:sub>
                </m:sSub>
              </m:oMath>
            </m:oMathPara>
          </w:p>
        </w:tc>
        <w:tc>
          <w:tcPr>
            <w:tcW w:w="1020" w:type="dxa"/>
            <w:tcBorders>
              <w:left w:val="double" w:sz="6" w:space="0" w:color="auto"/>
            </w:tcBorders>
            <w:vAlign w:val="center"/>
          </w:tcPr>
          <w:p w14:paraId="04676BBD" w14:textId="77777777" w:rsidR="00AC54D8" w:rsidRPr="00AC54D8" w:rsidRDefault="00AC54D8" w:rsidP="000F44A4">
            <w:pPr>
              <w:jc w:val="center"/>
              <w:rPr>
                <w:rFonts w:cs="Times New Roman"/>
                <w:szCs w:val="24"/>
              </w:rPr>
            </w:pPr>
            <w:r w:rsidRPr="00AC54D8">
              <w:rPr>
                <w:rFonts w:cs="Times New Roman"/>
                <w:szCs w:val="24"/>
              </w:rPr>
              <w:t>0.2</w:t>
            </w:r>
          </w:p>
        </w:tc>
        <w:tc>
          <w:tcPr>
            <w:tcW w:w="1020" w:type="dxa"/>
            <w:vAlign w:val="center"/>
          </w:tcPr>
          <w:p w14:paraId="0E9CD674" w14:textId="77777777" w:rsidR="00AC54D8" w:rsidRPr="00AC54D8" w:rsidRDefault="00AC54D8" w:rsidP="000F44A4">
            <w:pPr>
              <w:jc w:val="center"/>
              <w:rPr>
                <w:rFonts w:cs="Times New Roman"/>
                <w:szCs w:val="24"/>
              </w:rPr>
            </w:pPr>
            <w:r w:rsidRPr="00AC54D8">
              <w:rPr>
                <w:rFonts w:cs="Times New Roman"/>
                <w:szCs w:val="24"/>
              </w:rPr>
              <w:t>0.5</w:t>
            </w:r>
          </w:p>
        </w:tc>
        <w:tc>
          <w:tcPr>
            <w:tcW w:w="1020" w:type="dxa"/>
            <w:vAlign w:val="center"/>
          </w:tcPr>
          <w:p w14:paraId="31DBDABC" w14:textId="77777777" w:rsidR="00AC54D8" w:rsidRPr="00AC54D8" w:rsidRDefault="00AC54D8" w:rsidP="000F44A4">
            <w:pPr>
              <w:jc w:val="center"/>
              <w:rPr>
                <w:rFonts w:cs="Times New Roman"/>
                <w:szCs w:val="24"/>
              </w:rPr>
            </w:pPr>
            <w:r w:rsidRPr="00AC54D8">
              <w:rPr>
                <w:rFonts w:cs="Times New Roman"/>
                <w:szCs w:val="24"/>
              </w:rPr>
              <w:t>0.1</w:t>
            </w:r>
          </w:p>
        </w:tc>
        <w:tc>
          <w:tcPr>
            <w:tcW w:w="1020" w:type="dxa"/>
            <w:vAlign w:val="center"/>
          </w:tcPr>
          <w:p w14:paraId="5A6339C8" w14:textId="77777777" w:rsidR="00AC54D8" w:rsidRPr="00AC54D8" w:rsidRDefault="00AC54D8" w:rsidP="000F44A4">
            <w:pPr>
              <w:jc w:val="center"/>
              <w:rPr>
                <w:rFonts w:cs="Times New Roman"/>
                <w:szCs w:val="24"/>
              </w:rPr>
            </w:pPr>
            <w:r w:rsidRPr="00AC54D8">
              <w:rPr>
                <w:rFonts w:cs="Times New Roman"/>
                <w:szCs w:val="24"/>
              </w:rPr>
              <w:t>0.1</w:t>
            </w:r>
          </w:p>
        </w:tc>
        <w:tc>
          <w:tcPr>
            <w:tcW w:w="1020" w:type="dxa"/>
            <w:vAlign w:val="center"/>
          </w:tcPr>
          <w:p w14:paraId="2BACA58B" w14:textId="77777777" w:rsidR="00AC54D8" w:rsidRPr="00AC54D8" w:rsidRDefault="00AC54D8" w:rsidP="000F44A4">
            <w:pPr>
              <w:jc w:val="center"/>
              <w:rPr>
                <w:rFonts w:cs="Times New Roman"/>
                <w:szCs w:val="24"/>
              </w:rPr>
            </w:pPr>
            <w:r w:rsidRPr="00AC54D8">
              <w:rPr>
                <w:rFonts w:cs="Times New Roman"/>
                <w:szCs w:val="24"/>
              </w:rPr>
              <w:t>0.2</w:t>
            </w:r>
          </w:p>
        </w:tc>
      </w:tr>
      <w:tr w:rsidR="00AC54D8" w:rsidRPr="00AC54D8" w14:paraId="1D8A183B" w14:textId="77777777" w:rsidTr="000F44A4">
        <w:trPr>
          <w:jc w:val="center"/>
        </w:trPr>
        <w:tc>
          <w:tcPr>
            <w:tcW w:w="2065" w:type="dxa"/>
            <w:tcBorders>
              <w:left w:val="single" w:sz="4" w:space="0" w:color="auto"/>
              <w:right w:val="double" w:sz="6" w:space="0" w:color="auto"/>
            </w:tcBorders>
            <w:vAlign w:val="center"/>
          </w:tcPr>
          <w:p w14:paraId="4F6090BE" w14:textId="77777777" w:rsidR="00AC54D8" w:rsidRPr="00AC54D8" w:rsidRDefault="00AC54D8" w:rsidP="000F44A4">
            <w:pPr>
              <w:jc w:val="center"/>
              <w:rPr>
                <w:rFonts w:cs="Times New Roman"/>
                <w:b/>
                <w:bCs/>
                <w:szCs w:val="24"/>
              </w:rPr>
            </w:pPr>
            <w:r w:rsidRPr="00AC54D8">
              <w:rPr>
                <w:rFonts w:cs="Times New Roman"/>
                <w:b/>
                <w:bCs/>
                <w:szCs w:val="24"/>
              </w:rPr>
              <w:t>Fitness</w:t>
            </w:r>
          </w:p>
        </w:tc>
        <w:tc>
          <w:tcPr>
            <w:tcW w:w="1020" w:type="dxa"/>
            <w:tcBorders>
              <w:left w:val="double" w:sz="6" w:space="0" w:color="auto"/>
            </w:tcBorders>
            <w:vAlign w:val="center"/>
          </w:tcPr>
          <w:p w14:paraId="469DBA64" w14:textId="77777777" w:rsidR="00AC54D8" w:rsidRPr="00AC54D8" w:rsidRDefault="00AC54D8" w:rsidP="000F44A4">
            <w:pPr>
              <w:jc w:val="center"/>
              <w:rPr>
                <w:rFonts w:cs="Times New Roman"/>
                <w:szCs w:val="24"/>
              </w:rPr>
            </w:pPr>
            <w:r w:rsidRPr="00AC54D8">
              <w:rPr>
                <w:rFonts w:cs="Times New Roman"/>
                <w:szCs w:val="24"/>
              </w:rPr>
              <w:t>RMSE</w:t>
            </w:r>
          </w:p>
        </w:tc>
        <w:tc>
          <w:tcPr>
            <w:tcW w:w="1020" w:type="dxa"/>
            <w:vAlign w:val="center"/>
          </w:tcPr>
          <w:p w14:paraId="2C04615A" w14:textId="77777777" w:rsidR="00AC54D8" w:rsidRPr="00AC54D8" w:rsidRDefault="00AC54D8" w:rsidP="000F44A4">
            <w:pPr>
              <w:jc w:val="center"/>
              <w:rPr>
                <w:rFonts w:cs="Times New Roman"/>
                <w:szCs w:val="24"/>
              </w:rPr>
            </w:pPr>
            <w:r w:rsidRPr="00AC54D8">
              <w:rPr>
                <w:rFonts w:cs="Times New Roman"/>
                <w:szCs w:val="24"/>
              </w:rPr>
              <w:t>SSE</w:t>
            </w:r>
          </w:p>
        </w:tc>
        <w:tc>
          <w:tcPr>
            <w:tcW w:w="1020" w:type="dxa"/>
            <w:vAlign w:val="center"/>
          </w:tcPr>
          <w:p w14:paraId="3F177710" w14:textId="77777777" w:rsidR="00AC54D8" w:rsidRPr="00AC54D8" w:rsidRDefault="00AC54D8" w:rsidP="000F44A4">
            <w:pPr>
              <w:jc w:val="center"/>
              <w:rPr>
                <w:rFonts w:cs="Times New Roman"/>
                <w:szCs w:val="24"/>
              </w:rPr>
            </w:pPr>
            <w:r w:rsidRPr="00AC54D8">
              <w:rPr>
                <w:rFonts w:cs="Times New Roman"/>
                <w:szCs w:val="24"/>
              </w:rPr>
              <w:t>SSE</w:t>
            </w:r>
          </w:p>
        </w:tc>
        <w:tc>
          <w:tcPr>
            <w:tcW w:w="1020" w:type="dxa"/>
            <w:vAlign w:val="center"/>
          </w:tcPr>
          <w:p w14:paraId="023F7197" w14:textId="77777777" w:rsidR="00AC54D8" w:rsidRPr="00AC54D8" w:rsidRDefault="00AC54D8" w:rsidP="000F44A4">
            <w:pPr>
              <w:jc w:val="center"/>
              <w:rPr>
                <w:rFonts w:cs="Times New Roman"/>
                <w:szCs w:val="24"/>
              </w:rPr>
            </w:pPr>
            <w:r w:rsidRPr="00AC54D8">
              <w:rPr>
                <w:rFonts w:cs="Times New Roman"/>
                <w:szCs w:val="24"/>
              </w:rPr>
              <w:t>SSE</w:t>
            </w:r>
          </w:p>
        </w:tc>
        <w:tc>
          <w:tcPr>
            <w:tcW w:w="1020" w:type="dxa"/>
            <w:vAlign w:val="center"/>
          </w:tcPr>
          <w:p w14:paraId="56F559FD" w14:textId="77777777" w:rsidR="00AC54D8" w:rsidRPr="00AC54D8" w:rsidRDefault="00AC54D8" w:rsidP="000F44A4">
            <w:pPr>
              <w:jc w:val="center"/>
              <w:rPr>
                <w:rFonts w:cs="Times New Roman"/>
                <w:szCs w:val="24"/>
              </w:rPr>
            </w:pPr>
            <w:r w:rsidRPr="00AC54D8">
              <w:rPr>
                <w:rFonts w:cs="Times New Roman"/>
                <w:szCs w:val="24"/>
              </w:rPr>
              <w:t>SSE</w:t>
            </w:r>
          </w:p>
        </w:tc>
      </w:tr>
    </w:tbl>
    <w:p w14:paraId="12C125B1" w14:textId="3F924728" w:rsidR="00AC54D8" w:rsidRDefault="00AC54D8" w:rsidP="00AC54D8">
      <w:pPr>
        <w:rPr>
          <w:rFonts w:cs="Times New Roman"/>
          <w:szCs w:val="24"/>
        </w:rPr>
      </w:pPr>
    </w:p>
    <w:p w14:paraId="21CD96ED" w14:textId="773AA630" w:rsidR="000F44A4" w:rsidRPr="000F44A4" w:rsidRDefault="000F44A4" w:rsidP="000F44A4">
      <w:pPr>
        <w:rPr>
          <w:rFonts w:cs="Times New Roman"/>
          <w:szCs w:val="24"/>
        </w:rPr>
      </w:pPr>
      <w:r w:rsidRPr="000F44A4">
        <w:rPr>
          <w:rFonts w:cs="Times New Roman"/>
          <w:b/>
          <w:bCs/>
          <w:szCs w:val="24"/>
        </w:rPr>
        <w:lastRenderedPageBreak/>
        <w:t>Table 3.</w:t>
      </w:r>
      <w:r w:rsidRPr="000F44A4">
        <w:rPr>
          <w:rFonts w:cs="Times New Roman"/>
          <w:szCs w:val="24"/>
        </w:rPr>
        <w:t xml:space="preserve"> Loss and </w:t>
      </w:r>
      <w:r w:rsidR="008C4620">
        <w:rPr>
          <w:rFonts w:cs="Times New Roman"/>
          <w:szCs w:val="24"/>
        </w:rPr>
        <w:t>F</w:t>
      </w:r>
      <w:r w:rsidRPr="000F44A4">
        <w:rPr>
          <w:rFonts w:cs="Times New Roman"/>
          <w:szCs w:val="24"/>
        </w:rPr>
        <w:t xml:space="preserve">itness </w:t>
      </w:r>
      <w:r w:rsidR="008C4620">
        <w:rPr>
          <w:rFonts w:cs="Times New Roman"/>
          <w:szCs w:val="24"/>
        </w:rPr>
        <w:t>V</w:t>
      </w:r>
      <w:r w:rsidRPr="000F44A4">
        <w:rPr>
          <w:rFonts w:cs="Times New Roman"/>
          <w:szCs w:val="24"/>
        </w:rPr>
        <w:t xml:space="preserve">alues of the GA-based </w:t>
      </w:r>
      <w:r w:rsidR="008C4620">
        <w:rPr>
          <w:rFonts w:cs="Times New Roman"/>
          <w:szCs w:val="24"/>
        </w:rPr>
        <w:t>O</w:t>
      </w:r>
      <w:r w:rsidRPr="000F44A4">
        <w:rPr>
          <w:rFonts w:cs="Times New Roman"/>
          <w:szCs w:val="24"/>
        </w:rPr>
        <w:t xml:space="preserve">ptimization of </w:t>
      </w:r>
      <w:r w:rsidR="008C4620">
        <w:rPr>
          <w:rFonts w:cs="Times New Roman"/>
          <w:szCs w:val="24"/>
        </w:rPr>
        <w:t>C</w:t>
      </w:r>
      <w:r w:rsidRPr="000F44A4">
        <w:rPr>
          <w:rFonts w:cs="Times New Roman"/>
          <w:szCs w:val="24"/>
        </w:rPr>
        <w:t>urrents</w:t>
      </w:r>
    </w:p>
    <w:tbl>
      <w:tblPr>
        <w:tblStyle w:val="TableGrid"/>
        <w:tblW w:w="0" w:type="auto"/>
        <w:jc w:val="center"/>
        <w:tblLayout w:type="fixed"/>
        <w:tblCellMar>
          <w:left w:w="0" w:type="dxa"/>
          <w:right w:w="0" w:type="dxa"/>
        </w:tblCellMar>
        <w:tblLook w:val="04A0" w:firstRow="1" w:lastRow="0" w:firstColumn="1" w:lastColumn="0" w:noHBand="0" w:noVBand="1"/>
      </w:tblPr>
      <w:tblGrid>
        <w:gridCol w:w="1525"/>
        <w:gridCol w:w="1800"/>
        <w:gridCol w:w="1890"/>
        <w:gridCol w:w="1511"/>
        <w:gridCol w:w="1734"/>
      </w:tblGrid>
      <w:tr w:rsidR="000F44A4" w:rsidRPr="000F44A4" w14:paraId="4E898185" w14:textId="77777777" w:rsidTr="000F44A4">
        <w:trPr>
          <w:jc w:val="center"/>
        </w:trPr>
        <w:tc>
          <w:tcPr>
            <w:tcW w:w="1525" w:type="dxa"/>
            <w:tcBorders>
              <w:top w:val="double" w:sz="6" w:space="0" w:color="auto"/>
              <w:bottom w:val="double" w:sz="6" w:space="0" w:color="auto"/>
              <w:right w:val="double" w:sz="6" w:space="0" w:color="auto"/>
            </w:tcBorders>
            <w:vAlign w:val="center"/>
          </w:tcPr>
          <w:p w14:paraId="6723CA2D" w14:textId="77777777" w:rsidR="000F44A4" w:rsidRPr="000F44A4" w:rsidRDefault="000F44A4" w:rsidP="000F44A4">
            <w:pPr>
              <w:jc w:val="center"/>
              <w:rPr>
                <w:rFonts w:cs="Times New Roman"/>
                <w:b/>
                <w:bCs/>
                <w:szCs w:val="24"/>
              </w:rPr>
            </w:pPr>
            <w:r w:rsidRPr="000F44A4">
              <w:rPr>
                <w:rFonts w:cs="Times New Roman"/>
                <w:b/>
                <w:bCs/>
                <w:szCs w:val="24"/>
              </w:rPr>
              <w:t>Ionic Current</w:t>
            </w:r>
          </w:p>
        </w:tc>
        <w:tc>
          <w:tcPr>
            <w:tcW w:w="1800" w:type="dxa"/>
            <w:tcBorders>
              <w:top w:val="double" w:sz="6" w:space="0" w:color="auto"/>
              <w:left w:val="double" w:sz="6" w:space="0" w:color="auto"/>
              <w:bottom w:val="double" w:sz="6" w:space="0" w:color="auto"/>
            </w:tcBorders>
            <w:vAlign w:val="center"/>
          </w:tcPr>
          <w:p w14:paraId="63101682" w14:textId="77777777" w:rsidR="000F44A4" w:rsidRPr="000F44A4" w:rsidRDefault="000F44A4" w:rsidP="000F44A4">
            <w:pPr>
              <w:jc w:val="center"/>
              <w:rPr>
                <w:rFonts w:cs="Times New Roman"/>
                <w:b/>
                <w:bCs/>
                <w:szCs w:val="24"/>
              </w:rPr>
            </w:pPr>
            <w:r w:rsidRPr="000F44A4">
              <w:rPr>
                <w:rFonts w:cs="Times New Roman"/>
                <w:b/>
                <w:bCs/>
                <w:szCs w:val="24"/>
              </w:rPr>
              <w:t>Initial loss</w:t>
            </w:r>
          </w:p>
        </w:tc>
        <w:tc>
          <w:tcPr>
            <w:tcW w:w="1890" w:type="dxa"/>
            <w:tcBorders>
              <w:top w:val="double" w:sz="6" w:space="0" w:color="auto"/>
              <w:bottom w:val="double" w:sz="6" w:space="0" w:color="auto"/>
            </w:tcBorders>
            <w:vAlign w:val="center"/>
          </w:tcPr>
          <w:p w14:paraId="7B3C6439" w14:textId="77777777" w:rsidR="000F44A4" w:rsidRPr="000F44A4" w:rsidRDefault="000F44A4" w:rsidP="000F44A4">
            <w:pPr>
              <w:jc w:val="center"/>
              <w:rPr>
                <w:rFonts w:cs="Times New Roman"/>
                <w:b/>
                <w:bCs/>
                <w:szCs w:val="24"/>
              </w:rPr>
            </w:pPr>
            <w:r w:rsidRPr="000F44A4">
              <w:rPr>
                <w:rFonts w:cs="Times New Roman"/>
                <w:b/>
                <w:bCs/>
                <w:szCs w:val="24"/>
              </w:rPr>
              <w:t>Final loss</w:t>
            </w:r>
          </w:p>
        </w:tc>
        <w:tc>
          <w:tcPr>
            <w:tcW w:w="1511" w:type="dxa"/>
            <w:tcBorders>
              <w:top w:val="double" w:sz="6" w:space="0" w:color="auto"/>
              <w:bottom w:val="double" w:sz="6" w:space="0" w:color="auto"/>
            </w:tcBorders>
            <w:vAlign w:val="center"/>
          </w:tcPr>
          <w:p w14:paraId="56DDC73B" w14:textId="77777777" w:rsidR="000F44A4" w:rsidRPr="000F44A4" w:rsidRDefault="000F44A4" w:rsidP="000F44A4">
            <w:pPr>
              <w:jc w:val="center"/>
              <w:rPr>
                <w:rFonts w:cs="Times New Roman"/>
                <w:b/>
                <w:bCs/>
                <w:szCs w:val="24"/>
              </w:rPr>
            </w:pPr>
            <w:r w:rsidRPr="000F44A4">
              <w:rPr>
                <w:rFonts w:cs="Times New Roman"/>
                <w:b/>
                <w:bCs/>
                <w:szCs w:val="24"/>
              </w:rPr>
              <w:t xml:space="preserve">Initial </w:t>
            </w:r>
            <w:r w:rsidRPr="000F44A4">
              <w:rPr>
                <w:rFonts w:cs="Times New Roman"/>
                <w:b/>
                <w:bCs/>
                <w:i/>
                <w:iCs/>
                <w:szCs w:val="24"/>
              </w:rPr>
              <w:t>R</w:t>
            </w:r>
            <w:r w:rsidRPr="000F44A4">
              <w:rPr>
                <w:rFonts w:cs="Times New Roman"/>
                <w:b/>
                <w:bCs/>
                <w:i/>
                <w:iCs/>
                <w:szCs w:val="24"/>
                <w:vertAlign w:val="superscript"/>
              </w:rPr>
              <w:t>2</w:t>
            </w:r>
          </w:p>
          <w:p w14:paraId="15310B43" w14:textId="77777777" w:rsidR="000F44A4" w:rsidRPr="000F44A4" w:rsidRDefault="000F44A4" w:rsidP="000F44A4">
            <w:pPr>
              <w:jc w:val="center"/>
              <w:rPr>
                <w:rFonts w:cs="Times New Roman"/>
                <w:b/>
                <w:bCs/>
                <w:szCs w:val="24"/>
              </w:rPr>
            </w:pPr>
            <w:r w:rsidRPr="000F44A4">
              <w:rPr>
                <w:rFonts w:cs="Times New Roman"/>
                <w:b/>
                <w:bCs/>
                <w:szCs w:val="24"/>
              </w:rPr>
              <w:t>(initial model)</w:t>
            </w:r>
          </w:p>
        </w:tc>
        <w:tc>
          <w:tcPr>
            <w:tcW w:w="1734" w:type="dxa"/>
            <w:tcBorders>
              <w:top w:val="double" w:sz="6" w:space="0" w:color="auto"/>
              <w:bottom w:val="double" w:sz="6" w:space="0" w:color="auto"/>
              <w:right w:val="single" w:sz="4" w:space="0" w:color="auto"/>
            </w:tcBorders>
            <w:vAlign w:val="center"/>
          </w:tcPr>
          <w:p w14:paraId="1589C13D" w14:textId="77777777" w:rsidR="000F44A4" w:rsidRPr="000F44A4" w:rsidRDefault="000F44A4" w:rsidP="000F44A4">
            <w:pPr>
              <w:jc w:val="center"/>
              <w:rPr>
                <w:rFonts w:cs="Times New Roman"/>
                <w:b/>
                <w:bCs/>
                <w:i/>
                <w:iCs/>
                <w:szCs w:val="24"/>
                <w:vertAlign w:val="superscript"/>
              </w:rPr>
            </w:pPr>
            <w:r w:rsidRPr="000F44A4">
              <w:rPr>
                <w:rFonts w:cs="Times New Roman"/>
                <w:b/>
                <w:bCs/>
                <w:szCs w:val="24"/>
              </w:rPr>
              <w:t xml:space="preserve">Final </w:t>
            </w:r>
            <w:r w:rsidRPr="000F44A4">
              <w:rPr>
                <w:rFonts w:cs="Times New Roman"/>
                <w:b/>
                <w:bCs/>
                <w:i/>
                <w:iCs/>
                <w:szCs w:val="24"/>
              </w:rPr>
              <w:t>R</w:t>
            </w:r>
            <w:r w:rsidRPr="000F44A4">
              <w:rPr>
                <w:rFonts w:cs="Times New Roman"/>
                <w:b/>
                <w:bCs/>
                <w:i/>
                <w:iCs/>
                <w:szCs w:val="24"/>
                <w:vertAlign w:val="superscript"/>
              </w:rPr>
              <w:t>2</w:t>
            </w:r>
          </w:p>
          <w:p w14:paraId="60C707F7" w14:textId="77777777" w:rsidR="000F44A4" w:rsidRPr="000F44A4" w:rsidRDefault="000F44A4" w:rsidP="000F44A4">
            <w:pPr>
              <w:jc w:val="center"/>
              <w:rPr>
                <w:rFonts w:cs="Times New Roman"/>
                <w:b/>
                <w:bCs/>
                <w:szCs w:val="24"/>
              </w:rPr>
            </w:pPr>
            <w:r w:rsidRPr="000F44A4">
              <w:rPr>
                <w:rFonts w:cs="Times New Roman"/>
                <w:b/>
                <w:bCs/>
                <w:szCs w:val="24"/>
              </w:rPr>
              <w:t>(fitted model)</w:t>
            </w:r>
          </w:p>
        </w:tc>
      </w:tr>
      <w:tr w:rsidR="000F44A4" w:rsidRPr="000F44A4" w14:paraId="420CD1F0" w14:textId="77777777" w:rsidTr="000F44A4">
        <w:trPr>
          <w:jc w:val="center"/>
        </w:trPr>
        <w:tc>
          <w:tcPr>
            <w:tcW w:w="1525" w:type="dxa"/>
            <w:tcBorders>
              <w:top w:val="double" w:sz="6" w:space="0" w:color="auto"/>
              <w:right w:val="double" w:sz="6" w:space="0" w:color="auto"/>
            </w:tcBorders>
            <w:vAlign w:val="center"/>
          </w:tcPr>
          <w:p w14:paraId="0C3AAFA6" w14:textId="77777777" w:rsidR="000F44A4" w:rsidRPr="000F44A4" w:rsidRDefault="000F44A4" w:rsidP="000F44A4">
            <w:pPr>
              <w:jc w:val="center"/>
              <w:rPr>
                <w:rFonts w:cs="Times New Roman"/>
                <w:szCs w:val="24"/>
              </w:rPr>
            </w:pPr>
            <w:proofErr w:type="spellStart"/>
            <w:r w:rsidRPr="000F44A4">
              <w:rPr>
                <w:rFonts w:cs="Times New Roman"/>
                <w:szCs w:val="24"/>
              </w:rPr>
              <w:t>I</w:t>
            </w:r>
            <w:r w:rsidRPr="000F44A4">
              <w:rPr>
                <w:rFonts w:cs="Times New Roman"/>
                <w:szCs w:val="24"/>
                <w:vertAlign w:val="subscript"/>
              </w:rPr>
              <w:t>Na</w:t>
            </w:r>
            <w:proofErr w:type="spellEnd"/>
          </w:p>
        </w:tc>
        <w:tc>
          <w:tcPr>
            <w:tcW w:w="1800" w:type="dxa"/>
            <w:tcBorders>
              <w:top w:val="double" w:sz="6" w:space="0" w:color="auto"/>
              <w:left w:val="double" w:sz="6" w:space="0" w:color="auto"/>
            </w:tcBorders>
            <w:vAlign w:val="center"/>
          </w:tcPr>
          <w:p w14:paraId="42712F19" w14:textId="706F0A4A" w:rsidR="000F44A4" w:rsidRPr="000F44A4" w:rsidRDefault="000F44A4" w:rsidP="000F44A4">
            <w:pPr>
              <w:jc w:val="center"/>
              <w:rPr>
                <w:rFonts w:cs="Times New Roman"/>
                <w:szCs w:val="24"/>
              </w:rPr>
            </w:pPr>
            <w:r w:rsidRPr="000F44A4">
              <w:rPr>
                <w:rFonts w:cs="Times New Roman"/>
                <w:szCs w:val="24"/>
              </w:rPr>
              <w:t>107.449</w:t>
            </w:r>
            <m:oMath>
              <m:r>
                <w:rPr>
                  <w:rFonts w:ascii="Cambria Math" w:hAnsi="Cambria Math" w:cs="Times New Roman"/>
                  <w:szCs w:val="24"/>
                </w:rPr>
                <m:t>±</m:t>
              </m:r>
            </m:oMath>
            <w:r w:rsidRPr="000F44A4">
              <w:rPr>
                <w:rFonts w:cs="Times New Roman"/>
                <w:szCs w:val="24"/>
              </w:rPr>
              <w:t xml:space="preserve"> 2.76</w:t>
            </w:r>
          </w:p>
        </w:tc>
        <w:tc>
          <w:tcPr>
            <w:tcW w:w="1890" w:type="dxa"/>
            <w:tcBorders>
              <w:top w:val="double" w:sz="6" w:space="0" w:color="auto"/>
            </w:tcBorders>
            <w:vAlign w:val="center"/>
          </w:tcPr>
          <w:p w14:paraId="0B28A9FA" w14:textId="3E668BC1" w:rsidR="000F44A4" w:rsidRPr="000F44A4" w:rsidRDefault="000F44A4" w:rsidP="000F44A4">
            <w:pPr>
              <w:jc w:val="center"/>
              <w:rPr>
                <w:rFonts w:cs="Times New Roman"/>
                <w:szCs w:val="24"/>
              </w:rPr>
            </w:pPr>
            <w:r w:rsidRPr="000F44A4">
              <w:rPr>
                <w:rFonts w:cs="Times New Roman"/>
                <w:szCs w:val="24"/>
              </w:rPr>
              <w:t xml:space="preserve">81.661 </w:t>
            </w:r>
            <m:oMath>
              <m:r>
                <w:rPr>
                  <w:rFonts w:ascii="Cambria Math" w:hAnsi="Cambria Math" w:cs="Times New Roman"/>
                  <w:szCs w:val="24"/>
                </w:rPr>
                <m:t xml:space="preserve">± </m:t>
              </m:r>
            </m:oMath>
            <w:r w:rsidRPr="000F44A4">
              <w:rPr>
                <w:rFonts w:cs="Times New Roman"/>
                <w:szCs w:val="24"/>
              </w:rPr>
              <w:t>0.56</w:t>
            </w:r>
          </w:p>
        </w:tc>
        <w:tc>
          <w:tcPr>
            <w:tcW w:w="1511" w:type="dxa"/>
            <w:tcBorders>
              <w:top w:val="double" w:sz="6" w:space="0" w:color="auto"/>
            </w:tcBorders>
            <w:vAlign w:val="center"/>
          </w:tcPr>
          <w:p w14:paraId="320D91C5" w14:textId="3F8592E5" w:rsidR="000F44A4" w:rsidRPr="000F44A4" w:rsidRDefault="000F44A4" w:rsidP="000F44A4">
            <w:pPr>
              <w:jc w:val="center"/>
              <w:rPr>
                <w:rFonts w:cs="Times New Roman"/>
                <w:szCs w:val="24"/>
              </w:rPr>
            </w:pPr>
            <w:r w:rsidRPr="000F44A4">
              <w:rPr>
                <w:rFonts w:cs="Times New Roman"/>
                <w:szCs w:val="24"/>
              </w:rPr>
              <w:t>0.519</w:t>
            </w:r>
          </w:p>
        </w:tc>
        <w:tc>
          <w:tcPr>
            <w:tcW w:w="1734" w:type="dxa"/>
            <w:tcBorders>
              <w:top w:val="double" w:sz="6" w:space="0" w:color="auto"/>
            </w:tcBorders>
            <w:vAlign w:val="center"/>
          </w:tcPr>
          <w:p w14:paraId="4D9E0403" w14:textId="16E03DBE" w:rsidR="000F44A4" w:rsidRPr="000F44A4" w:rsidRDefault="000F44A4" w:rsidP="000F44A4">
            <w:pPr>
              <w:jc w:val="center"/>
              <w:rPr>
                <w:rFonts w:cs="Times New Roman"/>
                <w:szCs w:val="24"/>
              </w:rPr>
            </w:pPr>
            <w:r w:rsidRPr="000F44A4">
              <w:rPr>
                <w:rFonts w:cs="Times New Roman"/>
                <w:szCs w:val="24"/>
              </w:rPr>
              <w:t>0.841</w:t>
            </w:r>
            <m:oMath>
              <m:r>
                <w:rPr>
                  <w:rFonts w:ascii="Cambria Math" w:hAnsi="Cambria Math" w:cs="Times New Roman"/>
                  <w:szCs w:val="24"/>
                </w:rPr>
                <m:t xml:space="preserve">± </m:t>
              </m:r>
            </m:oMath>
            <w:r w:rsidRPr="000F44A4">
              <w:rPr>
                <w:rFonts w:cs="Times New Roman"/>
                <w:szCs w:val="24"/>
              </w:rPr>
              <w:t>2.18e-3</w:t>
            </w:r>
          </w:p>
        </w:tc>
      </w:tr>
      <w:tr w:rsidR="000F44A4" w:rsidRPr="000F44A4" w14:paraId="4781BF9A" w14:textId="77777777" w:rsidTr="000F44A4">
        <w:trPr>
          <w:jc w:val="center"/>
        </w:trPr>
        <w:tc>
          <w:tcPr>
            <w:tcW w:w="1525" w:type="dxa"/>
            <w:tcBorders>
              <w:right w:val="double" w:sz="6" w:space="0" w:color="auto"/>
            </w:tcBorders>
            <w:vAlign w:val="center"/>
          </w:tcPr>
          <w:p w14:paraId="00DEBEC8" w14:textId="77777777" w:rsidR="000F44A4" w:rsidRPr="000F44A4" w:rsidRDefault="000F44A4" w:rsidP="000F44A4">
            <w:pPr>
              <w:jc w:val="center"/>
              <w:rPr>
                <w:rFonts w:cs="Times New Roman"/>
                <w:szCs w:val="24"/>
              </w:rPr>
            </w:pPr>
            <w:r w:rsidRPr="000F44A4">
              <w:rPr>
                <w:rFonts w:cs="Times New Roman"/>
                <w:szCs w:val="24"/>
              </w:rPr>
              <w:t>I</w:t>
            </w:r>
            <w:r w:rsidRPr="000F44A4">
              <w:rPr>
                <w:rFonts w:cs="Times New Roman"/>
                <w:szCs w:val="24"/>
                <w:vertAlign w:val="subscript"/>
              </w:rPr>
              <w:t>to</w:t>
            </w:r>
          </w:p>
        </w:tc>
        <w:tc>
          <w:tcPr>
            <w:tcW w:w="1800" w:type="dxa"/>
            <w:tcBorders>
              <w:left w:val="double" w:sz="6" w:space="0" w:color="auto"/>
            </w:tcBorders>
            <w:vAlign w:val="center"/>
          </w:tcPr>
          <w:p w14:paraId="7C49A2EB" w14:textId="1F08BAE5" w:rsidR="000F44A4" w:rsidRPr="000F44A4" w:rsidRDefault="000F44A4" w:rsidP="000F44A4">
            <w:pPr>
              <w:jc w:val="center"/>
              <w:rPr>
                <w:rFonts w:cs="Times New Roman"/>
                <w:szCs w:val="24"/>
              </w:rPr>
            </w:pPr>
            <w:r w:rsidRPr="000F44A4">
              <w:rPr>
                <w:rFonts w:cs="Times New Roman"/>
                <w:szCs w:val="24"/>
              </w:rPr>
              <w:t>288.313</w:t>
            </w:r>
            <m:oMath>
              <m:r>
                <w:rPr>
                  <w:rFonts w:ascii="Cambria Math" w:hAnsi="Cambria Math" w:cs="Times New Roman"/>
                  <w:szCs w:val="24"/>
                </w:rPr>
                <m:t xml:space="preserve"> ±</m:t>
              </m:r>
            </m:oMath>
            <w:r w:rsidRPr="000F44A4">
              <w:rPr>
                <w:rFonts w:cs="Times New Roman"/>
                <w:szCs w:val="24"/>
              </w:rPr>
              <w:t xml:space="preserve"> 44.792</w:t>
            </w:r>
          </w:p>
        </w:tc>
        <w:tc>
          <w:tcPr>
            <w:tcW w:w="1890" w:type="dxa"/>
            <w:vAlign w:val="center"/>
          </w:tcPr>
          <w:p w14:paraId="2FFC0E47" w14:textId="0C18A31F" w:rsidR="000F44A4" w:rsidRPr="000F44A4" w:rsidRDefault="000F44A4" w:rsidP="000F44A4">
            <w:pPr>
              <w:jc w:val="center"/>
              <w:rPr>
                <w:rFonts w:cs="Times New Roman"/>
                <w:szCs w:val="24"/>
              </w:rPr>
            </w:pPr>
            <w:r w:rsidRPr="000F44A4">
              <w:rPr>
                <w:rFonts w:cs="Times New Roman"/>
                <w:szCs w:val="24"/>
              </w:rPr>
              <w:t>0.105</w:t>
            </w:r>
            <m:oMath>
              <m:r>
                <w:rPr>
                  <w:rFonts w:ascii="Cambria Math" w:hAnsi="Cambria Math" w:cs="Times New Roman"/>
                  <w:szCs w:val="24"/>
                </w:rPr>
                <m:t xml:space="preserve"> ± </m:t>
              </m:r>
            </m:oMath>
            <w:r w:rsidRPr="000F44A4">
              <w:rPr>
                <w:rFonts w:cs="Times New Roman"/>
                <w:szCs w:val="24"/>
              </w:rPr>
              <w:t>0.038</w:t>
            </w:r>
          </w:p>
        </w:tc>
        <w:tc>
          <w:tcPr>
            <w:tcW w:w="1511" w:type="dxa"/>
            <w:vAlign w:val="center"/>
          </w:tcPr>
          <w:p w14:paraId="73BC9760" w14:textId="026130D7" w:rsidR="000F44A4" w:rsidRPr="000F44A4" w:rsidRDefault="000F44A4" w:rsidP="000F44A4">
            <w:pPr>
              <w:jc w:val="center"/>
              <w:rPr>
                <w:rFonts w:cs="Times New Roman"/>
                <w:szCs w:val="24"/>
              </w:rPr>
            </w:pPr>
            <w:r w:rsidRPr="000F44A4">
              <w:rPr>
                <w:rFonts w:cs="Times New Roman"/>
                <w:szCs w:val="24"/>
              </w:rPr>
              <w:t>-0.165</w:t>
            </w:r>
          </w:p>
        </w:tc>
        <w:tc>
          <w:tcPr>
            <w:tcW w:w="1734" w:type="dxa"/>
            <w:vAlign w:val="center"/>
          </w:tcPr>
          <w:p w14:paraId="2508390F" w14:textId="52DB78CF" w:rsidR="000F44A4" w:rsidRPr="000F44A4" w:rsidRDefault="000F44A4" w:rsidP="000F44A4">
            <w:pPr>
              <w:jc w:val="center"/>
              <w:rPr>
                <w:rFonts w:cs="Times New Roman"/>
                <w:szCs w:val="24"/>
              </w:rPr>
            </w:pPr>
            <w:r w:rsidRPr="000F44A4">
              <w:rPr>
                <w:rFonts w:cs="Times New Roman"/>
                <w:szCs w:val="24"/>
              </w:rPr>
              <w:t>0.999</w:t>
            </w:r>
            <m:oMath>
              <m:r>
                <w:rPr>
                  <w:rFonts w:ascii="Cambria Math" w:hAnsi="Cambria Math" w:cs="Times New Roman"/>
                  <w:szCs w:val="24"/>
                </w:rPr>
                <m:t xml:space="preserve"> ± </m:t>
              </m:r>
            </m:oMath>
            <w:r w:rsidRPr="000F44A4">
              <w:rPr>
                <w:rFonts w:cs="Times New Roman"/>
                <w:szCs w:val="24"/>
              </w:rPr>
              <w:t>1.19e-4</w:t>
            </w:r>
          </w:p>
        </w:tc>
      </w:tr>
      <w:tr w:rsidR="000F44A4" w:rsidRPr="000F44A4" w14:paraId="07AB2F34" w14:textId="77777777" w:rsidTr="000F44A4">
        <w:trPr>
          <w:jc w:val="center"/>
        </w:trPr>
        <w:tc>
          <w:tcPr>
            <w:tcW w:w="1525" w:type="dxa"/>
            <w:tcBorders>
              <w:right w:val="double" w:sz="6" w:space="0" w:color="auto"/>
            </w:tcBorders>
            <w:vAlign w:val="center"/>
          </w:tcPr>
          <w:p w14:paraId="57A057E7" w14:textId="77777777" w:rsidR="000F44A4" w:rsidRPr="000F44A4" w:rsidRDefault="000F44A4" w:rsidP="000F44A4">
            <w:pPr>
              <w:jc w:val="center"/>
              <w:rPr>
                <w:rFonts w:cs="Times New Roman"/>
                <w:szCs w:val="24"/>
              </w:rPr>
            </w:pPr>
            <w:proofErr w:type="spellStart"/>
            <w:r w:rsidRPr="000F44A4">
              <w:rPr>
                <w:rFonts w:cs="Times New Roman"/>
                <w:szCs w:val="24"/>
              </w:rPr>
              <w:t>I</w:t>
            </w:r>
            <w:r w:rsidRPr="000F44A4">
              <w:rPr>
                <w:rFonts w:cs="Times New Roman"/>
                <w:szCs w:val="24"/>
                <w:vertAlign w:val="subscript"/>
              </w:rPr>
              <w:t>Kr</w:t>
            </w:r>
            <w:proofErr w:type="spellEnd"/>
          </w:p>
        </w:tc>
        <w:tc>
          <w:tcPr>
            <w:tcW w:w="1800" w:type="dxa"/>
            <w:tcBorders>
              <w:left w:val="double" w:sz="6" w:space="0" w:color="auto"/>
            </w:tcBorders>
            <w:vAlign w:val="center"/>
          </w:tcPr>
          <w:p w14:paraId="3D591468" w14:textId="1EAAA226" w:rsidR="000F44A4" w:rsidRPr="000F44A4" w:rsidRDefault="000F44A4" w:rsidP="000F44A4">
            <w:pPr>
              <w:jc w:val="center"/>
              <w:rPr>
                <w:rFonts w:cs="Times New Roman"/>
                <w:szCs w:val="24"/>
              </w:rPr>
            </w:pPr>
            <w:r w:rsidRPr="000F44A4">
              <w:rPr>
                <w:rFonts w:cs="Times New Roman"/>
                <w:szCs w:val="24"/>
              </w:rPr>
              <w:t>1.403</w:t>
            </w:r>
            <m:oMath>
              <m:r>
                <w:rPr>
                  <w:rFonts w:ascii="Cambria Math" w:hAnsi="Cambria Math" w:cs="Times New Roman"/>
                  <w:szCs w:val="24"/>
                </w:rPr>
                <m:t xml:space="preserve"> ± </m:t>
              </m:r>
            </m:oMath>
            <w:r w:rsidRPr="000F44A4">
              <w:rPr>
                <w:rFonts w:cs="Times New Roman"/>
                <w:szCs w:val="24"/>
              </w:rPr>
              <w:t>0.215</w:t>
            </w:r>
          </w:p>
        </w:tc>
        <w:tc>
          <w:tcPr>
            <w:tcW w:w="1890" w:type="dxa"/>
            <w:vAlign w:val="center"/>
          </w:tcPr>
          <w:p w14:paraId="1D70AB4E" w14:textId="172980E6" w:rsidR="000F44A4" w:rsidRPr="000F44A4" w:rsidRDefault="000F44A4" w:rsidP="000F44A4">
            <w:pPr>
              <w:jc w:val="center"/>
              <w:rPr>
                <w:rFonts w:cs="Times New Roman"/>
                <w:szCs w:val="24"/>
              </w:rPr>
            </w:pPr>
            <w:r w:rsidRPr="000F44A4">
              <w:rPr>
                <w:rFonts w:cs="Times New Roman"/>
                <w:szCs w:val="24"/>
              </w:rPr>
              <w:t>0.00467</w:t>
            </w:r>
            <m:oMath>
              <m:r>
                <w:rPr>
                  <w:rFonts w:ascii="Cambria Math" w:hAnsi="Cambria Math" w:cs="Times New Roman"/>
                  <w:szCs w:val="24"/>
                </w:rPr>
                <m:t xml:space="preserve"> ± </m:t>
              </m:r>
            </m:oMath>
            <w:r w:rsidRPr="000F44A4">
              <w:rPr>
                <w:rFonts w:cs="Times New Roman"/>
                <w:szCs w:val="24"/>
              </w:rPr>
              <w:t>5.15e-4</w:t>
            </w:r>
          </w:p>
        </w:tc>
        <w:tc>
          <w:tcPr>
            <w:tcW w:w="1511" w:type="dxa"/>
            <w:vAlign w:val="center"/>
          </w:tcPr>
          <w:p w14:paraId="06689ACB" w14:textId="77777777" w:rsidR="000F44A4" w:rsidRPr="000F44A4" w:rsidRDefault="000F44A4" w:rsidP="000F44A4">
            <w:pPr>
              <w:jc w:val="center"/>
              <w:rPr>
                <w:rFonts w:cs="Times New Roman"/>
                <w:szCs w:val="24"/>
              </w:rPr>
            </w:pPr>
            <w:r w:rsidRPr="000F44A4">
              <w:rPr>
                <w:rFonts w:cs="Times New Roman"/>
                <w:szCs w:val="24"/>
              </w:rPr>
              <w:t>-1.558</w:t>
            </w:r>
          </w:p>
        </w:tc>
        <w:tc>
          <w:tcPr>
            <w:tcW w:w="1734" w:type="dxa"/>
            <w:vAlign w:val="center"/>
          </w:tcPr>
          <w:p w14:paraId="76070DD9" w14:textId="52B8B4C3" w:rsidR="000F44A4" w:rsidRPr="000F44A4" w:rsidRDefault="000F44A4" w:rsidP="000F44A4">
            <w:pPr>
              <w:jc w:val="center"/>
              <w:rPr>
                <w:rFonts w:cs="Times New Roman"/>
                <w:szCs w:val="24"/>
              </w:rPr>
            </w:pPr>
            <w:r w:rsidRPr="000F44A4">
              <w:rPr>
                <w:rFonts w:cs="Times New Roman"/>
                <w:szCs w:val="24"/>
              </w:rPr>
              <w:t>0.995</w:t>
            </w:r>
            <m:oMath>
              <m:r>
                <w:rPr>
                  <w:rFonts w:ascii="Cambria Math" w:hAnsi="Cambria Math" w:cs="Times New Roman"/>
                  <w:szCs w:val="24"/>
                </w:rPr>
                <m:t xml:space="preserve"> ± </m:t>
              </m:r>
            </m:oMath>
            <w:r w:rsidRPr="000F44A4">
              <w:rPr>
                <w:rFonts w:cs="Times New Roman"/>
                <w:szCs w:val="24"/>
              </w:rPr>
              <w:t>5.16e-4</w:t>
            </w:r>
          </w:p>
        </w:tc>
      </w:tr>
      <w:tr w:rsidR="000F44A4" w:rsidRPr="000F44A4" w14:paraId="79407556" w14:textId="77777777" w:rsidTr="000F44A4">
        <w:trPr>
          <w:jc w:val="center"/>
        </w:trPr>
        <w:tc>
          <w:tcPr>
            <w:tcW w:w="1525" w:type="dxa"/>
            <w:tcBorders>
              <w:right w:val="double" w:sz="6" w:space="0" w:color="auto"/>
            </w:tcBorders>
            <w:vAlign w:val="center"/>
          </w:tcPr>
          <w:p w14:paraId="4D3E8A9F" w14:textId="77777777" w:rsidR="000F44A4" w:rsidRPr="000F44A4" w:rsidRDefault="000F44A4" w:rsidP="000F44A4">
            <w:pPr>
              <w:jc w:val="center"/>
              <w:rPr>
                <w:rFonts w:cs="Times New Roman"/>
                <w:szCs w:val="24"/>
              </w:rPr>
            </w:pPr>
            <w:r w:rsidRPr="000F44A4">
              <w:rPr>
                <w:rFonts w:cs="Times New Roman"/>
                <w:szCs w:val="24"/>
              </w:rPr>
              <w:t>I</w:t>
            </w:r>
            <w:r w:rsidRPr="000F44A4">
              <w:rPr>
                <w:rFonts w:cs="Times New Roman"/>
                <w:szCs w:val="24"/>
                <w:vertAlign w:val="subscript"/>
              </w:rPr>
              <w:t>f</w:t>
            </w:r>
          </w:p>
        </w:tc>
        <w:tc>
          <w:tcPr>
            <w:tcW w:w="1800" w:type="dxa"/>
            <w:tcBorders>
              <w:left w:val="double" w:sz="6" w:space="0" w:color="auto"/>
            </w:tcBorders>
            <w:vAlign w:val="center"/>
          </w:tcPr>
          <w:p w14:paraId="7358E075" w14:textId="549A3C28" w:rsidR="000F44A4" w:rsidRPr="000F44A4" w:rsidRDefault="000F44A4" w:rsidP="000F44A4">
            <w:pPr>
              <w:jc w:val="center"/>
              <w:rPr>
                <w:rFonts w:cs="Times New Roman"/>
                <w:szCs w:val="24"/>
              </w:rPr>
            </w:pPr>
            <w:r w:rsidRPr="000F44A4">
              <w:rPr>
                <w:rFonts w:cs="Times New Roman"/>
                <w:szCs w:val="24"/>
              </w:rPr>
              <w:t>0.708</w:t>
            </w:r>
            <m:oMath>
              <m:r>
                <w:rPr>
                  <w:rFonts w:ascii="Cambria Math" w:hAnsi="Cambria Math" w:cs="Times New Roman"/>
                  <w:szCs w:val="24"/>
                </w:rPr>
                <m:t xml:space="preserve"> ± </m:t>
              </m:r>
            </m:oMath>
            <w:r w:rsidRPr="000F44A4">
              <w:rPr>
                <w:rFonts w:cs="Times New Roman"/>
                <w:szCs w:val="24"/>
              </w:rPr>
              <w:t>0.076</w:t>
            </w:r>
          </w:p>
        </w:tc>
        <w:tc>
          <w:tcPr>
            <w:tcW w:w="1890" w:type="dxa"/>
            <w:vAlign w:val="center"/>
          </w:tcPr>
          <w:p w14:paraId="33A7DB85" w14:textId="4EB8C78B" w:rsidR="000F44A4" w:rsidRPr="000F44A4" w:rsidRDefault="000F44A4" w:rsidP="000F44A4">
            <w:pPr>
              <w:jc w:val="center"/>
              <w:rPr>
                <w:rFonts w:cs="Times New Roman"/>
                <w:szCs w:val="24"/>
              </w:rPr>
            </w:pPr>
            <w:r w:rsidRPr="000F44A4">
              <w:rPr>
                <w:rFonts w:cs="Times New Roman"/>
                <w:szCs w:val="24"/>
              </w:rPr>
              <w:t>1.845</w:t>
            </w:r>
            <m:oMath>
              <m:r>
                <w:rPr>
                  <w:rFonts w:ascii="Cambria Math" w:hAnsi="Cambria Math" w:cs="Times New Roman"/>
                  <w:szCs w:val="24"/>
                </w:rPr>
                <m:t xml:space="preserve"> ± </m:t>
              </m:r>
            </m:oMath>
            <w:r w:rsidRPr="000F44A4">
              <w:rPr>
                <w:rFonts w:cs="Times New Roman"/>
                <w:szCs w:val="24"/>
              </w:rPr>
              <w:t>0.186</w:t>
            </w:r>
          </w:p>
        </w:tc>
        <w:tc>
          <w:tcPr>
            <w:tcW w:w="1511" w:type="dxa"/>
            <w:vAlign w:val="center"/>
          </w:tcPr>
          <w:p w14:paraId="499D5043" w14:textId="659B4CD2" w:rsidR="000F44A4" w:rsidRPr="000F44A4" w:rsidRDefault="000F44A4" w:rsidP="000F44A4">
            <w:pPr>
              <w:jc w:val="center"/>
              <w:rPr>
                <w:rFonts w:cs="Times New Roman"/>
                <w:szCs w:val="24"/>
              </w:rPr>
            </w:pPr>
            <w:r w:rsidRPr="000F44A4">
              <w:rPr>
                <w:rFonts w:cs="Times New Roman"/>
                <w:szCs w:val="24"/>
              </w:rPr>
              <w:t>-0.201</w:t>
            </w:r>
          </w:p>
        </w:tc>
        <w:tc>
          <w:tcPr>
            <w:tcW w:w="1734" w:type="dxa"/>
            <w:vAlign w:val="center"/>
          </w:tcPr>
          <w:p w14:paraId="331CF71A" w14:textId="285A333A" w:rsidR="000F44A4" w:rsidRPr="000F44A4" w:rsidRDefault="000F44A4" w:rsidP="000F44A4">
            <w:pPr>
              <w:jc w:val="center"/>
              <w:rPr>
                <w:rFonts w:cs="Times New Roman"/>
                <w:szCs w:val="24"/>
              </w:rPr>
            </w:pPr>
            <w:r w:rsidRPr="000F44A4">
              <w:rPr>
                <w:rFonts w:cs="Times New Roman"/>
                <w:szCs w:val="24"/>
              </w:rPr>
              <w:t>0.986</w:t>
            </w:r>
            <m:oMath>
              <m:r>
                <w:rPr>
                  <w:rFonts w:ascii="Cambria Math" w:hAnsi="Cambria Math" w:cs="Times New Roman"/>
                  <w:szCs w:val="24"/>
                </w:rPr>
                <m:t xml:space="preserve"> ± </m:t>
              </m:r>
            </m:oMath>
            <w:r w:rsidRPr="000F44A4">
              <w:rPr>
                <w:rFonts w:cs="Times New Roman"/>
                <w:szCs w:val="24"/>
              </w:rPr>
              <w:t>1.49e-3</w:t>
            </w:r>
          </w:p>
        </w:tc>
      </w:tr>
      <w:tr w:rsidR="000F44A4" w:rsidRPr="000F44A4" w14:paraId="5F109F0D" w14:textId="77777777" w:rsidTr="000F44A4">
        <w:trPr>
          <w:jc w:val="center"/>
        </w:trPr>
        <w:tc>
          <w:tcPr>
            <w:tcW w:w="1525" w:type="dxa"/>
            <w:tcBorders>
              <w:right w:val="double" w:sz="6" w:space="0" w:color="auto"/>
            </w:tcBorders>
            <w:vAlign w:val="center"/>
          </w:tcPr>
          <w:p w14:paraId="38E25CBA" w14:textId="77777777" w:rsidR="000F44A4" w:rsidRPr="000F44A4" w:rsidRDefault="000F44A4" w:rsidP="000F44A4">
            <w:pPr>
              <w:jc w:val="center"/>
              <w:rPr>
                <w:rFonts w:cs="Times New Roman"/>
                <w:szCs w:val="24"/>
              </w:rPr>
            </w:pPr>
            <w:proofErr w:type="spellStart"/>
            <w:r w:rsidRPr="000F44A4">
              <w:rPr>
                <w:rFonts w:cs="Times New Roman"/>
                <w:szCs w:val="24"/>
              </w:rPr>
              <w:t>I</w:t>
            </w:r>
            <w:r w:rsidRPr="000F44A4">
              <w:rPr>
                <w:rFonts w:cs="Times New Roman"/>
                <w:szCs w:val="24"/>
                <w:vertAlign w:val="subscript"/>
              </w:rPr>
              <w:t>CaL</w:t>
            </w:r>
            <w:proofErr w:type="spellEnd"/>
          </w:p>
        </w:tc>
        <w:tc>
          <w:tcPr>
            <w:tcW w:w="1800" w:type="dxa"/>
            <w:tcBorders>
              <w:left w:val="double" w:sz="6" w:space="0" w:color="auto"/>
            </w:tcBorders>
            <w:vAlign w:val="center"/>
          </w:tcPr>
          <w:p w14:paraId="5F0C2868" w14:textId="765FBBAD" w:rsidR="000F44A4" w:rsidRPr="000F44A4" w:rsidRDefault="000F44A4" w:rsidP="000F44A4">
            <w:pPr>
              <w:jc w:val="center"/>
              <w:rPr>
                <w:rFonts w:cs="Times New Roman"/>
                <w:szCs w:val="24"/>
              </w:rPr>
            </w:pPr>
            <w:r w:rsidRPr="000F44A4">
              <w:rPr>
                <w:rFonts w:cs="Times New Roman"/>
                <w:szCs w:val="24"/>
              </w:rPr>
              <w:t>57.892</w:t>
            </w:r>
            <m:oMath>
              <m:r>
                <w:rPr>
                  <w:rFonts w:ascii="Cambria Math" w:hAnsi="Cambria Math" w:cs="Times New Roman"/>
                  <w:szCs w:val="24"/>
                </w:rPr>
                <m:t xml:space="preserve">± </m:t>
              </m:r>
            </m:oMath>
            <w:r w:rsidRPr="000F44A4">
              <w:rPr>
                <w:rFonts w:cs="Times New Roman"/>
                <w:szCs w:val="24"/>
              </w:rPr>
              <w:t>10.048</w:t>
            </w:r>
          </w:p>
        </w:tc>
        <w:tc>
          <w:tcPr>
            <w:tcW w:w="1890" w:type="dxa"/>
            <w:vAlign w:val="center"/>
          </w:tcPr>
          <w:p w14:paraId="7076F9A4" w14:textId="63FE206E" w:rsidR="000F44A4" w:rsidRPr="000F44A4" w:rsidRDefault="000F44A4" w:rsidP="000F44A4">
            <w:pPr>
              <w:jc w:val="center"/>
              <w:rPr>
                <w:rFonts w:cs="Times New Roman"/>
                <w:szCs w:val="24"/>
              </w:rPr>
            </w:pPr>
            <w:r w:rsidRPr="000F44A4">
              <w:rPr>
                <w:rFonts w:cs="Times New Roman"/>
                <w:szCs w:val="24"/>
              </w:rPr>
              <w:t>7.435</w:t>
            </w:r>
            <m:oMath>
              <m:r>
                <w:rPr>
                  <w:rFonts w:ascii="Cambria Math" w:hAnsi="Cambria Math" w:cs="Times New Roman"/>
                  <w:szCs w:val="24"/>
                </w:rPr>
                <m:t xml:space="preserve">± </m:t>
              </m:r>
            </m:oMath>
            <w:r w:rsidRPr="000F44A4">
              <w:rPr>
                <w:rFonts w:cs="Times New Roman"/>
                <w:szCs w:val="24"/>
              </w:rPr>
              <w:t>0.224</w:t>
            </w:r>
          </w:p>
        </w:tc>
        <w:tc>
          <w:tcPr>
            <w:tcW w:w="1511" w:type="dxa"/>
            <w:vAlign w:val="center"/>
          </w:tcPr>
          <w:p w14:paraId="1F53FCF2" w14:textId="77777777" w:rsidR="000F44A4" w:rsidRPr="000F44A4" w:rsidRDefault="000F44A4" w:rsidP="000F44A4">
            <w:pPr>
              <w:jc w:val="center"/>
              <w:rPr>
                <w:rFonts w:cs="Times New Roman"/>
                <w:szCs w:val="24"/>
              </w:rPr>
            </w:pPr>
            <w:r w:rsidRPr="000F44A4">
              <w:rPr>
                <w:rFonts w:cs="Times New Roman"/>
                <w:szCs w:val="24"/>
              </w:rPr>
              <w:t>0.358</w:t>
            </w:r>
          </w:p>
        </w:tc>
        <w:tc>
          <w:tcPr>
            <w:tcW w:w="1734" w:type="dxa"/>
            <w:vAlign w:val="center"/>
          </w:tcPr>
          <w:p w14:paraId="741B86D5" w14:textId="547AF2E3" w:rsidR="000F44A4" w:rsidRPr="000F44A4" w:rsidRDefault="000F44A4" w:rsidP="000F44A4">
            <w:pPr>
              <w:jc w:val="center"/>
              <w:rPr>
                <w:rFonts w:cs="Times New Roman"/>
                <w:szCs w:val="24"/>
              </w:rPr>
            </w:pPr>
            <w:r w:rsidRPr="000F44A4">
              <w:rPr>
                <w:rFonts w:cs="Times New Roman"/>
                <w:szCs w:val="24"/>
              </w:rPr>
              <w:t>0.9405</w:t>
            </w:r>
            <m:oMath>
              <m:r>
                <w:rPr>
                  <w:rFonts w:ascii="Cambria Math" w:hAnsi="Cambria Math" w:cs="Times New Roman"/>
                  <w:szCs w:val="24"/>
                </w:rPr>
                <m:t xml:space="preserve">± </m:t>
              </m:r>
            </m:oMath>
            <w:r w:rsidRPr="000F44A4">
              <w:rPr>
                <w:rFonts w:cs="Times New Roman"/>
                <w:szCs w:val="24"/>
              </w:rPr>
              <w:t>1.8e-3</w:t>
            </w:r>
          </w:p>
        </w:tc>
      </w:tr>
    </w:tbl>
    <w:p w14:paraId="69C0A11F" w14:textId="77777777" w:rsidR="00AC54D8" w:rsidRPr="00AC54D8" w:rsidRDefault="00AC54D8" w:rsidP="00AC54D8">
      <w:pPr>
        <w:rPr>
          <w:rFonts w:cs="Times New Roman"/>
          <w:szCs w:val="24"/>
        </w:rPr>
      </w:pPr>
    </w:p>
    <w:p w14:paraId="101EB5C4" w14:textId="68DE69C6" w:rsidR="000F44A4" w:rsidRPr="000F44A4" w:rsidRDefault="000F44A4" w:rsidP="000F44A4">
      <w:pPr>
        <w:rPr>
          <w:rFonts w:cs="Times New Roman"/>
          <w:szCs w:val="24"/>
        </w:rPr>
      </w:pPr>
      <w:r w:rsidRPr="000F44A4">
        <w:rPr>
          <w:rFonts w:cs="Times New Roman"/>
          <w:b/>
          <w:bCs/>
          <w:szCs w:val="24"/>
        </w:rPr>
        <w:t>Table 4.</w:t>
      </w:r>
      <w:r w:rsidRPr="000F44A4">
        <w:rPr>
          <w:rFonts w:cs="Times New Roman"/>
          <w:szCs w:val="24"/>
        </w:rPr>
        <w:t xml:space="preserve"> Comparison of </w:t>
      </w:r>
      <w:r w:rsidR="008C4620">
        <w:rPr>
          <w:rFonts w:cs="Times New Roman"/>
          <w:szCs w:val="24"/>
        </w:rPr>
        <w:t>A</w:t>
      </w:r>
      <w:r w:rsidRPr="000F44A4">
        <w:rPr>
          <w:rFonts w:cs="Times New Roman"/>
          <w:szCs w:val="24"/>
        </w:rPr>
        <w:t xml:space="preserve">ction </w:t>
      </w:r>
      <w:r w:rsidR="008C4620">
        <w:rPr>
          <w:rFonts w:cs="Times New Roman"/>
          <w:szCs w:val="24"/>
        </w:rPr>
        <w:t>P</w:t>
      </w:r>
      <w:r w:rsidRPr="000F44A4">
        <w:rPr>
          <w:rFonts w:cs="Times New Roman"/>
          <w:szCs w:val="24"/>
        </w:rPr>
        <w:t xml:space="preserve">otential </w:t>
      </w:r>
      <w:r w:rsidR="008C4620">
        <w:rPr>
          <w:rFonts w:cs="Times New Roman"/>
          <w:szCs w:val="24"/>
        </w:rPr>
        <w:t>P</w:t>
      </w:r>
      <w:r w:rsidRPr="000F44A4">
        <w:rPr>
          <w:rFonts w:cs="Times New Roman"/>
          <w:szCs w:val="24"/>
        </w:rPr>
        <w:t>arameters</w:t>
      </w:r>
      <w:r>
        <w:rPr>
          <w:rFonts w:cs="Times New Roman"/>
          <w:szCs w:val="24"/>
        </w:rPr>
        <w:t>.</w:t>
      </w:r>
    </w:p>
    <w:tbl>
      <w:tblPr>
        <w:tblStyle w:val="TableGrid"/>
        <w:tblW w:w="0" w:type="auto"/>
        <w:jc w:val="center"/>
        <w:tblLook w:val="04A0" w:firstRow="1" w:lastRow="0" w:firstColumn="1" w:lastColumn="0" w:noHBand="0" w:noVBand="1"/>
      </w:tblPr>
      <w:tblGrid>
        <w:gridCol w:w="4225"/>
        <w:gridCol w:w="1350"/>
        <w:gridCol w:w="2350"/>
      </w:tblGrid>
      <w:tr w:rsidR="000F44A4" w:rsidRPr="000F44A4" w14:paraId="7594258E" w14:textId="77777777" w:rsidTr="000F44A4">
        <w:trPr>
          <w:jc w:val="center"/>
        </w:trPr>
        <w:tc>
          <w:tcPr>
            <w:tcW w:w="4225" w:type="dxa"/>
            <w:tcBorders>
              <w:top w:val="double" w:sz="6" w:space="0" w:color="auto"/>
              <w:bottom w:val="double" w:sz="6" w:space="0" w:color="auto"/>
              <w:right w:val="double" w:sz="6" w:space="0" w:color="auto"/>
            </w:tcBorders>
          </w:tcPr>
          <w:p w14:paraId="052FE837" w14:textId="77777777" w:rsidR="000F44A4" w:rsidRPr="000F44A4" w:rsidRDefault="000F44A4" w:rsidP="000F44A4">
            <w:pPr>
              <w:rPr>
                <w:rFonts w:cs="Times New Roman"/>
                <w:b/>
                <w:bCs/>
                <w:szCs w:val="24"/>
              </w:rPr>
            </w:pPr>
            <w:r w:rsidRPr="000F44A4">
              <w:rPr>
                <w:rFonts w:cs="Times New Roman"/>
                <w:b/>
                <w:bCs/>
                <w:szCs w:val="24"/>
              </w:rPr>
              <w:t>Parameter</w:t>
            </w:r>
          </w:p>
        </w:tc>
        <w:tc>
          <w:tcPr>
            <w:tcW w:w="1350" w:type="dxa"/>
            <w:tcBorders>
              <w:top w:val="double" w:sz="6" w:space="0" w:color="auto"/>
              <w:left w:val="double" w:sz="6" w:space="0" w:color="auto"/>
              <w:bottom w:val="double" w:sz="6" w:space="0" w:color="auto"/>
            </w:tcBorders>
          </w:tcPr>
          <w:p w14:paraId="19EC2873" w14:textId="77777777" w:rsidR="000F44A4" w:rsidRPr="000F44A4" w:rsidRDefault="000F44A4" w:rsidP="000F44A4">
            <w:pPr>
              <w:rPr>
                <w:rFonts w:cs="Times New Roman"/>
                <w:szCs w:val="24"/>
              </w:rPr>
            </w:pPr>
            <w:r w:rsidRPr="000F44A4">
              <w:rPr>
                <w:rFonts w:cs="Times New Roman"/>
                <w:b/>
                <w:bCs/>
                <w:szCs w:val="24"/>
              </w:rPr>
              <w:t>Model</w:t>
            </w:r>
          </w:p>
        </w:tc>
        <w:tc>
          <w:tcPr>
            <w:tcW w:w="2350" w:type="dxa"/>
            <w:tcBorders>
              <w:top w:val="double" w:sz="6" w:space="0" w:color="auto"/>
              <w:bottom w:val="double" w:sz="6" w:space="0" w:color="auto"/>
            </w:tcBorders>
          </w:tcPr>
          <w:p w14:paraId="13D88C89" w14:textId="77777777" w:rsidR="000F44A4" w:rsidRPr="000F44A4" w:rsidRDefault="000F44A4" w:rsidP="000F44A4">
            <w:pPr>
              <w:rPr>
                <w:rFonts w:cs="Times New Roman"/>
                <w:szCs w:val="24"/>
              </w:rPr>
            </w:pPr>
            <w:r w:rsidRPr="000F44A4">
              <w:rPr>
                <w:rFonts w:cs="Times New Roman"/>
                <w:b/>
                <w:bCs/>
                <w:szCs w:val="24"/>
              </w:rPr>
              <w:t>Experiments*</w:t>
            </w:r>
          </w:p>
        </w:tc>
      </w:tr>
      <w:tr w:rsidR="000F44A4" w:rsidRPr="000F44A4" w14:paraId="033CBB81" w14:textId="77777777" w:rsidTr="000F44A4">
        <w:trPr>
          <w:jc w:val="center"/>
        </w:trPr>
        <w:tc>
          <w:tcPr>
            <w:tcW w:w="4225" w:type="dxa"/>
            <w:tcBorders>
              <w:top w:val="double" w:sz="6" w:space="0" w:color="auto"/>
              <w:right w:val="double" w:sz="6" w:space="0" w:color="auto"/>
            </w:tcBorders>
          </w:tcPr>
          <w:p w14:paraId="4F71A4DB" w14:textId="77777777" w:rsidR="000F44A4" w:rsidRPr="000F44A4" w:rsidRDefault="000F44A4" w:rsidP="000F44A4">
            <w:pPr>
              <w:rPr>
                <w:rFonts w:cs="Times New Roman"/>
                <w:szCs w:val="24"/>
              </w:rPr>
            </w:pPr>
            <w:r w:rsidRPr="000F44A4">
              <w:rPr>
                <w:rFonts w:cs="Times New Roman"/>
                <w:szCs w:val="24"/>
              </w:rPr>
              <w:t>AP duration, APD</w:t>
            </w:r>
            <w:r w:rsidRPr="000F44A4">
              <w:rPr>
                <w:rFonts w:cs="Times New Roman"/>
                <w:szCs w:val="24"/>
                <w:vertAlign w:val="subscript"/>
              </w:rPr>
              <w:t xml:space="preserve">50 </w:t>
            </w:r>
            <w:r w:rsidRPr="000F44A4">
              <w:rPr>
                <w:rFonts w:cs="Times New Roman"/>
                <w:szCs w:val="24"/>
              </w:rPr>
              <w:t>(</w:t>
            </w:r>
            <w:proofErr w:type="spellStart"/>
            <w:r w:rsidRPr="000F44A4">
              <w:rPr>
                <w:rFonts w:cs="Times New Roman"/>
                <w:szCs w:val="24"/>
              </w:rPr>
              <w:t>ms</w:t>
            </w:r>
            <w:proofErr w:type="spellEnd"/>
            <w:r w:rsidRPr="000F44A4">
              <w:rPr>
                <w:rFonts w:cs="Times New Roman"/>
                <w:szCs w:val="24"/>
              </w:rPr>
              <w:t>)</w:t>
            </w:r>
          </w:p>
        </w:tc>
        <w:tc>
          <w:tcPr>
            <w:tcW w:w="1350" w:type="dxa"/>
            <w:tcBorders>
              <w:top w:val="double" w:sz="6" w:space="0" w:color="auto"/>
              <w:left w:val="double" w:sz="6" w:space="0" w:color="auto"/>
            </w:tcBorders>
          </w:tcPr>
          <w:p w14:paraId="55CE5187" w14:textId="77777777" w:rsidR="000F44A4" w:rsidRPr="000F44A4" w:rsidRDefault="000F44A4" w:rsidP="000F44A4">
            <w:pPr>
              <w:rPr>
                <w:rFonts w:cs="Times New Roman"/>
                <w:szCs w:val="24"/>
              </w:rPr>
            </w:pPr>
            <w:r w:rsidRPr="000F44A4">
              <w:rPr>
                <w:rFonts w:cs="Times New Roman"/>
                <w:szCs w:val="24"/>
              </w:rPr>
              <w:t>104.93</w:t>
            </w:r>
          </w:p>
        </w:tc>
        <w:tc>
          <w:tcPr>
            <w:tcW w:w="2350" w:type="dxa"/>
            <w:tcBorders>
              <w:top w:val="double" w:sz="6" w:space="0" w:color="auto"/>
            </w:tcBorders>
          </w:tcPr>
          <w:p w14:paraId="671A9E6D" w14:textId="54EA95F7" w:rsidR="000F44A4" w:rsidRPr="000F44A4" w:rsidRDefault="000F44A4" w:rsidP="000F44A4">
            <w:pPr>
              <w:rPr>
                <w:rFonts w:cs="Times New Roman"/>
                <w:szCs w:val="24"/>
              </w:rPr>
            </w:pPr>
            <w:r w:rsidRPr="000F44A4">
              <w:rPr>
                <w:rFonts w:cs="Times New Roman"/>
                <w:szCs w:val="24"/>
              </w:rPr>
              <w:t xml:space="preserve">102.596 </w:t>
            </w:r>
            <m:oMath>
              <m:r>
                <w:rPr>
                  <w:rFonts w:ascii="Cambria Math" w:hAnsi="Cambria Math" w:cs="Times New Roman"/>
                  <w:szCs w:val="24"/>
                </w:rPr>
                <m:t>±</m:t>
              </m:r>
            </m:oMath>
            <w:r w:rsidRPr="000F44A4">
              <w:rPr>
                <w:rFonts w:cs="Times New Roman"/>
                <w:szCs w:val="24"/>
              </w:rPr>
              <w:t xml:space="preserve"> 2.615</w:t>
            </w:r>
          </w:p>
        </w:tc>
      </w:tr>
      <w:tr w:rsidR="000F44A4" w:rsidRPr="000F44A4" w14:paraId="358836E2" w14:textId="77777777" w:rsidTr="000F44A4">
        <w:trPr>
          <w:jc w:val="center"/>
        </w:trPr>
        <w:tc>
          <w:tcPr>
            <w:tcW w:w="4225" w:type="dxa"/>
            <w:tcBorders>
              <w:right w:val="double" w:sz="6" w:space="0" w:color="auto"/>
            </w:tcBorders>
          </w:tcPr>
          <w:p w14:paraId="4BF1F9A9" w14:textId="77777777" w:rsidR="000F44A4" w:rsidRPr="000F44A4" w:rsidRDefault="000F44A4" w:rsidP="000F44A4">
            <w:pPr>
              <w:rPr>
                <w:rFonts w:cs="Times New Roman"/>
                <w:szCs w:val="24"/>
              </w:rPr>
            </w:pPr>
            <w:r w:rsidRPr="000F44A4">
              <w:rPr>
                <w:rFonts w:cs="Times New Roman"/>
                <w:szCs w:val="24"/>
              </w:rPr>
              <w:t>AP duration, APD</w:t>
            </w:r>
            <w:r w:rsidRPr="000F44A4">
              <w:rPr>
                <w:rFonts w:cs="Times New Roman"/>
                <w:szCs w:val="24"/>
                <w:vertAlign w:val="subscript"/>
              </w:rPr>
              <w:t xml:space="preserve">75 </w:t>
            </w:r>
            <w:r w:rsidRPr="000F44A4">
              <w:rPr>
                <w:rFonts w:cs="Times New Roman"/>
                <w:szCs w:val="24"/>
              </w:rPr>
              <w:t>(</w:t>
            </w:r>
            <w:proofErr w:type="spellStart"/>
            <w:r w:rsidRPr="000F44A4">
              <w:rPr>
                <w:rFonts w:cs="Times New Roman"/>
                <w:szCs w:val="24"/>
              </w:rPr>
              <w:t>ms</w:t>
            </w:r>
            <w:proofErr w:type="spellEnd"/>
            <w:r w:rsidRPr="000F44A4">
              <w:rPr>
                <w:rFonts w:cs="Times New Roman"/>
                <w:szCs w:val="24"/>
              </w:rPr>
              <w:t>)</w:t>
            </w:r>
          </w:p>
        </w:tc>
        <w:tc>
          <w:tcPr>
            <w:tcW w:w="1350" w:type="dxa"/>
            <w:tcBorders>
              <w:left w:val="double" w:sz="6" w:space="0" w:color="auto"/>
            </w:tcBorders>
          </w:tcPr>
          <w:p w14:paraId="1D03B246" w14:textId="77777777" w:rsidR="000F44A4" w:rsidRPr="000F44A4" w:rsidRDefault="000F44A4" w:rsidP="000F44A4">
            <w:pPr>
              <w:rPr>
                <w:rFonts w:cs="Times New Roman"/>
                <w:szCs w:val="24"/>
              </w:rPr>
            </w:pPr>
            <w:r w:rsidRPr="000F44A4">
              <w:rPr>
                <w:rFonts w:cs="Times New Roman"/>
                <w:szCs w:val="24"/>
              </w:rPr>
              <w:t>126.26</w:t>
            </w:r>
          </w:p>
        </w:tc>
        <w:tc>
          <w:tcPr>
            <w:tcW w:w="2350" w:type="dxa"/>
          </w:tcPr>
          <w:p w14:paraId="31DAE4CC" w14:textId="6E5A0960" w:rsidR="000F44A4" w:rsidRPr="000F44A4" w:rsidRDefault="000F44A4" w:rsidP="000F44A4">
            <w:pPr>
              <w:rPr>
                <w:rFonts w:cs="Times New Roman"/>
                <w:szCs w:val="24"/>
              </w:rPr>
            </w:pPr>
            <w:r w:rsidRPr="000F44A4">
              <w:rPr>
                <w:rFonts w:cs="Times New Roman"/>
                <w:szCs w:val="24"/>
              </w:rPr>
              <w:t xml:space="preserve">126.104 </w:t>
            </w:r>
            <m:oMath>
              <m:r>
                <w:rPr>
                  <w:rFonts w:ascii="Cambria Math" w:hAnsi="Cambria Math" w:cs="Times New Roman"/>
                  <w:szCs w:val="24"/>
                </w:rPr>
                <m:t>±</m:t>
              </m:r>
            </m:oMath>
            <w:r w:rsidRPr="000F44A4">
              <w:rPr>
                <w:rFonts w:cs="Times New Roman"/>
                <w:szCs w:val="24"/>
              </w:rPr>
              <w:t>2.667</w:t>
            </w:r>
          </w:p>
        </w:tc>
      </w:tr>
      <w:tr w:rsidR="000F44A4" w:rsidRPr="000F44A4" w14:paraId="44257D70" w14:textId="77777777" w:rsidTr="000F44A4">
        <w:trPr>
          <w:jc w:val="center"/>
        </w:trPr>
        <w:tc>
          <w:tcPr>
            <w:tcW w:w="4225" w:type="dxa"/>
            <w:tcBorders>
              <w:right w:val="double" w:sz="6" w:space="0" w:color="auto"/>
            </w:tcBorders>
          </w:tcPr>
          <w:p w14:paraId="45AE4E99" w14:textId="77777777" w:rsidR="000F44A4" w:rsidRPr="000F44A4" w:rsidRDefault="000F44A4" w:rsidP="000F44A4">
            <w:pPr>
              <w:rPr>
                <w:rFonts w:cs="Times New Roman"/>
                <w:szCs w:val="24"/>
              </w:rPr>
            </w:pPr>
            <w:r w:rsidRPr="000F44A4">
              <w:rPr>
                <w:rFonts w:cs="Times New Roman"/>
                <w:szCs w:val="24"/>
              </w:rPr>
              <w:t>AP duration, APD</w:t>
            </w:r>
            <w:r w:rsidRPr="000F44A4">
              <w:rPr>
                <w:rFonts w:cs="Times New Roman"/>
                <w:szCs w:val="24"/>
                <w:vertAlign w:val="subscript"/>
              </w:rPr>
              <w:t xml:space="preserve">90 </w:t>
            </w:r>
            <w:r w:rsidRPr="000F44A4">
              <w:rPr>
                <w:rFonts w:cs="Times New Roman"/>
                <w:szCs w:val="24"/>
              </w:rPr>
              <w:t>(</w:t>
            </w:r>
            <w:proofErr w:type="spellStart"/>
            <w:r w:rsidRPr="000F44A4">
              <w:rPr>
                <w:rFonts w:cs="Times New Roman"/>
                <w:szCs w:val="24"/>
              </w:rPr>
              <w:t>ms</w:t>
            </w:r>
            <w:proofErr w:type="spellEnd"/>
            <w:r w:rsidRPr="000F44A4">
              <w:rPr>
                <w:rFonts w:cs="Times New Roman"/>
                <w:szCs w:val="24"/>
              </w:rPr>
              <w:t>)</w:t>
            </w:r>
          </w:p>
        </w:tc>
        <w:tc>
          <w:tcPr>
            <w:tcW w:w="1350" w:type="dxa"/>
            <w:tcBorders>
              <w:left w:val="double" w:sz="6" w:space="0" w:color="auto"/>
            </w:tcBorders>
          </w:tcPr>
          <w:p w14:paraId="4B0A1CE5" w14:textId="77777777" w:rsidR="000F44A4" w:rsidRPr="000F44A4" w:rsidRDefault="000F44A4" w:rsidP="000F44A4">
            <w:pPr>
              <w:rPr>
                <w:rFonts w:cs="Times New Roman"/>
                <w:szCs w:val="24"/>
              </w:rPr>
            </w:pPr>
            <w:r w:rsidRPr="000F44A4">
              <w:rPr>
                <w:rFonts w:cs="Times New Roman"/>
                <w:szCs w:val="24"/>
              </w:rPr>
              <w:t>142.86</w:t>
            </w:r>
          </w:p>
        </w:tc>
        <w:tc>
          <w:tcPr>
            <w:tcW w:w="2350" w:type="dxa"/>
          </w:tcPr>
          <w:p w14:paraId="5E036ACF" w14:textId="5727EEBD" w:rsidR="000F44A4" w:rsidRPr="000F44A4" w:rsidRDefault="000F44A4" w:rsidP="000F44A4">
            <w:pPr>
              <w:rPr>
                <w:rFonts w:cs="Times New Roman"/>
                <w:szCs w:val="24"/>
              </w:rPr>
            </w:pPr>
            <w:r w:rsidRPr="000F44A4">
              <w:rPr>
                <w:rFonts w:cs="Times New Roman"/>
                <w:szCs w:val="24"/>
              </w:rPr>
              <w:t xml:space="preserve">141.169 </w:t>
            </w:r>
            <m:oMath>
              <m:r>
                <w:rPr>
                  <w:rFonts w:ascii="Cambria Math" w:hAnsi="Cambria Math" w:cs="Times New Roman"/>
                  <w:szCs w:val="24"/>
                </w:rPr>
                <m:t>±</m:t>
              </m:r>
            </m:oMath>
            <w:r w:rsidRPr="000F44A4">
              <w:rPr>
                <w:rFonts w:cs="Times New Roman"/>
                <w:szCs w:val="24"/>
              </w:rPr>
              <w:t xml:space="preserve"> 3.231</w:t>
            </w:r>
          </w:p>
        </w:tc>
      </w:tr>
      <w:tr w:rsidR="000F44A4" w:rsidRPr="000F44A4" w14:paraId="334266B6" w14:textId="77777777" w:rsidTr="000F44A4">
        <w:trPr>
          <w:jc w:val="center"/>
        </w:trPr>
        <w:tc>
          <w:tcPr>
            <w:tcW w:w="4225" w:type="dxa"/>
            <w:tcBorders>
              <w:right w:val="double" w:sz="6" w:space="0" w:color="auto"/>
            </w:tcBorders>
          </w:tcPr>
          <w:p w14:paraId="6D49FD4A" w14:textId="77777777" w:rsidR="000F44A4" w:rsidRPr="000F44A4" w:rsidRDefault="000F44A4" w:rsidP="000F44A4">
            <w:pPr>
              <w:rPr>
                <w:rFonts w:cs="Times New Roman"/>
                <w:szCs w:val="24"/>
              </w:rPr>
            </w:pPr>
            <w:r w:rsidRPr="000F44A4">
              <w:rPr>
                <w:rFonts w:cs="Times New Roman"/>
                <w:szCs w:val="24"/>
              </w:rPr>
              <w:t>Cycle Length, CL (</w:t>
            </w:r>
            <w:proofErr w:type="spellStart"/>
            <w:r w:rsidRPr="000F44A4">
              <w:rPr>
                <w:rFonts w:cs="Times New Roman"/>
                <w:szCs w:val="24"/>
              </w:rPr>
              <w:t>ms</w:t>
            </w:r>
            <w:proofErr w:type="spellEnd"/>
            <w:r w:rsidRPr="000F44A4">
              <w:rPr>
                <w:rFonts w:cs="Times New Roman"/>
                <w:szCs w:val="24"/>
              </w:rPr>
              <w:t>)</w:t>
            </w:r>
          </w:p>
        </w:tc>
        <w:tc>
          <w:tcPr>
            <w:tcW w:w="1350" w:type="dxa"/>
            <w:tcBorders>
              <w:left w:val="double" w:sz="6" w:space="0" w:color="auto"/>
            </w:tcBorders>
          </w:tcPr>
          <w:p w14:paraId="4A86E449" w14:textId="77777777" w:rsidR="000F44A4" w:rsidRPr="000F44A4" w:rsidRDefault="000F44A4" w:rsidP="000F44A4">
            <w:pPr>
              <w:rPr>
                <w:rFonts w:cs="Times New Roman"/>
                <w:szCs w:val="24"/>
              </w:rPr>
            </w:pPr>
            <w:r w:rsidRPr="000F44A4">
              <w:rPr>
                <w:rFonts w:cs="Times New Roman"/>
                <w:szCs w:val="24"/>
              </w:rPr>
              <w:t>470.23</w:t>
            </w:r>
          </w:p>
        </w:tc>
        <w:tc>
          <w:tcPr>
            <w:tcW w:w="2350" w:type="dxa"/>
          </w:tcPr>
          <w:p w14:paraId="33F0ADA5" w14:textId="11EBEBD2" w:rsidR="000F44A4" w:rsidRPr="000F44A4" w:rsidRDefault="000F44A4" w:rsidP="000F44A4">
            <w:pPr>
              <w:rPr>
                <w:rFonts w:cs="Times New Roman"/>
                <w:szCs w:val="24"/>
              </w:rPr>
            </w:pPr>
            <w:r w:rsidRPr="000F44A4">
              <w:rPr>
                <w:rFonts w:cs="Times New Roman"/>
                <w:szCs w:val="24"/>
              </w:rPr>
              <w:t xml:space="preserve">482.918 </w:t>
            </w:r>
            <m:oMath>
              <m:r>
                <w:rPr>
                  <w:rFonts w:ascii="Cambria Math" w:hAnsi="Cambria Math" w:cs="Times New Roman"/>
                  <w:szCs w:val="24"/>
                </w:rPr>
                <m:t>±</m:t>
              </m:r>
            </m:oMath>
            <w:r w:rsidRPr="000F44A4">
              <w:rPr>
                <w:rFonts w:cs="Times New Roman"/>
                <w:szCs w:val="24"/>
              </w:rPr>
              <w:t>21.572</w:t>
            </w:r>
          </w:p>
        </w:tc>
      </w:tr>
      <w:tr w:rsidR="000F44A4" w:rsidRPr="000F44A4" w14:paraId="576F7117" w14:textId="77777777" w:rsidTr="000F44A4">
        <w:trPr>
          <w:jc w:val="center"/>
        </w:trPr>
        <w:tc>
          <w:tcPr>
            <w:tcW w:w="4225" w:type="dxa"/>
            <w:tcBorders>
              <w:right w:val="double" w:sz="6" w:space="0" w:color="auto"/>
            </w:tcBorders>
          </w:tcPr>
          <w:p w14:paraId="156B30CE" w14:textId="77777777" w:rsidR="000F44A4" w:rsidRPr="000F44A4" w:rsidRDefault="000F44A4" w:rsidP="000F44A4">
            <w:pPr>
              <w:rPr>
                <w:rFonts w:cs="Times New Roman"/>
                <w:szCs w:val="24"/>
              </w:rPr>
            </w:pPr>
            <w:r w:rsidRPr="000F44A4">
              <w:rPr>
                <w:rFonts w:cs="Times New Roman"/>
                <w:szCs w:val="24"/>
              </w:rPr>
              <w:t>Maximum diastolic potential, MDP (mV)</w:t>
            </w:r>
          </w:p>
        </w:tc>
        <w:tc>
          <w:tcPr>
            <w:tcW w:w="1350" w:type="dxa"/>
            <w:tcBorders>
              <w:left w:val="double" w:sz="6" w:space="0" w:color="auto"/>
            </w:tcBorders>
          </w:tcPr>
          <w:p w14:paraId="4C3C1CC3" w14:textId="77777777" w:rsidR="000F44A4" w:rsidRPr="000F44A4" w:rsidRDefault="000F44A4" w:rsidP="000F44A4">
            <w:pPr>
              <w:rPr>
                <w:rFonts w:cs="Times New Roman"/>
                <w:szCs w:val="24"/>
              </w:rPr>
            </w:pPr>
            <w:r w:rsidRPr="000F44A4">
              <w:rPr>
                <w:rFonts w:cs="Times New Roman"/>
                <w:szCs w:val="24"/>
              </w:rPr>
              <w:t>-75.90</w:t>
            </w:r>
          </w:p>
        </w:tc>
        <w:tc>
          <w:tcPr>
            <w:tcW w:w="2350" w:type="dxa"/>
          </w:tcPr>
          <w:p w14:paraId="39283B15" w14:textId="1CB12E9C" w:rsidR="000F44A4" w:rsidRPr="000F44A4" w:rsidRDefault="000F44A4" w:rsidP="000F44A4">
            <w:pPr>
              <w:rPr>
                <w:rFonts w:cs="Times New Roman"/>
                <w:szCs w:val="24"/>
              </w:rPr>
            </w:pPr>
            <w:r w:rsidRPr="000F44A4">
              <w:rPr>
                <w:rFonts w:cs="Times New Roman"/>
                <w:szCs w:val="24"/>
              </w:rPr>
              <w:t xml:space="preserve">-74.751 </w:t>
            </w:r>
            <m:oMath>
              <m:r>
                <w:rPr>
                  <w:rFonts w:ascii="Cambria Math" w:hAnsi="Cambria Math" w:cs="Times New Roman"/>
                  <w:szCs w:val="24"/>
                </w:rPr>
                <m:t>±</m:t>
              </m:r>
            </m:oMath>
            <w:r w:rsidRPr="000F44A4">
              <w:rPr>
                <w:rFonts w:cs="Times New Roman"/>
                <w:szCs w:val="24"/>
              </w:rPr>
              <w:t xml:space="preserve"> 0.368</w:t>
            </w:r>
          </w:p>
        </w:tc>
      </w:tr>
      <w:tr w:rsidR="000F44A4" w:rsidRPr="000F44A4" w14:paraId="0ABD3896" w14:textId="77777777" w:rsidTr="000F44A4">
        <w:trPr>
          <w:jc w:val="center"/>
        </w:trPr>
        <w:tc>
          <w:tcPr>
            <w:tcW w:w="4225" w:type="dxa"/>
            <w:tcBorders>
              <w:right w:val="double" w:sz="6" w:space="0" w:color="auto"/>
            </w:tcBorders>
          </w:tcPr>
          <w:p w14:paraId="69525EBD" w14:textId="77777777" w:rsidR="000F44A4" w:rsidRPr="000F44A4" w:rsidRDefault="000F44A4" w:rsidP="000F44A4">
            <w:pPr>
              <w:rPr>
                <w:rFonts w:cs="Times New Roman"/>
                <w:szCs w:val="24"/>
              </w:rPr>
            </w:pPr>
            <w:r w:rsidRPr="000F44A4">
              <w:rPr>
                <w:rFonts w:cs="Times New Roman"/>
                <w:szCs w:val="24"/>
              </w:rPr>
              <w:t>Beats per Minute, BPM</w:t>
            </w:r>
          </w:p>
        </w:tc>
        <w:tc>
          <w:tcPr>
            <w:tcW w:w="1350" w:type="dxa"/>
            <w:tcBorders>
              <w:left w:val="double" w:sz="6" w:space="0" w:color="auto"/>
            </w:tcBorders>
          </w:tcPr>
          <w:p w14:paraId="18095B45" w14:textId="77777777" w:rsidR="000F44A4" w:rsidRPr="000F44A4" w:rsidRDefault="000F44A4" w:rsidP="000F44A4">
            <w:pPr>
              <w:rPr>
                <w:rFonts w:cs="Times New Roman"/>
                <w:szCs w:val="24"/>
              </w:rPr>
            </w:pPr>
            <w:r w:rsidRPr="000F44A4">
              <w:rPr>
                <w:rFonts w:cs="Times New Roman"/>
                <w:szCs w:val="24"/>
              </w:rPr>
              <w:t>126.0</w:t>
            </w:r>
          </w:p>
        </w:tc>
        <w:tc>
          <w:tcPr>
            <w:tcW w:w="2350" w:type="dxa"/>
          </w:tcPr>
          <w:p w14:paraId="39FF1B0B" w14:textId="7CC5681E" w:rsidR="000F44A4" w:rsidRPr="000F44A4" w:rsidRDefault="000F44A4" w:rsidP="000F44A4">
            <w:pPr>
              <w:rPr>
                <w:rFonts w:cs="Times New Roman"/>
                <w:szCs w:val="24"/>
              </w:rPr>
            </w:pPr>
            <w:r w:rsidRPr="000F44A4">
              <w:rPr>
                <w:rFonts w:cs="Times New Roman"/>
                <w:szCs w:val="24"/>
              </w:rPr>
              <w:t>122.14</w:t>
            </w:r>
            <m:oMath>
              <m:r>
                <w:rPr>
                  <w:rFonts w:ascii="Cambria Math" w:hAnsi="Cambria Math" w:cs="Times New Roman"/>
                  <w:szCs w:val="24"/>
                </w:rPr>
                <m:t>±</m:t>
              </m:r>
            </m:oMath>
            <w:r w:rsidRPr="000F44A4">
              <w:rPr>
                <w:rFonts w:cs="Times New Roman"/>
                <w:szCs w:val="24"/>
              </w:rPr>
              <w:t>7.73</w:t>
            </w:r>
          </w:p>
        </w:tc>
      </w:tr>
    </w:tbl>
    <w:p w14:paraId="6C9C527D" w14:textId="7CA32D47" w:rsidR="00AC54D8" w:rsidRDefault="000F44A4" w:rsidP="00174D22">
      <w:pPr>
        <w:rPr>
          <w:rFonts w:cs="Times New Roman"/>
          <w:szCs w:val="24"/>
        </w:rPr>
      </w:pPr>
      <w:r w:rsidRPr="000F44A4">
        <w:rPr>
          <w:rFonts w:cs="Times New Roman"/>
          <w:szCs w:val="24"/>
        </w:rPr>
        <w:t xml:space="preserve">*n = 62 APs over 29,700ms. For BPM, 2000 </w:t>
      </w:r>
      <w:proofErr w:type="spellStart"/>
      <w:r w:rsidRPr="000F44A4">
        <w:rPr>
          <w:rFonts w:cs="Times New Roman"/>
          <w:szCs w:val="24"/>
        </w:rPr>
        <w:t>ms</w:t>
      </w:r>
      <w:proofErr w:type="spellEnd"/>
      <w:r w:rsidRPr="000F44A4">
        <w:rPr>
          <w:rFonts w:cs="Times New Roman"/>
          <w:szCs w:val="24"/>
        </w:rPr>
        <w:t xml:space="preserve"> time window were </w:t>
      </w:r>
      <w:proofErr w:type="spellStart"/>
      <w:r w:rsidRPr="000F44A4">
        <w:rPr>
          <w:rFonts w:cs="Times New Roman"/>
          <w:szCs w:val="24"/>
        </w:rPr>
        <w:t>slided</w:t>
      </w:r>
      <w:proofErr w:type="spellEnd"/>
      <w:r w:rsidRPr="000F44A4">
        <w:rPr>
          <w:rFonts w:cs="Times New Roman"/>
          <w:szCs w:val="24"/>
        </w:rPr>
        <w:t xml:space="preserve"> over 28000 </w:t>
      </w:r>
      <w:proofErr w:type="spellStart"/>
      <w:r w:rsidRPr="000F44A4">
        <w:rPr>
          <w:rFonts w:cs="Times New Roman"/>
          <w:szCs w:val="24"/>
        </w:rPr>
        <w:t>ms</w:t>
      </w:r>
      <w:proofErr w:type="spellEnd"/>
      <w:r w:rsidRPr="000F44A4">
        <w:rPr>
          <w:rFonts w:cs="Times New Roman"/>
          <w:szCs w:val="24"/>
        </w:rPr>
        <w:t xml:space="preserve"> total time span (i.e., n = 14), to obtain information on variance.</w:t>
      </w:r>
    </w:p>
    <w:p w14:paraId="1E8BECAE" w14:textId="77777777" w:rsidR="00174D22" w:rsidRPr="00174D22" w:rsidRDefault="00174D22" w:rsidP="00174D22">
      <w:pPr>
        <w:rPr>
          <w:rFonts w:cs="Times New Roman"/>
          <w:szCs w:val="24"/>
        </w:rPr>
      </w:pPr>
    </w:p>
    <w:p w14:paraId="636992A5" w14:textId="33F3C9BD" w:rsidR="00174D22" w:rsidRPr="0088513A" w:rsidRDefault="006C77A0" w:rsidP="006B2D5B">
      <w:pPr>
        <w:rPr>
          <w:rFonts w:cs="Times New Roman"/>
          <w:szCs w:val="24"/>
        </w:rPr>
      </w:pPr>
      <w:ins w:id="450" w:author="Makarand " w:date="2021-04-14T11:31:00Z">
        <w:r>
          <w:rPr>
            <w:rFonts w:cs="Times New Roman"/>
            <w:szCs w:val="24"/>
          </w:rPr>
          <w:t>Table 5.</w:t>
        </w:r>
      </w:ins>
    </w:p>
    <w:sectPr w:rsidR="00174D22" w:rsidRPr="0088513A" w:rsidSect="00D537FA">
      <w:headerReference w:type="even" r:id="rId9"/>
      <w:headerReference w:type="default" r:id="rId10"/>
      <w:footerReference w:type="even" r:id="rId11"/>
      <w:footerReference w:type="default" r:id="rId12"/>
      <w:headerReference w:type="first" r:id="rId13"/>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595BB" w14:textId="77777777" w:rsidR="008E554D" w:rsidRDefault="008E554D" w:rsidP="00117666">
      <w:pPr>
        <w:spacing w:after="0"/>
      </w:pPr>
      <w:r>
        <w:separator/>
      </w:r>
    </w:p>
  </w:endnote>
  <w:endnote w:type="continuationSeparator" w:id="0">
    <w:p w14:paraId="5B6512EC" w14:textId="77777777" w:rsidR="008E554D" w:rsidRDefault="008E554D"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3D87" w14:textId="77777777" w:rsidR="00620F3E" w:rsidRPr="00577C4C" w:rsidRDefault="00620F3E">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620F3E" w:rsidRPr="00E9561B" w:rsidRDefault="00620F3E">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620F3E" w:rsidRPr="00E9561B" w:rsidRDefault="00620F3E">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20F3E" w:rsidRPr="00577C4C" w:rsidRDefault="00620F3E">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1D4B8BD"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20F3E" w:rsidRPr="00577C4C" w:rsidRDefault="00620F3E">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BFF2" w14:textId="77777777" w:rsidR="00620F3E" w:rsidRPr="00577C4C" w:rsidRDefault="00620F3E">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20F3E" w:rsidRPr="00577C4C" w:rsidRDefault="00620F3E">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20F3E" w:rsidRPr="00577C4C" w:rsidRDefault="00620F3E">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4F6B3" w14:textId="77777777" w:rsidR="008E554D" w:rsidRDefault="008E554D" w:rsidP="00117666">
      <w:pPr>
        <w:spacing w:after="0"/>
      </w:pPr>
      <w:r>
        <w:separator/>
      </w:r>
    </w:p>
  </w:footnote>
  <w:footnote w:type="continuationSeparator" w:id="0">
    <w:p w14:paraId="05601484" w14:textId="77777777" w:rsidR="008E554D" w:rsidRDefault="008E554D"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13A34" w14:textId="7C89113F" w:rsidR="00620F3E" w:rsidRPr="007E3148" w:rsidRDefault="00620F3E" w:rsidP="001D56C0">
    <w:pPr>
      <w:pStyle w:val="Header"/>
      <w:jc w:val="right"/>
    </w:pPr>
    <w:r>
      <w:t xml:space="preserve">Genetic Algorithm-based </w:t>
    </w:r>
    <w:proofErr w:type="spellStart"/>
    <w:r>
      <w:t>hiPSC</w:t>
    </w:r>
    <w:proofErr w:type="spellEnd"/>
    <w:r>
      <w:t>-CM Model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8A4BC" w14:textId="3D075BAD" w:rsidR="00620F3E" w:rsidRPr="001D56C0" w:rsidRDefault="00620F3E" w:rsidP="001D56C0">
    <w:pPr>
      <w:pStyle w:val="Header"/>
      <w:jc w:val="right"/>
    </w:pPr>
    <w:r>
      <w:t xml:space="preserve">Genetic Algorithm-based </w:t>
    </w:r>
    <w:proofErr w:type="spellStart"/>
    <w:r>
      <w:t>hiPSC</w:t>
    </w:r>
    <w:proofErr w:type="spellEnd"/>
    <w:r>
      <w:t>-CM Model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27F1" w14:textId="77777777" w:rsidR="00620F3E" w:rsidRDefault="00620F3E" w:rsidP="00A53000">
    <w:pPr>
      <w:pStyle w:val="Header"/>
    </w:pPr>
    <w:r w:rsidRPr="005A1D84">
      <w:rPr>
        <w:noProof/>
        <w:color w:val="A6A6A6" w:themeColor="background1" w:themeShade="A6"/>
        <w:lang w:val="en-GB" w:eastAsia="en-GB"/>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02A7CAC"/>
    <w:multiLevelType w:val="multilevel"/>
    <w:tmpl w:val="C6A8CCEA"/>
    <w:numStyleLink w:val="Headings"/>
  </w:abstractNum>
  <w:abstractNum w:abstractNumId="7"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4"/>
  </w:num>
  <w:num w:numId="3">
    <w:abstractNumId w:val="1"/>
  </w:num>
  <w:num w:numId="4">
    <w:abstractNumId w:val="1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9"/>
  </w:num>
  <w:num w:numId="8">
    <w:abstractNumId w:val="7"/>
  </w:num>
  <w:num w:numId="9">
    <w:abstractNumId w:val="10"/>
  </w:num>
  <w:num w:numId="10">
    <w:abstractNumId w:val="8"/>
  </w:num>
  <w:num w:numId="11">
    <w:abstractNumId w:val="2"/>
  </w:num>
  <w:num w:numId="12">
    <w:abstractNumId w:val="18"/>
  </w:num>
  <w:num w:numId="13">
    <w:abstractNumId w:val="13"/>
  </w:num>
  <w:num w:numId="14">
    <w:abstractNumId w:val="4"/>
  </w:num>
  <w:num w:numId="15">
    <w:abstractNumId w:val="12"/>
  </w:num>
  <w:num w:numId="16">
    <w:abstractNumId w:val="15"/>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1737"/>
          </w:tabs>
          <w:ind w:left="173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7"/>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kwasi Akwaboah">
    <w15:presenceInfo w15:providerId="None" w15:userId="Akwasi Akwaboah"/>
  </w15:person>
  <w15:person w15:author="Makarand ">
    <w15:presenceInfo w15:providerId="Windows Live" w15:userId="011c2706810121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trackRevisio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821"/>
    <w:rsid w:val="000062B4"/>
    <w:rsid w:val="000241C1"/>
    <w:rsid w:val="00034304"/>
    <w:rsid w:val="00035434"/>
    <w:rsid w:val="00040723"/>
    <w:rsid w:val="00045678"/>
    <w:rsid w:val="000458E4"/>
    <w:rsid w:val="00063D84"/>
    <w:rsid w:val="0006636D"/>
    <w:rsid w:val="000708A7"/>
    <w:rsid w:val="0007622E"/>
    <w:rsid w:val="00077D53"/>
    <w:rsid w:val="00081394"/>
    <w:rsid w:val="00096955"/>
    <w:rsid w:val="000A6549"/>
    <w:rsid w:val="000B34BD"/>
    <w:rsid w:val="000C7E2A"/>
    <w:rsid w:val="000F44A4"/>
    <w:rsid w:val="000F4CFB"/>
    <w:rsid w:val="0010393A"/>
    <w:rsid w:val="00117666"/>
    <w:rsid w:val="001223A7"/>
    <w:rsid w:val="001308A0"/>
    <w:rsid w:val="00133F9D"/>
    <w:rsid w:val="00134256"/>
    <w:rsid w:val="00135580"/>
    <w:rsid w:val="00147395"/>
    <w:rsid w:val="0015013E"/>
    <w:rsid w:val="001552C9"/>
    <w:rsid w:val="00174D22"/>
    <w:rsid w:val="00177D84"/>
    <w:rsid w:val="001964EF"/>
    <w:rsid w:val="001B1A2C"/>
    <w:rsid w:val="001D56C0"/>
    <w:rsid w:val="001D5C23"/>
    <w:rsid w:val="001F4C07"/>
    <w:rsid w:val="002105E4"/>
    <w:rsid w:val="002115CB"/>
    <w:rsid w:val="00220AEA"/>
    <w:rsid w:val="002213CD"/>
    <w:rsid w:val="00222D31"/>
    <w:rsid w:val="002244BD"/>
    <w:rsid w:val="002263CD"/>
    <w:rsid w:val="00226954"/>
    <w:rsid w:val="00252ABA"/>
    <w:rsid w:val="002629A3"/>
    <w:rsid w:val="00265660"/>
    <w:rsid w:val="00267D18"/>
    <w:rsid w:val="002814FF"/>
    <w:rsid w:val="002868E2"/>
    <w:rsid w:val="002869C3"/>
    <w:rsid w:val="002936E4"/>
    <w:rsid w:val="00295B38"/>
    <w:rsid w:val="00296B88"/>
    <w:rsid w:val="002C74CA"/>
    <w:rsid w:val="002F744D"/>
    <w:rsid w:val="00303DE6"/>
    <w:rsid w:val="00310124"/>
    <w:rsid w:val="0033524E"/>
    <w:rsid w:val="003544FB"/>
    <w:rsid w:val="00365D63"/>
    <w:rsid w:val="00367665"/>
    <w:rsid w:val="0036793B"/>
    <w:rsid w:val="00372682"/>
    <w:rsid w:val="00376CC5"/>
    <w:rsid w:val="0039365C"/>
    <w:rsid w:val="00394F4E"/>
    <w:rsid w:val="0039693B"/>
    <w:rsid w:val="003A69F8"/>
    <w:rsid w:val="003C199A"/>
    <w:rsid w:val="003D2F2D"/>
    <w:rsid w:val="003E0925"/>
    <w:rsid w:val="00401590"/>
    <w:rsid w:val="00420B60"/>
    <w:rsid w:val="00422C94"/>
    <w:rsid w:val="00427B4E"/>
    <w:rsid w:val="00430F8D"/>
    <w:rsid w:val="004607A5"/>
    <w:rsid w:val="00462578"/>
    <w:rsid w:val="00463E3D"/>
    <w:rsid w:val="004645AE"/>
    <w:rsid w:val="00493247"/>
    <w:rsid w:val="00495B6F"/>
    <w:rsid w:val="004B4F49"/>
    <w:rsid w:val="004D3E33"/>
    <w:rsid w:val="004E05C1"/>
    <w:rsid w:val="004F45C4"/>
    <w:rsid w:val="005250F2"/>
    <w:rsid w:val="0053501F"/>
    <w:rsid w:val="00542A1B"/>
    <w:rsid w:val="00557C46"/>
    <w:rsid w:val="00562B4A"/>
    <w:rsid w:val="00580977"/>
    <w:rsid w:val="00583764"/>
    <w:rsid w:val="0058566E"/>
    <w:rsid w:val="005A1D84"/>
    <w:rsid w:val="005A6DC8"/>
    <w:rsid w:val="005A70EA"/>
    <w:rsid w:val="005C3963"/>
    <w:rsid w:val="005D1840"/>
    <w:rsid w:val="005D35E4"/>
    <w:rsid w:val="005D7910"/>
    <w:rsid w:val="005F3DB4"/>
    <w:rsid w:val="00620F3E"/>
    <w:rsid w:val="0062154F"/>
    <w:rsid w:val="00631A8C"/>
    <w:rsid w:val="006403DF"/>
    <w:rsid w:val="00651CA2"/>
    <w:rsid w:val="00653D60"/>
    <w:rsid w:val="00660D05"/>
    <w:rsid w:val="00662957"/>
    <w:rsid w:val="00671D9A"/>
    <w:rsid w:val="00673952"/>
    <w:rsid w:val="00681821"/>
    <w:rsid w:val="00686C9D"/>
    <w:rsid w:val="0069501A"/>
    <w:rsid w:val="006B2D5B"/>
    <w:rsid w:val="006B63AB"/>
    <w:rsid w:val="006B7D14"/>
    <w:rsid w:val="006C77A0"/>
    <w:rsid w:val="006D5B93"/>
    <w:rsid w:val="00725A7D"/>
    <w:rsid w:val="0073085C"/>
    <w:rsid w:val="00733784"/>
    <w:rsid w:val="00746505"/>
    <w:rsid w:val="00780C18"/>
    <w:rsid w:val="00790BB3"/>
    <w:rsid w:val="00792043"/>
    <w:rsid w:val="00797EDD"/>
    <w:rsid w:val="007B0322"/>
    <w:rsid w:val="007B0ED7"/>
    <w:rsid w:val="007B40CB"/>
    <w:rsid w:val="007C0E3F"/>
    <w:rsid w:val="007C206C"/>
    <w:rsid w:val="007C5729"/>
    <w:rsid w:val="007D3814"/>
    <w:rsid w:val="008111E4"/>
    <w:rsid w:val="0081301C"/>
    <w:rsid w:val="00817DD6"/>
    <w:rsid w:val="008629A9"/>
    <w:rsid w:val="0088513A"/>
    <w:rsid w:val="00893C19"/>
    <w:rsid w:val="008B09C6"/>
    <w:rsid w:val="008C4620"/>
    <w:rsid w:val="008D6C8D"/>
    <w:rsid w:val="008E2B54"/>
    <w:rsid w:val="008E3FC6"/>
    <w:rsid w:val="008E4404"/>
    <w:rsid w:val="008E554D"/>
    <w:rsid w:val="008E58C7"/>
    <w:rsid w:val="008F4B01"/>
    <w:rsid w:val="008F5021"/>
    <w:rsid w:val="00925908"/>
    <w:rsid w:val="0093000D"/>
    <w:rsid w:val="00943573"/>
    <w:rsid w:val="00966CA4"/>
    <w:rsid w:val="00971B61"/>
    <w:rsid w:val="00980C31"/>
    <w:rsid w:val="009955FF"/>
    <w:rsid w:val="009B335F"/>
    <w:rsid w:val="009D259D"/>
    <w:rsid w:val="009E57FF"/>
    <w:rsid w:val="009F1046"/>
    <w:rsid w:val="00A50D9D"/>
    <w:rsid w:val="00A53000"/>
    <w:rsid w:val="00A545C6"/>
    <w:rsid w:val="00A56DC3"/>
    <w:rsid w:val="00A652D0"/>
    <w:rsid w:val="00A66192"/>
    <w:rsid w:val="00A75F87"/>
    <w:rsid w:val="00A8635C"/>
    <w:rsid w:val="00A95D8B"/>
    <w:rsid w:val="00AA6C93"/>
    <w:rsid w:val="00AB4729"/>
    <w:rsid w:val="00AC0270"/>
    <w:rsid w:val="00AC3EA3"/>
    <w:rsid w:val="00AC54D8"/>
    <w:rsid w:val="00AC792D"/>
    <w:rsid w:val="00AD6C26"/>
    <w:rsid w:val="00AE5ADC"/>
    <w:rsid w:val="00B33FF5"/>
    <w:rsid w:val="00B462EE"/>
    <w:rsid w:val="00B608BE"/>
    <w:rsid w:val="00B657B8"/>
    <w:rsid w:val="00B71869"/>
    <w:rsid w:val="00B84920"/>
    <w:rsid w:val="00B8556A"/>
    <w:rsid w:val="00BC7A75"/>
    <w:rsid w:val="00BD0D89"/>
    <w:rsid w:val="00BE1E63"/>
    <w:rsid w:val="00C012A3"/>
    <w:rsid w:val="00C11CDC"/>
    <w:rsid w:val="00C16F19"/>
    <w:rsid w:val="00C4629D"/>
    <w:rsid w:val="00C52A7B"/>
    <w:rsid w:val="00C6324C"/>
    <w:rsid w:val="00C679AA"/>
    <w:rsid w:val="00C724CF"/>
    <w:rsid w:val="00C75972"/>
    <w:rsid w:val="00C82792"/>
    <w:rsid w:val="00C83342"/>
    <w:rsid w:val="00C948FD"/>
    <w:rsid w:val="00CB43D5"/>
    <w:rsid w:val="00CB57A5"/>
    <w:rsid w:val="00CB59C7"/>
    <w:rsid w:val="00CB5A35"/>
    <w:rsid w:val="00CC76F9"/>
    <w:rsid w:val="00CD066B"/>
    <w:rsid w:val="00CD46E2"/>
    <w:rsid w:val="00CE0132"/>
    <w:rsid w:val="00CF0E1B"/>
    <w:rsid w:val="00D00D0B"/>
    <w:rsid w:val="00D04B69"/>
    <w:rsid w:val="00D41829"/>
    <w:rsid w:val="00D4447E"/>
    <w:rsid w:val="00D46606"/>
    <w:rsid w:val="00D537FA"/>
    <w:rsid w:val="00D5547D"/>
    <w:rsid w:val="00D80D99"/>
    <w:rsid w:val="00D9503C"/>
    <w:rsid w:val="00D96FC8"/>
    <w:rsid w:val="00DD301A"/>
    <w:rsid w:val="00DD73EF"/>
    <w:rsid w:val="00DE23E8"/>
    <w:rsid w:val="00E00E78"/>
    <w:rsid w:val="00E0128B"/>
    <w:rsid w:val="00E5623A"/>
    <w:rsid w:val="00E64E17"/>
    <w:rsid w:val="00E72FB6"/>
    <w:rsid w:val="00EA3D3C"/>
    <w:rsid w:val="00EC7CC3"/>
    <w:rsid w:val="00EF0855"/>
    <w:rsid w:val="00F00F2D"/>
    <w:rsid w:val="00F46494"/>
    <w:rsid w:val="00F558AB"/>
    <w:rsid w:val="00F61D89"/>
    <w:rsid w:val="00F86ABB"/>
    <w:rsid w:val="00FB1E4C"/>
    <w:rsid w:val="00FD7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Text">
    <w:name w:val="Text"/>
    <w:basedOn w:val="Normal"/>
    <w:rsid w:val="004B4F49"/>
    <w:pPr>
      <w:widowControl w:val="0"/>
      <w:spacing w:before="0" w:after="0" w:line="252" w:lineRule="auto"/>
      <w:ind w:firstLine="202"/>
      <w:jc w:val="both"/>
    </w:pPr>
    <w:rPr>
      <w:rFonts w:eastAsia="Times New Roman" w:cs="Times New Roman"/>
      <w:sz w:val="20"/>
      <w:szCs w:val="20"/>
    </w:rPr>
  </w:style>
  <w:style w:type="character" w:customStyle="1" w:styleId="BodyText2">
    <w:name w:val="Body Text2"/>
    <w:basedOn w:val="DefaultParagraphFont"/>
    <w:uiPriority w:val="99"/>
    <w:rsid w:val="004B4F49"/>
    <w:rPr>
      <w:rFonts w:ascii="Verdana" w:hAnsi="Verdana" w:cs="Verdana"/>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67996159">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kwaboah/hiPSC-CM_Computational_Mode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Template>
  <TotalTime>189</TotalTime>
  <Pages>20</Pages>
  <Words>47532</Words>
  <Characters>270935</Characters>
  <Application>Microsoft Office Word</Application>
  <DocSecurity>0</DocSecurity>
  <Lines>2257</Lines>
  <Paragraphs>635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Makarand</dc:creator>
  <cp:keywords/>
  <dc:description/>
  <cp:lastModifiedBy>Makarand </cp:lastModifiedBy>
  <cp:revision>13</cp:revision>
  <cp:lastPrinted>2021-03-03T22:31:00Z</cp:lastPrinted>
  <dcterms:created xsi:type="dcterms:W3CDTF">2021-04-13T19:46:00Z</dcterms:created>
  <dcterms:modified xsi:type="dcterms:W3CDTF">2021-04-14T15:33:00Z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dc7ad135-b1e0-3759-833e-448518e21327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